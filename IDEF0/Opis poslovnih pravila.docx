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B12C43" w:rsidR="00947C0A" w:rsidRDefault="0075426D" w:rsidP="00300500">
      <w:pPr>
        <w:pStyle w:val="Title"/>
        <w:jc w:val="center"/>
        <w:rPr>
          <w:ins w:id="0" w:author="Sonja Galovic" w:date="2022-08-08T14:16:00Z"/>
        </w:rPr>
      </w:pPr>
      <w:ins w:id="1" w:author="Sonja Galovic" w:date="2022-08-08T14:15:00Z">
        <w:r>
          <w:t>Opis poslovnih pravila</w:t>
        </w:r>
      </w:ins>
      <w:ins w:id="2" w:author="Sonja Galovic" w:date="2022-08-11T23:10:00Z">
        <w:r w:rsidR="00CE7F42">
          <w:t xml:space="preserve"> </w:t>
        </w:r>
      </w:ins>
    </w:p>
    <w:p w14:paraId="5204C72B" w14:textId="77777777" w:rsidR="00300500" w:rsidRDefault="00300500" w:rsidP="00300500">
      <w:pPr>
        <w:rPr>
          <w:ins w:id="3" w:author="Sonja Galovic" w:date="2022-08-08T14:45:00Z"/>
        </w:rPr>
      </w:pPr>
    </w:p>
    <w:p w14:paraId="4695C741" w14:textId="77777777" w:rsidR="00D044D3" w:rsidRDefault="00D044D3" w:rsidP="00300500">
      <w:pPr>
        <w:rPr>
          <w:ins w:id="4" w:author="Sonja Galovic" w:date="2022-08-08T14:16:00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" w:author="Sonja Galovic" w:date="2022-08-08T14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5"/>
        <w:gridCol w:w="4708"/>
        <w:gridCol w:w="3117"/>
        <w:tblGridChange w:id="6">
          <w:tblGrid>
            <w:gridCol w:w="1525"/>
            <w:gridCol w:w="1591"/>
            <w:gridCol w:w="3117"/>
            <w:gridCol w:w="3117"/>
          </w:tblGrid>
        </w:tblGridChange>
      </w:tblGrid>
      <w:tr w:rsidR="00B7531E" w14:paraId="4A4350F5" w14:textId="77777777" w:rsidTr="00B55E3B">
        <w:trPr>
          <w:trHeight w:val="720"/>
          <w:jc w:val="center"/>
          <w:ins w:id="7" w:author="Sonja Galovic" w:date="2022-08-08T14:44:00Z"/>
        </w:trPr>
        <w:tc>
          <w:tcPr>
            <w:tcW w:w="1525" w:type="dxa"/>
            <w:shd w:val="clear" w:color="auto" w:fill="A8D08D" w:themeFill="accent6" w:themeFillTint="99"/>
            <w:vAlign w:val="center"/>
            <w:tcPrChange w:id="8" w:author="Sonja Galovic" w:date="2022-08-08T14:45:00Z">
              <w:tcPr>
                <w:tcW w:w="3116" w:type="dxa"/>
                <w:gridSpan w:val="2"/>
              </w:tcPr>
            </w:tcPrChange>
          </w:tcPr>
          <w:p w14:paraId="0A549F81" w14:textId="0C236383" w:rsidR="00B7531E" w:rsidRPr="00B7531E" w:rsidRDefault="00B7531E" w:rsidP="00B7531E">
            <w:pPr>
              <w:jc w:val="center"/>
              <w:rPr>
                <w:ins w:id="9" w:author="Sonja Galovic" w:date="2022-08-08T14:44:00Z"/>
                <w:b/>
                <w:bCs/>
                <w:sz w:val="26"/>
                <w:szCs w:val="26"/>
                <w:rPrChange w:id="10" w:author="Sonja Galovic" w:date="2022-08-08T14:45:00Z">
                  <w:rPr>
                    <w:ins w:id="11" w:author="Sonja Galovic" w:date="2022-08-08T14:44:00Z"/>
                  </w:rPr>
                </w:rPrChange>
              </w:rPr>
            </w:pPr>
            <w:ins w:id="12" w:author="Sonja Galovic" w:date="2022-08-08T14:44:00Z">
              <w:r w:rsidRPr="00B7531E">
                <w:rPr>
                  <w:b/>
                  <w:bCs/>
                  <w:sz w:val="26"/>
                  <w:szCs w:val="26"/>
                  <w:rPrChange w:id="13" w:author="Sonja Galovic" w:date="2022-08-08T14:45:00Z">
                    <w:rPr/>
                  </w:rPrChange>
                </w:rPr>
                <w:t>Redni broj</w:t>
              </w:r>
            </w:ins>
          </w:p>
        </w:tc>
        <w:tc>
          <w:tcPr>
            <w:tcW w:w="4708" w:type="dxa"/>
            <w:shd w:val="clear" w:color="auto" w:fill="A8D08D" w:themeFill="accent6" w:themeFillTint="99"/>
            <w:vAlign w:val="center"/>
            <w:tcPrChange w:id="14" w:author="Sonja Galovic" w:date="2022-08-08T14:45:00Z">
              <w:tcPr>
                <w:tcW w:w="3117" w:type="dxa"/>
              </w:tcPr>
            </w:tcPrChange>
          </w:tcPr>
          <w:p w14:paraId="6B77C1E5" w14:textId="741ABFD8" w:rsidR="00B7531E" w:rsidRPr="00B7531E" w:rsidRDefault="00B7531E" w:rsidP="00B7531E">
            <w:pPr>
              <w:jc w:val="center"/>
              <w:rPr>
                <w:ins w:id="15" w:author="Sonja Galovic" w:date="2022-08-08T14:44:00Z"/>
                <w:b/>
                <w:bCs/>
                <w:sz w:val="26"/>
                <w:szCs w:val="26"/>
                <w:rPrChange w:id="16" w:author="Sonja Galovic" w:date="2022-08-08T14:45:00Z">
                  <w:rPr>
                    <w:ins w:id="17" w:author="Sonja Galovic" w:date="2022-08-08T14:44:00Z"/>
                  </w:rPr>
                </w:rPrChange>
              </w:rPr>
            </w:pPr>
            <w:ins w:id="18" w:author="Sonja Galovic" w:date="2022-08-08T14:44:00Z">
              <w:r w:rsidRPr="00B7531E">
                <w:rPr>
                  <w:b/>
                  <w:bCs/>
                  <w:sz w:val="26"/>
                  <w:szCs w:val="26"/>
                  <w:rPrChange w:id="19" w:author="Sonja Galovic" w:date="2022-08-08T14:45:00Z">
                    <w:rPr/>
                  </w:rPrChange>
                </w:rPr>
                <w:t>Poslovno pravilo</w:t>
              </w:r>
            </w:ins>
          </w:p>
        </w:tc>
        <w:tc>
          <w:tcPr>
            <w:tcW w:w="3117" w:type="dxa"/>
            <w:shd w:val="clear" w:color="auto" w:fill="A8D08D" w:themeFill="accent6" w:themeFillTint="99"/>
            <w:vAlign w:val="center"/>
            <w:tcPrChange w:id="20" w:author="Sonja Galovic" w:date="2022-08-08T14:45:00Z">
              <w:tcPr>
                <w:tcW w:w="3117" w:type="dxa"/>
              </w:tcPr>
            </w:tcPrChange>
          </w:tcPr>
          <w:p w14:paraId="6C566A92" w14:textId="148F96C6" w:rsidR="00B7531E" w:rsidRPr="00B7531E" w:rsidRDefault="00B7531E" w:rsidP="00B7531E">
            <w:pPr>
              <w:jc w:val="center"/>
              <w:rPr>
                <w:ins w:id="21" w:author="Sonja Galovic" w:date="2022-08-08T14:44:00Z"/>
                <w:b/>
                <w:bCs/>
                <w:sz w:val="26"/>
                <w:szCs w:val="26"/>
                <w:rPrChange w:id="22" w:author="Sonja Galovic" w:date="2022-08-08T14:45:00Z">
                  <w:rPr>
                    <w:ins w:id="23" w:author="Sonja Galovic" w:date="2022-08-08T14:44:00Z"/>
                  </w:rPr>
                </w:rPrChange>
              </w:rPr>
            </w:pPr>
            <w:ins w:id="24" w:author="Sonja Galovic" w:date="2022-08-08T14:44:00Z">
              <w:r w:rsidRPr="00B7531E">
                <w:rPr>
                  <w:b/>
                  <w:bCs/>
                  <w:sz w:val="26"/>
                  <w:szCs w:val="26"/>
                  <w:rPrChange w:id="25" w:author="Sonja Galovic" w:date="2022-08-08T14:45:00Z">
                    <w:rPr/>
                  </w:rPrChange>
                </w:rPr>
                <w:t>Faza</w:t>
              </w:r>
            </w:ins>
          </w:p>
        </w:tc>
      </w:tr>
      <w:tr w:rsidR="00B7531E" w14:paraId="6705507B" w14:textId="77777777" w:rsidTr="00B55E3B">
        <w:trPr>
          <w:trHeight w:val="720"/>
          <w:jc w:val="center"/>
          <w:ins w:id="26" w:author="Sonja Galovic" w:date="2022-08-08T14:44:00Z"/>
        </w:trPr>
        <w:tc>
          <w:tcPr>
            <w:tcW w:w="1525" w:type="dxa"/>
            <w:vAlign w:val="center"/>
            <w:tcPrChange w:id="27" w:author="Sonja Galovic" w:date="2022-08-08T14:45:00Z">
              <w:tcPr>
                <w:tcW w:w="3116" w:type="dxa"/>
                <w:gridSpan w:val="2"/>
              </w:tcPr>
            </w:tcPrChange>
          </w:tcPr>
          <w:p w14:paraId="1385B2D4" w14:textId="365F049C" w:rsidR="00B7531E" w:rsidRDefault="00B55E3B" w:rsidP="00B7531E">
            <w:pPr>
              <w:jc w:val="center"/>
              <w:rPr>
                <w:ins w:id="28" w:author="Sonja Galovic" w:date="2022-08-08T14:44:00Z"/>
              </w:rPr>
            </w:pPr>
            <w:ins w:id="29" w:author="Sonja Galovic" w:date="2022-08-08T14:45:00Z">
              <w:r>
                <w:t>1.</w:t>
              </w:r>
            </w:ins>
          </w:p>
        </w:tc>
        <w:tc>
          <w:tcPr>
            <w:tcW w:w="4708" w:type="dxa"/>
            <w:vAlign w:val="center"/>
            <w:tcPrChange w:id="30" w:author="Sonja Galovic" w:date="2022-08-08T14:45:00Z">
              <w:tcPr>
                <w:tcW w:w="3117" w:type="dxa"/>
              </w:tcPr>
            </w:tcPrChange>
          </w:tcPr>
          <w:p w14:paraId="0B2A311B" w14:textId="28EF579F" w:rsidR="00B7531E" w:rsidRPr="0028108B" w:rsidRDefault="0028108B">
            <w:pPr>
              <w:rPr>
                <w:ins w:id="31" w:author="Sonja Galovic" w:date="2022-08-08T14:44:00Z"/>
                <w:lang w:val="sr-Latn-RS"/>
                <w:rPrChange w:id="32" w:author="Sonja Galovic" w:date="2022-08-08T14:26:00Z">
                  <w:rPr>
                    <w:ins w:id="33" w:author="Sonja Galovic" w:date="2022-08-08T14:44:00Z"/>
                  </w:rPr>
                </w:rPrChange>
              </w:rPr>
              <w:pPrChange w:id="34" w:author="Sonja Galovic" w:date="2022-08-08T14:24:00Z">
                <w:pPr>
                  <w:jc w:val="center"/>
                </w:pPr>
              </w:pPrChange>
            </w:pPr>
            <w:ins w:id="35" w:author="Sonja Galovic" w:date="2022-08-08T16:25:00Z">
              <w:r>
                <w:t>Minimalno trajanje tehni</w:t>
              </w:r>
              <w:r>
                <w:rPr>
                  <w:lang w:val="sr-Latn-RS"/>
                </w:rPr>
                <w:t>čkog pregleda putničkog vozila je 30 minuta.</w:t>
              </w:r>
            </w:ins>
          </w:p>
        </w:tc>
        <w:tc>
          <w:tcPr>
            <w:tcW w:w="3117" w:type="dxa"/>
            <w:vAlign w:val="center"/>
            <w:tcPrChange w:id="36" w:author="Sonja Galovic" w:date="2022-08-08T14:45:00Z">
              <w:tcPr>
                <w:tcW w:w="3117" w:type="dxa"/>
              </w:tcPr>
            </w:tcPrChange>
          </w:tcPr>
          <w:p w14:paraId="6CAA9439" w14:textId="33ED28BD" w:rsidR="00B7531E" w:rsidRDefault="00DF644A" w:rsidP="00B7531E">
            <w:pPr>
              <w:jc w:val="center"/>
              <w:rPr>
                <w:ins w:id="37" w:author="Sonja Galovic" w:date="2022-08-08T14:44:00Z"/>
              </w:rPr>
            </w:pPr>
            <w:ins w:id="38" w:author="Srdjan Todorovic" w:date="2022-08-10T16:55:00Z">
              <w:r>
                <w:t>Vršenje tehničkog pregleda</w:t>
              </w:r>
            </w:ins>
          </w:p>
        </w:tc>
      </w:tr>
      <w:tr w:rsidR="00B7531E" w14:paraId="133B24AC" w14:textId="77777777" w:rsidTr="00B55E3B">
        <w:trPr>
          <w:trHeight w:val="720"/>
          <w:jc w:val="center"/>
          <w:ins w:id="39" w:author="Sonja Galovic" w:date="2022-08-08T14:44:00Z"/>
        </w:trPr>
        <w:tc>
          <w:tcPr>
            <w:tcW w:w="1525" w:type="dxa"/>
            <w:vAlign w:val="center"/>
            <w:tcPrChange w:id="40" w:author="Sonja Galovic" w:date="2022-08-08T14:45:00Z">
              <w:tcPr>
                <w:tcW w:w="3116" w:type="dxa"/>
                <w:gridSpan w:val="2"/>
              </w:tcPr>
            </w:tcPrChange>
          </w:tcPr>
          <w:p w14:paraId="51ED6F9A" w14:textId="464F216E" w:rsidR="00B7531E" w:rsidRDefault="00B55E3B" w:rsidP="00B7531E">
            <w:pPr>
              <w:jc w:val="center"/>
              <w:rPr>
                <w:ins w:id="41" w:author="Sonja Galovic" w:date="2022-08-08T14:44:00Z"/>
              </w:rPr>
            </w:pPr>
            <w:ins w:id="42" w:author="Sonja Galovic" w:date="2022-08-08T14:45:00Z">
              <w:r>
                <w:t>2.</w:t>
              </w:r>
            </w:ins>
          </w:p>
        </w:tc>
        <w:tc>
          <w:tcPr>
            <w:tcW w:w="4708" w:type="dxa"/>
            <w:vAlign w:val="center"/>
            <w:tcPrChange w:id="43" w:author="Sonja Galovic" w:date="2022-08-08T14:45:00Z">
              <w:tcPr>
                <w:tcW w:w="3117" w:type="dxa"/>
              </w:tcPr>
            </w:tcPrChange>
          </w:tcPr>
          <w:p w14:paraId="1CDF3686" w14:textId="423CF7F3" w:rsidR="00B7531E" w:rsidRDefault="0028108B">
            <w:pPr>
              <w:rPr>
                <w:ins w:id="44" w:author="Sonja Galovic" w:date="2022-08-08T14:44:00Z"/>
              </w:rPr>
              <w:pPrChange w:id="45" w:author="Sonja Galovic" w:date="2022-08-08T14:25:00Z">
                <w:pPr>
                  <w:jc w:val="center"/>
                </w:pPr>
              </w:pPrChange>
            </w:pPr>
            <w:ins w:id="46" w:author="Sonja Galovic" w:date="2022-08-08T16:25:00Z">
              <w:r>
                <w:t xml:space="preserve">U jednoj smeni, </w:t>
              </w:r>
            </w:ins>
            <w:ins w:id="47" w:author="Sonja Galovic" w:date="2022-08-08T16:26:00Z">
              <w:r>
                <w:t>n</w:t>
              </w:r>
            </w:ins>
            <w:ins w:id="48" w:author="Sonja Galovic" w:date="2022-08-08T16:25:00Z">
              <w:r>
                <w:t>eophod</w:t>
              </w:r>
            </w:ins>
            <w:ins w:id="49" w:author="Sonja Galovic" w:date="2022-08-10T17:56:00Z">
              <w:r w:rsidR="00971EE2">
                <w:t>no</w:t>
              </w:r>
            </w:ins>
            <w:ins w:id="50" w:author="Sonja Galovic" w:date="2022-08-10T17:54:00Z">
              <w:r w:rsidR="004263EF">
                <w:t xml:space="preserve"> je </w:t>
              </w:r>
            </w:ins>
            <w:ins w:id="51" w:author="Sonja Galovic" w:date="2022-08-10T17:56:00Z">
              <w:r w:rsidR="00971EE2">
                <w:t xml:space="preserve">da </w:t>
              </w:r>
            </w:ins>
            <w:ins w:id="52" w:author="Sonja Galovic" w:date="2022-08-10T17:54:00Z">
              <w:r w:rsidR="004263EF">
                <w:t>r</w:t>
              </w:r>
            </w:ins>
            <w:ins w:id="53" w:author="Sonja Galovic" w:date="2022-08-10T17:55:00Z">
              <w:r w:rsidR="004263EF">
                <w:t>ad</w:t>
              </w:r>
            </w:ins>
            <w:ins w:id="54" w:author="Sonja Galovic" w:date="2022-08-10T17:56:00Z">
              <w:r w:rsidR="00971EE2">
                <w:t>e</w:t>
              </w:r>
            </w:ins>
            <w:ins w:id="55" w:author="Sonja Galovic" w:date="2022-08-10T17:55:00Z">
              <w:r w:rsidR="004263EF">
                <w:t xml:space="preserve"> najmanje </w:t>
              </w:r>
            </w:ins>
            <w:ins w:id="56" w:author="Sonja Galovic" w:date="2022-08-10T17:56:00Z">
              <w:r w:rsidR="00971EE2">
                <w:t xml:space="preserve">četiri osobe: </w:t>
              </w:r>
            </w:ins>
            <w:ins w:id="57" w:author="Sonja Galovic" w:date="2022-08-10T17:55:00Z">
              <w:r w:rsidR="004263EF">
                <w:t xml:space="preserve">dva </w:t>
              </w:r>
            </w:ins>
            <w:ins w:id="58" w:author="Sonja Galovic" w:date="2022-08-08T16:25:00Z">
              <w:r>
                <w:t>radnika</w:t>
              </w:r>
            </w:ins>
            <w:ins w:id="59" w:author="Sonja Galovic" w:date="2022-08-10T17:55:00Z">
              <w:r w:rsidR="004263EF">
                <w:t xml:space="preserve"> koj</w:t>
              </w:r>
            </w:ins>
            <w:ins w:id="60" w:author="Sonja Galovic" w:date="2022-08-10T17:57:00Z">
              <w:r w:rsidR="001F65DC">
                <w:t>i</w:t>
              </w:r>
            </w:ins>
            <w:ins w:id="61" w:author="Sonja Galovic" w:date="2022-08-08T16:25:00Z">
              <w:r>
                <w:t xml:space="preserve"> učestvuj</w:t>
              </w:r>
            </w:ins>
            <w:ins w:id="62" w:author="Sonja Galovic" w:date="2022-08-10T17:55:00Z">
              <w:r w:rsidR="004263EF">
                <w:t>u</w:t>
              </w:r>
            </w:ins>
            <w:ins w:id="63" w:author="Sonja Galovic" w:date="2022-08-08T16:25:00Z">
              <w:r>
                <w:t xml:space="preserve"> u vršenju tehničkog pregled</w:t>
              </w:r>
            </w:ins>
            <w:ins w:id="64" w:author="Sonja Galovic" w:date="2022-08-10T17:54:00Z">
              <w:r w:rsidR="00754BB2">
                <w:t>a</w:t>
              </w:r>
            </w:ins>
            <w:ins w:id="65" w:author="Sonja Galovic" w:date="2022-08-10T17:55:00Z">
              <w:r w:rsidR="004263EF">
                <w:t>, jed</w:t>
              </w:r>
            </w:ins>
            <w:ins w:id="66" w:author="Sonja Galovic" w:date="2022-08-10T17:56:00Z">
              <w:r w:rsidR="00971EE2">
                <w:t>an</w:t>
              </w:r>
            </w:ins>
            <w:ins w:id="67" w:author="Sonja Galovic" w:date="2022-08-10T17:55:00Z">
              <w:r w:rsidR="004263EF">
                <w:t xml:space="preserve"> pravnik i jedno lic</w:t>
              </w:r>
            </w:ins>
            <w:ins w:id="68" w:author="Sonja Galovic" w:date="2022-08-10T17:56:00Z">
              <w:r w:rsidR="00971EE2">
                <w:t>e</w:t>
              </w:r>
            </w:ins>
            <w:ins w:id="69" w:author="Sonja Galovic" w:date="2022-08-10T17:55:00Z">
              <w:r w:rsidR="004263EF">
                <w:t xml:space="preserve"> </w:t>
              </w:r>
              <w:r w:rsidR="00DF7B3D">
                <w:t>sa licencom Narodne banke</w:t>
              </w:r>
            </w:ins>
            <w:ins w:id="70" w:author="Sonja Galovic" w:date="2022-08-10T17:56:00Z">
              <w:r w:rsidR="00971EE2">
                <w:t>.</w:t>
              </w:r>
            </w:ins>
          </w:p>
        </w:tc>
        <w:tc>
          <w:tcPr>
            <w:tcW w:w="3117" w:type="dxa"/>
            <w:vAlign w:val="center"/>
            <w:tcPrChange w:id="71" w:author="Sonja Galovic" w:date="2022-08-08T14:45:00Z">
              <w:tcPr>
                <w:tcW w:w="3117" w:type="dxa"/>
              </w:tcPr>
            </w:tcPrChange>
          </w:tcPr>
          <w:p w14:paraId="3A3B6269" w14:textId="2A95DA5A" w:rsidR="00B7531E" w:rsidRDefault="00215C1A" w:rsidP="00B7531E">
            <w:pPr>
              <w:jc w:val="center"/>
              <w:rPr>
                <w:ins w:id="72" w:author="Sonja Galovic" w:date="2022-08-08T14:44:00Z"/>
              </w:rPr>
            </w:pPr>
            <w:ins w:id="73" w:author="Srdjan Todorovic" w:date="2022-08-10T16:56:00Z">
              <w:r>
                <w:t>Upravljanje</w:t>
              </w:r>
              <w:r w:rsidR="008E3EE6">
                <w:t xml:space="preserve"> servisa</w:t>
              </w:r>
            </w:ins>
          </w:p>
        </w:tc>
      </w:tr>
      <w:tr w:rsidR="00B7531E" w14:paraId="5895D6B6" w14:textId="77777777" w:rsidTr="00B55E3B">
        <w:trPr>
          <w:trHeight w:val="720"/>
          <w:jc w:val="center"/>
          <w:ins w:id="74" w:author="Sonja Galovic" w:date="2022-08-08T14:44:00Z"/>
        </w:trPr>
        <w:tc>
          <w:tcPr>
            <w:tcW w:w="1525" w:type="dxa"/>
            <w:vAlign w:val="center"/>
            <w:tcPrChange w:id="75" w:author="Sonja Galovic" w:date="2022-08-08T14:45:00Z">
              <w:tcPr>
                <w:tcW w:w="3116" w:type="dxa"/>
                <w:gridSpan w:val="2"/>
              </w:tcPr>
            </w:tcPrChange>
          </w:tcPr>
          <w:p w14:paraId="5EFA9BBF" w14:textId="28A2B8B3" w:rsidR="00B7531E" w:rsidRDefault="00B55E3B" w:rsidP="00B7531E">
            <w:pPr>
              <w:jc w:val="center"/>
              <w:rPr>
                <w:ins w:id="76" w:author="Sonja Galovic" w:date="2022-08-08T14:44:00Z"/>
              </w:rPr>
            </w:pPr>
            <w:ins w:id="77" w:author="Sonja Galovic" w:date="2022-08-08T14:45:00Z">
              <w:r>
                <w:t>3.</w:t>
              </w:r>
            </w:ins>
          </w:p>
        </w:tc>
        <w:tc>
          <w:tcPr>
            <w:tcW w:w="4708" w:type="dxa"/>
            <w:vAlign w:val="center"/>
            <w:tcPrChange w:id="78" w:author="Sonja Galovic" w:date="2022-08-08T14:45:00Z">
              <w:tcPr>
                <w:tcW w:w="3117" w:type="dxa"/>
              </w:tcPr>
            </w:tcPrChange>
          </w:tcPr>
          <w:p w14:paraId="4F35D03E" w14:textId="6A743E92" w:rsidR="00B7531E" w:rsidRDefault="00097D51">
            <w:pPr>
              <w:rPr>
                <w:ins w:id="79" w:author="Sonja Galovic" w:date="2022-08-08T14:44:00Z"/>
              </w:rPr>
              <w:pPrChange w:id="80" w:author="Sonja Galovic" w:date="2022-08-08T14:25:00Z">
                <w:pPr>
                  <w:jc w:val="center"/>
                </w:pPr>
              </w:pPrChange>
            </w:pPr>
            <w:ins w:id="81" w:author="Sonja Galovic" w:date="2022-08-10T16:08:00Z">
              <w:r>
                <w:t>Teh</w:t>
              </w:r>
            </w:ins>
            <w:ins w:id="82" w:author="Sonja Galovic" w:date="2022-08-10T16:09:00Z">
              <w:r>
                <w:t>nički pregled ne može da se vrši ako prethodno nije zakazan</w:t>
              </w:r>
            </w:ins>
            <w:ins w:id="83" w:author="Sonja Galovic" w:date="2022-08-10T16:08:00Z">
              <w:r w:rsidR="009111DF">
                <w:t>.</w:t>
              </w:r>
            </w:ins>
          </w:p>
        </w:tc>
        <w:tc>
          <w:tcPr>
            <w:tcW w:w="3117" w:type="dxa"/>
            <w:vAlign w:val="center"/>
            <w:tcPrChange w:id="84" w:author="Sonja Galovic" w:date="2022-08-08T14:45:00Z">
              <w:tcPr>
                <w:tcW w:w="3117" w:type="dxa"/>
              </w:tcPr>
            </w:tcPrChange>
          </w:tcPr>
          <w:p w14:paraId="5E82BCE7" w14:textId="1DFAC2E0" w:rsidR="00B7531E" w:rsidRDefault="006B6007" w:rsidP="00B7531E">
            <w:pPr>
              <w:jc w:val="center"/>
              <w:rPr>
                <w:ins w:id="85" w:author="Sonja Galovic" w:date="2022-08-08T14:44:00Z"/>
              </w:rPr>
            </w:pPr>
            <w:ins w:id="86" w:author="Srdjan Todorovic" w:date="2022-08-10T16:57:00Z">
              <w:r>
                <w:t>Zakazivanje</w:t>
              </w:r>
              <w:r w:rsidR="008E3EE6">
                <w:t xml:space="preserve"> tehničkog pregleda</w:t>
              </w:r>
            </w:ins>
          </w:p>
        </w:tc>
      </w:tr>
      <w:tr w:rsidR="008B54D1" w14:paraId="39B0D8F3" w14:textId="77777777" w:rsidTr="00B55E3B">
        <w:trPr>
          <w:trHeight w:val="720"/>
          <w:jc w:val="center"/>
          <w:ins w:id="87" w:author="Sonja Galovic" w:date="2022-08-10T16:19:00Z"/>
        </w:trPr>
        <w:tc>
          <w:tcPr>
            <w:tcW w:w="1525" w:type="dxa"/>
            <w:vAlign w:val="center"/>
          </w:tcPr>
          <w:p w14:paraId="125359FC" w14:textId="3A1C8485" w:rsidR="008B54D1" w:rsidRDefault="00844BB4" w:rsidP="00B7531E">
            <w:pPr>
              <w:jc w:val="center"/>
              <w:rPr>
                <w:ins w:id="88" w:author="Sonja Galovic" w:date="2022-08-10T16:19:00Z"/>
              </w:rPr>
            </w:pPr>
            <w:ins w:id="89" w:author="Sonja Galovic" w:date="2022-08-10T17:48:00Z">
              <w:r>
                <w:t>4.</w:t>
              </w:r>
            </w:ins>
          </w:p>
        </w:tc>
        <w:tc>
          <w:tcPr>
            <w:tcW w:w="4708" w:type="dxa"/>
            <w:vAlign w:val="center"/>
          </w:tcPr>
          <w:p w14:paraId="22AFD1F2" w14:textId="293BF90D" w:rsidR="008B54D1" w:rsidRDefault="0062106F" w:rsidP="00D80864">
            <w:pPr>
              <w:rPr>
                <w:ins w:id="90" w:author="Sonja Galovic" w:date="2022-08-10T16:19:00Z"/>
              </w:rPr>
            </w:pPr>
            <w:ins w:id="91" w:author="Sonja Galovic" w:date="2022-08-10T16:19:00Z">
              <w:r>
                <w:t>Zahtev za produženje važenja registracije vozila</w:t>
              </w:r>
            </w:ins>
            <w:ins w:id="92" w:author="Sonja Galovic" w:date="2022-08-10T16:21:00Z">
              <w:r w:rsidR="00BB4A2F">
                <w:t xml:space="preserve"> </w:t>
              </w:r>
            </w:ins>
            <w:ins w:id="93" w:author="Sonja Galovic" w:date="2022-08-10T16:20:00Z">
              <w:r>
                <w:t>vlasnik registrovanog vozila</w:t>
              </w:r>
            </w:ins>
            <w:ins w:id="94" w:author="Sonja Galovic" w:date="2022-08-10T16:21:00Z">
              <w:r w:rsidR="00BB4A2F">
                <w:t xml:space="preserve"> mora podneti</w:t>
              </w:r>
            </w:ins>
            <w:ins w:id="95" w:author="Sonja Galovic" w:date="2022-08-10T16:20:00Z">
              <w:r>
                <w:t xml:space="preserve"> u roku od 30 dana pre isteka važenja dozvole.</w:t>
              </w:r>
            </w:ins>
          </w:p>
        </w:tc>
        <w:tc>
          <w:tcPr>
            <w:tcW w:w="3117" w:type="dxa"/>
            <w:vAlign w:val="center"/>
          </w:tcPr>
          <w:p w14:paraId="4E15E9A2" w14:textId="56D907C3" w:rsidR="008B54D1" w:rsidRDefault="009E012C" w:rsidP="00B7531E">
            <w:pPr>
              <w:jc w:val="center"/>
              <w:rPr>
                <w:ins w:id="96" w:author="Sonja Galovic" w:date="2022-08-10T16:19:00Z"/>
              </w:rPr>
            </w:pPr>
            <w:ins w:id="97" w:author="Srdjan Todorovic" w:date="2022-08-10T16:58:00Z">
              <w:r>
                <w:t xml:space="preserve">Zakazivanje </w:t>
              </w:r>
            </w:ins>
            <w:ins w:id="98" w:author="Srdjan Todorovic" w:date="2022-08-10T16:57:00Z">
              <w:r w:rsidR="008E3EE6">
                <w:t>tehničkog pregleda</w:t>
              </w:r>
            </w:ins>
          </w:p>
        </w:tc>
      </w:tr>
      <w:tr w:rsidR="00D8192D" w14:paraId="03E726CA" w14:textId="77777777" w:rsidTr="00B55E3B">
        <w:trPr>
          <w:trHeight w:val="720"/>
          <w:jc w:val="center"/>
          <w:ins w:id="99" w:author="Sonja Galovic" w:date="2022-08-10T16:40:00Z"/>
        </w:trPr>
        <w:tc>
          <w:tcPr>
            <w:tcW w:w="1525" w:type="dxa"/>
            <w:vAlign w:val="center"/>
          </w:tcPr>
          <w:p w14:paraId="50CFF428" w14:textId="4B932575" w:rsidR="00D8192D" w:rsidRDefault="00844BB4" w:rsidP="00B7531E">
            <w:pPr>
              <w:jc w:val="center"/>
              <w:rPr>
                <w:ins w:id="100" w:author="Sonja Galovic" w:date="2022-08-10T16:40:00Z"/>
              </w:rPr>
            </w:pPr>
            <w:ins w:id="101" w:author="Sonja Galovic" w:date="2022-08-10T17:48:00Z">
              <w:r>
                <w:t>5.</w:t>
              </w:r>
            </w:ins>
          </w:p>
        </w:tc>
        <w:tc>
          <w:tcPr>
            <w:tcW w:w="4708" w:type="dxa"/>
            <w:vAlign w:val="center"/>
          </w:tcPr>
          <w:p w14:paraId="54D6728E" w14:textId="5C72A084" w:rsidR="00D8192D" w:rsidRDefault="00D45E70" w:rsidP="00D80864">
            <w:pPr>
              <w:rPr>
                <w:ins w:id="102" w:author="Sonja Galovic" w:date="2022-08-10T16:40:00Z"/>
              </w:rPr>
            </w:pPr>
            <w:ins w:id="103" w:author="Sonja Galovic" w:date="2022-08-10T16:55:00Z">
              <w:r>
                <w:t>Vozila javnog prevoza</w:t>
              </w:r>
            </w:ins>
            <w:ins w:id="104" w:author="Sonja Galovic" w:date="2022-08-10T17:20:00Z">
              <w:r w:rsidR="00F304B9">
                <w:t xml:space="preserve"> se redovnom</w:t>
              </w:r>
            </w:ins>
            <w:ins w:id="105" w:author="Sonja Galovic" w:date="2022-08-10T16:55:00Z">
              <w:r>
                <w:t xml:space="preserve"> tehničk</w:t>
              </w:r>
            </w:ins>
            <w:ins w:id="106" w:author="Sonja Galovic" w:date="2022-08-10T17:20:00Z">
              <w:r w:rsidR="00F304B9">
                <w:t xml:space="preserve">om </w:t>
              </w:r>
            </w:ins>
            <w:ins w:id="107" w:author="Sonja Galovic" w:date="2022-08-10T16:55:00Z">
              <w:r>
                <w:t>pregled</w:t>
              </w:r>
            </w:ins>
            <w:ins w:id="108" w:author="Sonja Galovic" w:date="2022-08-10T17:20:00Z">
              <w:r w:rsidR="00F304B9">
                <w:t xml:space="preserve">u podvrgavaju </w:t>
              </w:r>
            </w:ins>
            <w:ins w:id="109" w:author="Sonja Galovic" w:date="2022-08-10T16:55:00Z">
              <w:r>
                <w:t xml:space="preserve">na </w:t>
              </w:r>
            </w:ins>
            <w:ins w:id="110" w:author="Sonja Galovic" w:date="2022-08-10T16:56:00Z">
              <w:r w:rsidR="00DE3F1A">
                <w:t xml:space="preserve">svakih </w:t>
              </w:r>
              <w:r>
                <w:t>6 meseci.</w:t>
              </w:r>
            </w:ins>
          </w:p>
        </w:tc>
        <w:tc>
          <w:tcPr>
            <w:tcW w:w="3117" w:type="dxa"/>
            <w:vAlign w:val="center"/>
          </w:tcPr>
          <w:p w14:paraId="41F58B20" w14:textId="2B013164" w:rsidR="00D8192D" w:rsidRDefault="009E012C" w:rsidP="00B7531E">
            <w:pPr>
              <w:jc w:val="center"/>
              <w:rPr>
                <w:ins w:id="111" w:author="Sonja Galovic" w:date="2022-08-10T16:40:00Z"/>
              </w:rPr>
            </w:pPr>
            <w:ins w:id="112" w:author="Srdjan Todorovic" w:date="2022-08-10T16:58:00Z">
              <w:r>
                <w:t>Zakazivanje tehničkog pregleda</w:t>
              </w:r>
            </w:ins>
          </w:p>
        </w:tc>
      </w:tr>
      <w:tr w:rsidR="00D8192D" w14:paraId="457102C1" w14:textId="77777777" w:rsidTr="00B55E3B">
        <w:trPr>
          <w:trHeight w:val="720"/>
          <w:jc w:val="center"/>
          <w:ins w:id="113" w:author="Sonja Galovic" w:date="2022-08-10T16:40:00Z"/>
        </w:trPr>
        <w:tc>
          <w:tcPr>
            <w:tcW w:w="1525" w:type="dxa"/>
            <w:vAlign w:val="center"/>
          </w:tcPr>
          <w:p w14:paraId="52EB02EB" w14:textId="3CD89856" w:rsidR="00D8192D" w:rsidRDefault="00844BB4" w:rsidP="00B7531E">
            <w:pPr>
              <w:jc w:val="center"/>
              <w:rPr>
                <w:ins w:id="114" w:author="Sonja Galovic" w:date="2022-08-10T16:40:00Z"/>
              </w:rPr>
            </w:pPr>
            <w:ins w:id="115" w:author="Sonja Galovic" w:date="2022-08-10T17:48:00Z">
              <w:r>
                <w:t>6.</w:t>
              </w:r>
            </w:ins>
          </w:p>
        </w:tc>
        <w:tc>
          <w:tcPr>
            <w:tcW w:w="4708" w:type="dxa"/>
            <w:vAlign w:val="center"/>
          </w:tcPr>
          <w:p w14:paraId="1CDBC824" w14:textId="79DAA307" w:rsidR="00D8192D" w:rsidRDefault="00D45E70" w:rsidP="00D80864">
            <w:pPr>
              <w:rPr>
                <w:ins w:id="116" w:author="Sonja Galovic" w:date="2022-08-10T16:40:00Z"/>
              </w:rPr>
            </w:pPr>
            <w:ins w:id="117" w:author="Sonja Galovic" w:date="2022-08-10T16:56:00Z">
              <w:r>
                <w:t>Vozila privatnih lic</w:t>
              </w:r>
            </w:ins>
            <w:ins w:id="118" w:author="Sonja Galovic" w:date="2022-08-10T17:20:00Z">
              <w:r w:rsidR="002856AF">
                <w:t>a se redovnom</w:t>
              </w:r>
            </w:ins>
            <w:ins w:id="119" w:author="Sonja Galovic" w:date="2022-08-10T16:56:00Z">
              <w:r>
                <w:t xml:space="preserve"> tehničk</w:t>
              </w:r>
            </w:ins>
            <w:ins w:id="120" w:author="Sonja Galovic" w:date="2022-08-10T17:20:00Z">
              <w:r w:rsidR="002856AF">
                <w:t>om</w:t>
              </w:r>
            </w:ins>
            <w:ins w:id="121" w:author="Sonja Galovic" w:date="2022-08-10T16:56:00Z">
              <w:r>
                <w:t xml:space="preserve"> pregled</w:t>
              </w:r>
            </w:ins>
            <w:ins w:id="122" w:author="Sonja Galovic" w:date="2022-08-10T17:20:00Z">
              <w:r w:rsidR="002856AF">
                <w:t>u</w:t>
              </w:r>
            </w:ins>
            <w:ins w:id="123" w:author="Sonja Galovic" w:date="2022-08-10T16:56:00Z">
              <w:r>
                <w:t xml:space="preserve"> </w:t>
              </w:r>
            </w:ins>
            <w:ins w:id="124" w:author="Sonja Galovic" w:date="2022-08-10T17:20:00Z">
              <w:r w:rsidR="002856AF">
                <w:t>podvrgavaju</w:t>
              </w:r>
            </w:ins>
            <w:ins w:id="125" w:author="Sonja Galovic" w:date="2022-08-10T16:56:00Z">
              <w:r>
                <w:t xml:space="preserve"> </w:t>
              </w:r>
              <w:r w:rsidR="005C0207">
                <w:t>na svakih godinu dana.</w:t>
              </w:r>
            </w:ins>
          </w:p>
        </w:tc>
        <w:tc>
          <w:tcPr>
            <w:tcW w:w="3117" w:type="dxa"/>
            <w:vAlign w:val="center"/>
          </w:tcPr>
          <w:p w14:paraId="3699CD98" w14:textId="3F07E429" w:rsidR="00D8192D" w:rsidRDefault="009E012C" w:rsidP="00B7531E">
            <w:pPr>
              <w:jc w:val="center"/>
              <w:rPr>
                <w:ins w:id="126" w:author="Sonja Galovic" w:date="2022-08-10T16:40:00Z"/>
              </w:rPr>
            </w:pPr>
            <w:ins w:id="127" w:author="Srdjan Todorovic" w:date="2022-08-10T16:58:00Z">
              <w:r>
                <w:t>Zakazivanje tehničkog pregleda</w:t>
              </w:r>
            </w:ins>
          </w:p>
        </w:tc>
      </w:tr>
      <w:tr w:rsidR="00F92841" w14:paraId="246F9A66" w14:textId="77777777" w:rsidTr="00B55E3B">
        <w:trPr>
          <w:trHeight w:val="720"/>
          <w:jc w:val="center"/>
          <w:ins w:id="128" w:author="Sonja Galovic" w:date="2022-08-10T17:26:00Z"/>
        </w:trPr>
        <w:tc>
          <w:tcPr>
            <w:tcW w:w="1525" w:type="dxa"/>
            <w:vAlign w:val="center"/>
          </w:tcPr>
          <w:p w14:paraId="01439ECF" w14:textId="42C102E6" w:rsidR="00F92841" w:rsidRDefault="00844BB4" w:rsidP="00B7531E">
            <w:pPr>
              <w:jc w:val="center"/>
              <w:rPr>
                <w:ins w:id="129" w:author="Sonja Galovic" w:date="2022-08-10T17:26:00Z"/>
              </w:rPr>
            </w:pPr>
            <w:ins w:id="130" w:author="Sonja Galovic" w:date="2022-08-10T17:48:00Z">
              <w:r>
                <w:t>7.</w:t>
              </w:r>
            </w:ins>
          </w:p>
        </w:tc>
        <w:tc>
          <w:tcPr>
            <w:tcW w:w="4708" w:type="dxa"/>
            <w:vAlign w:val="center"/>
          </w:tcPr>
          <w:p w14:paraId="1A3021F9" w14:textId="412FC2EF" w:rsidR="00F92841" w:rsidRPr="00F92841" w:rsidRDefault="00F92841" w:rsidP="00D80864">
            <w:pPr>
              <w:rPr>
                <w:ins w:id="131" w:author="Sonja Galovic" w:date="2022-08-10T17:26:00Z"/>
                <w:lang w:val="sr-Latn-RS"/>
                <w:rPrChange w:id="132" w:author="Sonja Galovic" w:date="2022-08-10T17:26:00Z">
                  <w:rPr>
                    <w:ins w:id="133" w:author="Sonja Galovic" w:date="2022-08-10T17:26:00Z"/>
                  </w:rPr>
                </w:rPrChange>
              </w:rPr>
            </w:pPr>
            <w:ins w:id="134" w:author="Sonja Galovic" w:date="2022-08-10T17:26:00Z">
              <w:r>
                <w:t>Redovn</w:t>
              </w:r>
            </w:ins>
            <w:ins w:id="135" w:author="Sonja Galovic" w:date="2022-08-10T17:27:00Z">
              <w:r w:rsidR="0043467A">
                <w:t>om</w:t>
              </w:r>
            </w:ins>
            <w:ins w:id="136" w:author="Sonja Galovic" w:date="2022-08-10T17:26:00Z">
              <w:r>
                <w:t xml:space="preserve"> godišnj</w:t>
              </w:r>
              <w:r w:rsidR="00965FFD">
                <w:t xml:space="preserve">em </w:t>
              </w:r>
              <w:r>
                <w:t>tehničk</w:t>
              </w:r>
              <w:r w:rsidR="00965FFD">
                <w:t>om</w:t>
              </w:r>
              <w:r>
                <w:t xml:space="preserve"> pregled</w:t>
              </w:r>
              <w:r w:rsidR="00965FFD">
                <w:t xml:space="preserve">u vozilo se podvrgava </w:t>
              </w:r>
            </w:ins>
            <w:ins w:id="137" w:author="Sonja Galovic" w:date="2022-08-10T17:27:00Z">
              <w:r w:rsidR="00965FFD">
                <w:t>do 30 dana pre podnošenja zahteva za registraciju, odnosno nakon isteka roka važenja saobraćajne dozvole.</w:t>
              </w:r>
            </w:ins>
          </w:p>
        </w:tc>
        <w:tc>
          <w:tcPr>
            <w:tcW w:w="3117" w:type="dxa"/>
            <w:vAlign w:val="center"/>
          </w:tcPr>
          <w:p w14:paraId="43941ED5" w14:textId="243F8A40" w:rsidR="00F92841" w:rsidRDefault="009E012C" w:rsidP="00B7531E">
            <w:pPr>
              <w:jc w:val="center"/>
              <w:rPr>
                <w:ins w:id="138" w:author="Sonja Galovic" w:date="2022-08-10T17:26:00Z"/>
              </w:rPr>
            </w:pPr>
            <w:ins w:id="139" w:author="Srdjan Todorovic" w:date="2022-08-10T16:58:00Z">
              <w:r>
                <w:t>Zakazivanje tehničkog pregleda</w:t>
              </w:r>
            </w:ins>
          </w:p>
        </w:tc>
      </w:tr>
      <w:tr w:rsidR="00F92841" w14:paraId="6FC92FE8" w14:textId="77777777" w:rsidTr="00B55E3B">
        <w:trPr>
          <w:trHeight w:val="720"/>
          <w:jc w:val="center"/>
          <w:ins w:id="140" w:author="Sonja Galovic" w:date="2022-08-10T17:26:00Z"/>
        </w:trPr>
        <w:tc>
          <w:tcPr>
            <w:tcW w:w="1525" w:type="dxa"/>
            <w:vAlign w:val="center"/>
          </w:tcPr>
          <w:p w14:paraId="49549F02" w14:textId="5F2C37E6" w:rsidR="00F92841" w:rsidRDefault="00844BB4" w:rsidP="00B7531E">
            <w:pPr>
              <w:jc w:val="center"/>
              <w:rPr>
                <w:ins w:id="141" w:author="Sonja Galovic" w:date="2022-08-10T17:26:00Z"/>
              </w:rPr>
            </w:pPr>
            <w:ins w:id="142" w:author="Sonja Galovic" w:date="2022-08-10T17:48:00Z">
              <w:r>
                <w:t>8.</w:t>
              </w:r>
            </w:ins>
          </w:p>
        </w:tc>
        <w:tc>
          <w:tcPr>
            <w:tcW w:w="4708" w:type="dxa"/>
            <w:vAlign w:val="center"/>
          </w:tcPr>
          <w:p w14:paraId="4E64ECDD" w14:textId="0EDC3D56" w:rsidR="00F92841" w:rsidRDefault="0043467A" w:rsidP="00D80864">
            <w:pPr>
              <w:rPr>
                <w:ins w:id="143" w:author="Sonja Galovic" w:date="2022-08-10T17:26:00Z"/>
              </w:rPr>
            </w:pPr>
            <w:ins w:id="144" w:author="Sonja Galovic" w:date="2022-08-10T17:27:00Z">
              <w:r>
                <w:t xml:space="preserve">Redovnom šestomesečnom </w:t>
              </w:r>
            </w:ins>
            <w:ins w:id="145" w:author="Sonja Galovic" w:date="2022-08-10T17:30:00Z">
              <w:r w:rsidR="00123810">
                <w:t xml:space="preserve">tehničkom </w:t>
              </w:r>
            </w:ins>
            <w:ins w:id="146" w:author="Sonja Galovic" w:date="2022-08-10T17:27:00Z">
              <w:r>
                <w:t xml:space="preserve">pregledu vozilo se podvrgava </w:t>
              </w:r>
            </w:ins>
            <w:ins w:id="147" w:author="Sonja Galovic" w:date="2022-08-10T17:30:00Z">
              <w:r w:rsidR="000F0BEA">
                <w:t>do 15</w:t>
              </w:r>
            </w:ins>
            <w:ins w:id="148" w:author="Sonja Galovic" w:date="2022-08-10T17:29:00Z">
              <w:r w:rsidR="00C60651">
                <w:t xml:space="preserve"> </w:t>
              </w:r>
            </w:ins>
            <w:ins w:id="149" w:author="Sonja Galovic" w:date="2022-08-10T17:30:00Z">
              <w:r w:rsidR="00123810">
                <w:t>dana pre podnošenja zahteva za registraciju, odnosno nakon isteka roka važenja saobraćajne dozvole.</w:t>
              </w:r>
            </w:ins>
          </w:p>
        </w:tc>
        <w:tc>
          <w:tcPr>
            <w:tcW w:w="3117" w:type="dxa"/>
            <w:vAlign w:val="center"/>
          </w:tcPr>
          <w:p w14:paraId="10DFABA9" w14:textId="03416641" w:rsidR="00F92841" w:rsidRDefault="009E012C" w:rsidP="00B7531E">
            <w:pPr>
              <w:jc w:val="center"/>
              <w:rPr>
                <w:ins w:id="150" w:author="Sonja Galovic" w:date="2022-08-10T17:26:00Z"/>
              </w:rPr>
            </w:pPr>
            <w:ins w:id="151" w:author="Srdjan Todorovic" w:date="2022-08-10T16:58:00Z">
              <w:r>
                <w:t>Zakazivanje tehničkog pregleda</w:t>
              </w:r>
            </w:ins>
          </w:p>
        </w:tc>
      </w:tr>
      <w:tr w:rsidR="00B7531E" w14:paraId="4A910670" w14:textId="77777777" w:rsidTr="00B55E3B">
        <w:trPr>
          <w:trHeight w:val="720"/>
          <w:jc w:val="center"/>
          <w:ins w:id="152" w:author="Sonja Galovic" w:date="2022-08-08T14:44:00Z"/>
        </w:trPr>
        <w:tc>
          <w:tcPr>
            <w:tcW w:w="1525" w:type="dxa"/>
            <w:vAlign w:val="center"/>
            <w:tcPrChange w:id="153" w:author="Sonja Galovic" w:date="2022-08-08T14:45:00Z">
              <w:tcPr>
                <w:tcW w:w="3116" w:type="dxa"/>
                <w:gridSpan w:val="2"/>
              </w:tcPr>
            </w:tcPrChange>
          </w:tcPr>
          <w:p w14:paraId="075AFA6F" w14:textId="5B41EEFB" w:rsidR="00B7531E" w:rsidRDefault="00D32FB6" w:rsidP="00B7531E">
            <w:pPr>
              <w:jc w:val="center"/>
              <w:rPr>
                <w:ins w:id="154" w:author="Sonja Galovic" w:date="2022-08-08T14:44:00Z"/>
              </w:rPr>
            </w:pPr>
            <w:ins w:id="155" w:author="Sonja Galovic" w:date="2022-08-10T17:48:00Z">
              <w:r>
                <w:t>9</w:t>
              </w:r>
            </w:ins>
            <w:ins w:id="156" w:author="Sonja Galovic" w:date="2022-08-08T14:45:00Z">
              <w:r w:rsidR="00B55E3B">
                <w:t>.</w:t>
              </w:r>
            </w:ins>
          </w:p>
        </w:tc>
        <w:tc>
          <w:tcPr>
            <w:tcW w:w="4708" w:type="dxa"/>
            <w:vAlign w:val="center"/>
            <w:tcPrChange w:id="157" w:author="Sonja Galovic" w:date="2022-08-08T14:45:00Z">
              <w:tcPr>
                <w:tcW w:w="3117" w:type="dxa"/>
              </w:tcPr>
            </w:tcPrChange>
          </w:tcPr>
          <w:p w14:paraId="48462088" w14:textId="1F0742B4" w:rsidR="001F3462" w:rsidRPr="00164D58" w:rsidRDefault="001F3462">
            <w:pPr>
              <w:rPr>
                <w:ins w:id="158" w:author="Sonja Galovic" w:date="2022-08-08T14:44:00Z"/>
                <w:i/>
                <w:iCs/>
                <w:sz w:val="18"/>
                <w:szCs w:val="18"/>
                <w:lang w:val="sr-Latn-RS"/>
                <w:rPrChange w:id="159" w:author="Sonja Galovic" w:date="2022-08-10T16:03:00Z">
                  <w:rPr>
                    <w:ins w:id="160" w:author="Sonja Galovic" w:date="2022-08-08T14:44:00Z"/>
                  </w:rPr>
                </w:rPrChange>
              </w:rPr>
              <w:pPrChange w:id="161" w:author="Sonja Galovic" w:date="2022-08-08T14:25:00Z">
                <w:pPr>
                  <w:jc w:val="center"/>
                </w:pPr>
              </w:pPrChange>
            </w:pPr>
            <w:ins w:id="162" w:author="Sonja Galovic" w:date="2022-08-10T16:02:00Z">
              <w:r>
                <w:t xml:space="preserve">Uređaji za odvođenje i regulisanje izduvnih gasova moraju da ispunjavanju normative propisane </w:t>
              </w:r>
              <w:r w:rsidRPr="00941A6C">
                <w:t>članom 81</w:t>
              </w:r>
            </w:ins>
            <w:ins w:id="163" w:author="Sonja Galovic" w:date="2022-08-10T16:03:00Z">
              <w:r w:rsidRPr="00941A6C">
                <w:t xml:space="preserve"> i </w:t>
              </w:r>
              <w:r w:rsidR="0000047E" w:rsidRPr="00941A6C">
                <w:t xml:space="preserve">članom </w:t>
              </w:r>
              <w:r w:rsidRPr="00941A6C">
                <w:t>82</w:t>
              </w:r>
              <w:r>
                <w:t xml:space="preserve"> </w:t>
              </w:r>
              <w:r w:rsidRPr="00E52225">
                <w:rPr>
                  <w:i/>
                  <w:iCs/>
                  <w:lang w:val="sr-Latn-RS"/>
                </w:rPr>
                <w:t>Pravilnika o podeli motornih i priključnih vozila i tehničkim uslovima za vozila u saobraćaju na putevima</w:t>
              </w:r>
              <w:r w:rsidRPr="00E52225">
                <w:rPr>
                  <w:i/>
                  <w:iCs/>
                  <w:sz w:val="18"/>
                  <w:szCs w:val="18"/>
                  <w:lang w:val="sr-Latn-RS"/>
                </w:rPr>
                <w:t xml:space="preserve"> ("Sl. glasnik RS", br. 40/2012, 102/2012, 19/2013, 41/2013, 102/2014, 41/2015, 78/2015, 111/2015, 14/2016, 108/2016, 7/2017 - ispr., 63/2017, 45/2018, 70/2018, 95/2018, 104/2018, 93/2019, 2/2020 - ispr. i 64/2021)</w:t>
              </w:r>
              <w:r w:rsidRPr="00434F93">
                <w:rPr>
                  <w:i/>
                  <w:iCs/>
                  <w:sz w:val="18"/>
                  <w:szCs w:val="18"/>
                  <w:lang w:val="sr-Latn-RS"/>
                </w:rPr>
                <w:t>.</w:t>
              </w:r>
            </w:ins>
          </w:p>
        </w:tc>
        <w:tc>
          <w:tcPr>
            <w:tcW w:w="3117" w:type="dxa"/>
            <w:vAlign w:val="center"/>
            <w:tcPrChange w:id="164" w:author="Sonja Galovic" w:date="2022-08-08T14:45:00Z">
              <w:tcPr>
                <w:tcW w:w="3117" w:type="dxa"/>
              </w:tcPr>
            </w:tcPrChange>
          </w:tcPr>
          <w:p w14:paraId="455AE1B0" w14:textId="6DFD39C9" w:rsidR="00B7531E" w:rsidRDefault="009E012C" w:rsidP="00B7531E">
            <w:pPr>
              <w:jc w:val="center"/>
              <w:rPr>
                <w:ins w:id="165" w:author="Sonja Galovic" w:date="2022-08-08T14:44:00Z"/>
              </w:rPr>
            </w:pPr>
            <w:ins w:id="166" w:author="Srdjan Todorovic" w:date="2022-08-10T16:58:00Z">
              <w:r>
                <w:t>Vršenje tehničkog pregleda</w:t>
              </w:r>
            </w:ins>
          </w:p>
        </w:tc>
      </w:tr>
      <w:tr w:rsidR="00B7531E" w14:paraId="21A7AC5C" w14:textId="77777777" w:rsidTr="00B55E3B">
        <w:trPr>
          <w:trHeight w:val="720"/>
          <w:jc w:val="center"/>
          <w:ins w:id="167" w:author="Sonja Galovic" w:date="2022-08-08T14:44:00Z"/>
        </w:trPr>
        <w:tc>
          <w:tcPr>
            <w:tcW w:w="1525" w:type="dxa"/>
            <w:vAlign w:val="center"/>
            <w:tcPrChange w:id="168" w:author="Sonja Galovic" w:date="2022-08-08T14:45:00Z">
              <w:tcPr>
                <w:tcW w:w="3116" w:type="dxa"/>
                <w:gridSpan w:val="2"/>
              </w:tcPr>
            </w:tcPrChange>
          </w:tcPr>
          <w:p w14:paraId="38B0C6F0" w14:textId="77AED2B0" w:rsidR="00B7531E" w:rsidRDefault="006D778F">
            <w:pPr>
              <w:keepNext/>
              <w:jc w:val="center"/>
              <w:rPr>
                <w:ins w:id="169" w:author="Sonja Galovic" w:date="2022-08-08T14:44:00Z"/>
              </w:rPr>
              <w:pPrChange w:id="170" w:author="Srdjan Todorovic" w:date="2022-08-11T23:09:00Z">
                <w:pPr>
                  <w:jc w:val="center"/>
                </w:pPr>
              </w:pPrChange>
            </w:pPr>
            <w:ins w:id="171" w:author="Sonja Galovic" w:date="2022-08-10T17:48:00Z">
              <w:r>
                <w:lastRenderedPageBreak/>
                <w:t>10</w:t>
              </w:r>
            </w:ins>
            <w:ins w:id="172" w:author="Sonja Galovic" w:date="2022-08-08T14:45:00Z">
              <w:r w:rsidR="00B55E3B">
                <w:t>.</w:t>
              </w:r>
            </w:ins>
          </w:p>
        </w:tc>
        <w:tc>
          <w:tcPr>
            <w:tcW w:w="4708" w:type="dxa"/>
            <w:vAlign w:val="center"/>
            <w:tcPrChange w:id="173" w:author="Sonja Galovic" w:date="2022-08-08T14:45:00Z">
              <w:tcPr>
                <w:tcW w:w="3117" w:type="dxa"/>
              </w:tcPr>
            </w:tcPrChange>
          </w:tcPr>
          <w:p w14:paraId="70CCAD44" w14:textId="214803B7" w:rsidR="00B7531E" w:rsidRPr="0005302A" w:rsidRDefault="00ED6F5C">
            <w:pPr>
              <w:keepNext/>
              <w:rPr>
                <w:ins w:id="174" w:author="Sonja Galovic" w:date="2022-08-08T14:44:00Z"/>
                <w:i/>
                <w:iCs/>
                <w:sz w:val="18"/>
                <w:szCs w:val="18"/>
                <w:lang w:val="sr-Latn-RS"/>
                <w:rPrChange w:id="175" w:author="Sonja Galovic" w:date="2022-08-10T15:56:00Z">
                  <w:rPr>
                    <w:ins w:id="176" w:author="Sonja Galovic" w:date="2022-08-08T14:44:00Z"/>
                  </w:rPr>
                </w:rPrChange>
              </w:rPr>
              <w:pPrChange w:id="177" w:author="Sonja Galovic" w:date="2022-08-10T15:53:00Z">
                <w:pPr>
                  <w:jc w:val="center"/>
                </w:pPr>
              </w:pPrChange>
            </w:pPr>
            <w:ins w:id="178" w:author="Sonja Galovic" w:date="2022-08-10T15:52:00Z">
              <w:r>
                <w:t xml:space="preserve">Neophodno je da vrednosti kočnog koeficijenta vozila budu u skladu sa normativima </w:t>
              </w:r>
            </w:ins>
            <w:ins w:id="179" w:author="Sonja Galovic" w:date="2022-08-10T15:53:00Z">
              <w:r w:rsidR="00433F4F">
                <w:t xml:space="preserve">koji su propisani članom 41 </w:t>
              </w:r>
              <w:r w:rsidR="00433F4F" w:rsidRPr="00C74EDE">
                <w:rPr>
                  <w:i/>
                  <w:iCs/>
                  <w:lang w:val="sr-Latn-RS"/>
                  <w:rPrChange w:id="180" w:author="Sonja Galovic" w:date="2022-08-10T15:53:00Z">
                    <w:rPr>
                      <w:lang w:val="sr-Latn-RS"/>
                    </w:rPr>
                  </w:rPrChange>
                </w:rPr>
                <w:t>Pravilnika o podeli motornih i priključnih vozila i tehničkim uslovima za vozila u saobraćaju na putevima</w:t>
              </w:r>
            </w:ins>
            <w:ins w:id="181" w:author="Sonja Galovic" w:date="2022-08-10T15:56:00Z">
              <w:r w:rsidR="00F32DB1" w:rsidRPr="00434F93">
                <w:rPr>
                  <w:i/>
                  <w:iCs/>
                  <w:sz w:val="18"/>
                  <w:szCs w:val="18"/>
                  <w:lang w:val="sr-Latn-RS"/>
                  <w:rPrChange w:id="182" w:author="Sonja Galovic" w:date="2022-08-10T15:56:00Z">
                    <w:rPr>
                      <w:i/>
                      <w:iCs/>
                      <w:lang w:val="sr-Latn-RS"/>
                    </w:rPr>
                  </w:rPrChange>
                </w:rPr>
                <w:t xml:space="preserve"> </w:t>
              </w:r>
            </w:ins>
            <w:ins w:id="183" w:author="Sonja Galovic" w:date="2022-08-10T15:55:00Z">
              <w:r w:rsidR="00E02387" w:rsidRPr="00434F93">
                <w:rPr>
                  <w:i/>
                  <w:iCs/>
                  <w:sz w:val="18"/>
                  <w:szCs w:val="18"/>
                  <w:lang w:val="sr-Latn-RS"/>
                  <w:rPrChange w:id="184" w:author="Sonja Galovic" w:date="2022-08-10T15:56:00Z">
                    <w:rPr>
                      <w:lang w:val="sr-Latn-RS"/>
                    </w:rPr>
                  </w:rPrChange>
                </w:rPr>
                <w:t>("Sl. glasnik RS", br. 40/2012, 102/2012, 19/2013, 41/2013, 102/2014, 41/2015, 78/2015, 111/2015, 14/2016, 108/2016, 7/2017 - ispr., 63/2017, 45/2018, 70/2018, 95/2018, 104/2018, 93/2019, 2/2020 - ispr. i 64/2021)</w:t>
              </w:r>
            </w:ins>
            <w:ins w:id="185" w:author="Sonja Galovic" w:date="2022-08-10T15:56:00Z">
              <w:r w:rsidR="00F32DB1" w:rsidRPr="00434F93">
                <w:rPr>
                  <w:i/>
                  <w:iCs/>
                  <w:sz w:val="18"/>
                  <w:szCs w:val="18"/>
                  <w:lang w:val="sr-Latn-RS"/>
                </w:rPr>
                <w:t>.</w:t>
              </w:r>
            </w:ins>
          </w:p>
        </w:tc>
        <w:tc>
          <w:tcPr>
            <w:tcW w:w="3117" w:type="dxa"/>
            <w:vAlign w:val="center"/>
            <w:tcPrChange w:id="186" w:author="Sonja Galovic" w:date="2022-08-08T14:45:00Z">
              <w:tcPr>
                <w:tcW w:w="3117" w:type="dxa"/>
              </w:tcPr>
            </w:tcPrChange>
          </w:tcPr>
          <w:p w14:paraId="771FFFDD" w14:textId="4E51B7D7" w:rsidR="00B7531E" w:rsidRDefault="009E012C">
            <w:pPr>
              <w:keepNext/>
              <w:jc w:val="center"/>
              <w:rPr>
                <w:ins w:id="187" w:author="Sonja Galovic" w:date="2022-08-08T14:44:00Z"/>
              </w:rPr>
              <w:pPrChange w:id="188" w:author="Srdjan Todorovic" w:date="2022-08-11T23:09:00Z">
                <w:pPr>
                  <w:jc w:val="center"/>
                </w:pPr>
              </w:pPrChange>
            </w:pPr>
            <w:ins w:id="189" w:author="Srdjan Todorovic" w:date="2022-08-10T16:58:00Z">
              <w:r>
                <w:t>Vršenje tehničkog pregleda</w:t>
              </w:r>
            </w:ins>
          </w:p>
        </w:tc>
      </w:tr>
      <w:tr w:rsidR="00B7531E" w14:paraId="7561A2F7" w14:textId="77777777" w:rsidTr="00B55E3B">
        <w:trPr>
          <w:trHeight w:val="720"/>
          <w:jc w:val="center"/>
          <w:ins w:id="190" w:author="Sonja Galovic" w:date="2022-08-08T14:44:00Z"/>
        </w:trPr>
        <w:tc>
          <w:tcPr>
            <w:tcW w:w="1525" w:type="dxa"/>
            <w:vAlign w:val="center"/>
            <w:tcPrChange w:id="191" w:author="Sonja Galovic" w:date="2022-08-08T14:45:00Z">
              <w:tcPr>
                <w:tcW w:w="3116" w:type="dxa"/>
                <w:gridSpan w:val="2"/>
              </w:tcPr>
            </w:tcPrChange>
          </w:tcPr>
          <w:p w14:paraId="388C0EA1" w14:textId="2C6CB26A" w:rsidR="00B7531E" w:rsidRDefault="00966E6D" w:rsidP="00B7531E">
            <w:pPr>
              <w:jc w:val="center"/>
              <w:rPr>
                <w:ins w:id="192" w:author="Sonja Galovic" w:date="2022-08-08T14:44:00Z"/>
              </w:rPr>
            </w:pPr>
            <w:ins w:id="193" w:author="Sonja Galovic" w:date="2022-08-10T17:48:00Z">
              <w:r>
                <w:t>11</w:t>
              </w:r>
              <w:r w:rsidR="00CA6A80">
                <w:t>.</w:t>
              </w:r>
            </w:ins>
            <w:ins w:id="194" w:author="Srdjan Todorovic" w:date="2022-08-08T14:23:00Z">
              <w:del w:id="195" w:author="Sonja Galovic" w:date="2022-08-10T17:48:00Z">
                <w:r w:rsidR="00DE0F30" w:rsidDel="00966E6D">
                  <w:delText>6</w:delText>
                </w:r>
              </w:del>
            </w:ins>
          </w:p>
        </w:tc>
        <w:tc>
          <w:tcPr>
            <w:tcW w:w="4708" w:type="dxa"/>
            <w:vAlign w:val="center"/>
            <w:tcPrChange w:id="196" w:author="Sonja Galovic" w:date="2022-08-08T14:45:00Z">
              <w:tcPr>
                <w:tcW w:w="3117" w:type="dxa"/>
              </w:tcPr>
            </w:tcPrChange>
          </w:tcPr>
          <w:p w14:paraId="7019FBB8" w14:textId="547986BB" w:rsidR="00B7531E" w:rsidRDefault="00185EBB">
            <w:pPr>
              <w:rPr>
                <w:ins w:id="197" w:author="Sonja Galovic" w:date="2022-08-08T14:44:00Z"/>
              </w:rPr>
              <w:pPrChange w:id="198" w:author="Sonja Galovic" w:date="2022-08-08T14:25:00Z">
                <w:pPr>
                  <w:jc w:val="center"/>
                </w:pPr>
              </w:pPrChange>
            </w:pPr>
            <w:ins w:id="199" w:author="Sonja Galovic" w:date="2022-08-08T16:27:00Z">
              <w:r>
                <w:t xml:space="preserve">Izdavanje registracione nalepnice </w:t>
              </w:r>
              <w:r w:rsidR="00E22C8E">
                <w:t>je dozvoljeno tek nakon što stra</w:t>
              </w:r>
            </w:ins>
            <w:ins w:id="200" w:author="Sonja Galovic" w:date="2022-08-08T16:28:00Z">
              <w:r w:rsidR="00E22C8E">
                <w:t>nka priloži registracioni list.</w:t>
              </w:r>
            </w:ins>
          </w:p>
        </w:tc>
        <w:tc>
          <w:tcPr>
            <w:tcW w:w="3117" w:type="dxa"/>
            <w:vAlign w:val="center"/>
            <w:tcPrChange w:id="201" w:author="Sonja Galovic" w:date="2022-08-08T14:45:00Z">
              <w:tcPr>
                <w:tcW w:w="3117" w:type="dxa"/>
              </w:tcPr>
            </w:tcPrChange>
          </w:tcPr>
          <w:p w14:paraId="2FDABBC1" w14:textId="22BC9082" w:rsidR="00B7531E" w:rsidRDefault="009E012C" w:rsidP="00B7531E">
            <w:pPr>
              <w:jc w:val="center"/>
              <w:rPr>
                <w:ins w:id="202" w:author="Sonja Galovic" w:date="2022-08-08T14:44:00Z"/>
              </w:rPr>
            </w:pPr>
            <w:ins w:id="203" w:author="Srdjan Todorovic" w:date="2022-08-10T16:59:00Z">
              <w:r>
                <w:t>Izdavanje registracione nalepnice</w:t>
              </w:r>
            </w:ins>
          </w:p>
        </w:tc>
      </w:tr>
      <w:tr w:rsidR="00DE0F30" w14:paraId="632A211F" w14:textId="77777777" w:rsidTr="00B55E3B">
        <w:trPr>
          <w:trHeight w:val="720"/>
          <w:jc w:val="center"/>
          <w:ins w:id="204" w:author="Sonja Galovic" w:date="2022-08-08T14:44:00Z"/>
        </w:trPr>
        <w:tc>
          <w:tcPr>
            <w:tcW w:w="1525" w:type="dxa"/>
            <w:vAlign w:val="center"/>
            <w:tcPrChange w:id="205" w:author="Sonja Galovic" w:date="2022-08-08T14:45:00Z">
              <w:tcPr>
                <w:tcW w:w="3116" w:type="dxa"/>
                <w:gridSpan w:val="2"/>
              </w:tcPr>
            </w:tcPrChange>
          </w:tcPr>
          <w:p w14:paraId="3DB5E55A" w14:textId="34862B61" w:rsidR="00DE0F30" w:rsidRDefault="00070FA2" w:rsidP="00DE0F30">
            <w:pPr>
              <w:jc w:val="center"/>
              <w:rPr>
                <w:ins w:id="206" w:author="Sonja Galovic" w:date="2022-08-08T14:44:00Z"/>
              </w:rPr>
            </w:pPr>
            <w:ins w:id="207" w:author="Sonja Galovic" w:date="2022-08-10T17:49:00Z">
              <w:r>
                <w:t>12</w:t>
              </w:r>
            </w:ins>
            <w:ins w:id="208" w:author="Srdjan Todorovic" w:date="2022-08-08T14:23:00Z">
              <w:del w:id="209" w:author="Sonja Galovic" w:date="2022-08-10T17:48:00Z">
                <w:r w:rsidR="00DE0F30" w:rsidDel="00070FA2">
                  <w:delText>7</w:delText>
                </w:r>
              </w:del>
              <w:r w:rsidR="00DE0F30">
                <w:t>.</w:t>
              </w:r>
            </w:ins>
          </w:p>
        </w:tc>
        <w:tc>
          <w:tcPr>
            <w:tcW w:w="4708" w:type="dxa"/>
            <w:vAlign w:val="center"/>
            <w:tcPrChange w:id="210" w:author="Sonja Galovic" w:date="2022-08-08T14:45:00Z">
              <w:tcPr>
                <w:tcW w:w="3117" w:type="dxa"/>
              </w:tcPr>
            </w:tcPrChange>
          </w:tcPr>
          <w:p w14:paraId="062C7ED9" w14:textId="0B3DA121" w:rsidR="00DE0F30" w:rsidRDefault="00B23D9A">
            <w:pPr>
              <w:rPr>
                <w:ins w:id="211" w:author="Sonja Galovic" w:date="2022-08-08T14:44:00Z"/>
              </w:rPr>
              <w:pPrChange w:id="212" w:author="Sonja Galovic" w:date="2022-08-08T14:25:00Z">
                <w:pPr>
                  <w:jc w:val="center"/>
                </w:pPr>
              </w:pPrChange>
            </w:pPr>
            <w:ins w:id="213" w:author="Sonja Galovic" w:date="2022-08-08T16:28:00Z">
              <w:r>
                <w:t>Podaci o svakom pregledanom vozilu</w:t>
              </w:r>
              <w:r w:rsidR="00F629A8">
                <w:t xml:space="preserve"> unose </w:t>
              </w:r>
            </w:ins>
            <w:ins w:id="214" w:author="Sonja Galovic" w:date="2022-08-08T16:30:00Z">
              <w:r w:rsidR="006931AC">
                <w:t xml:space="preserve">se </w:t>
              </w:r>
            </w:ins>
            <w:ins w:id="215" w:author="Sonja Galovic" w:date="2022-08-08T16:28:00Z">
              <w:r w:rsidR="00F629A8">
                <w:t>u registar pregledanih vozila.</w:t>
              </w:r>
            </w:ins>
          </w:p>
        </w:tc>
        <w:tc>
          <w:tcPr>
            <w:tcW w:w="3117" w:type="dxa"/>
            <w:vAlign w:val="center"/>
            <w:tcPrChange w:id="216" w:author="Sonja Galovic" w:date="2022-08-08T14:45:00Z">
              <w:tcPr>
                <w:tcW w:w="3117" w:type="dxa"/>
              </w:tcPr>
            </w:tcPrChange>
          </w:tcPr>
          <w:p w14:paraId="740AF371" w14:textId="3E2637E9" w:rsidR="00DE0F30" w:rsidRDefault="00C12028" w:rsidP="00DE0F30">
            <w:pPr>
              <w:jc w:val="center"/>
              <w:rPr>
                <w:ins w:id="217" w:author="Sonja Galovic" w:date="2022-08-08T14:44:00Z"/>
              </w:rPr>
            </w:pPr>
            <w:ins w:id="218" w:author="Srdjan Todorovic" w:date="2022-08-10T16:59:00Z">
              <w:r>
                <w:t>Vršenje tehničkog pregleda</w:t>
              </w:r>
            </w:ins>
          </w:p>
        </w:tc>
      </w:tr>
      <w:tr w:rsidR="00DE0F30" w14:paraId="7A8D8EA8" w14:textId="77777777" w:rsidTr="00B55E3B">
        <w:trPr>
          <w:trHeight w:val="720"/>
          <w:jc w:val="center"/>
          <w:ins w:id="219" w:author="Srdjan Todorovic" w:date="2022-08-08T14:23:00Z"/>
        </w:trPr>
        <w:tc>
          <w:tcPr>
            <w:tcW w:w="1525" w:type="dxa"/>
            <w:vAlign w:val="center"/>
          </w:tcPr>
          <w:p w14:paraId="1432783B" w14:textId="5319E1F7" w:rsidR="00DE0F30" w:rsidRDefault="00DE5EB5" w:rsidP="00DE0F30">
            <w:pPr>
              <w:jc w:val="center"/>
              <w:rPr>
                <w:ins w:id="220" w:author="Srdjan Todorovic" w:date="2022-08-08T14:23:00Z"/>
              </w:rPr>
            </w:pPr>
            <w:ins w:id="221" w:author="Sonja Galovic" w:date="2022-08-10T17:49:00Z">
              <w:r>
                <w:t>13</w:t>
              </w:r>
            </w:ins>
            <w:ins w:id="222" w:author="Srdjan Todorovic" w:date="2022-08-08T14:23:00Z">
              <w:del w:id="223" w:author="Sonja Galovic" w:date="2022-08-10T17:49:00Z">
                <w:r w:rsidR="00DE0F30" w:rsidDel="004F51FA">
                  <w:delText>8</w:delText>
                </w:r>
              </w:del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6F3B272D" w14:textId="3EA132A3" w:rsidR="00DE0F30" w:rsidRDefault="007F5CE9">
            <w:pPr>
              <w:rPr>
                <w:ins w:id="224" w:author="Srdjan Todorovic" w:date="2022-08-08T14:23:00Z"/>
              </w:rPr>
              <w:pPrChange w:id="225" w:author="Sonja Galovic" w:date="2022-08-08T14:25:00Z">
                <w:pPr>
                  <w:jc w:val="center"/>
                </w:pPr>
              </w:pPrChange>
            </w:pPr>
            <w:ins w:id="226" w:author="Sonja Galovic" w:date="2022-08-08T16:28:00Z">
              <w:r>
                <w:t xml:space="preserve">Tokom </w:t>
              </w:r>
              <w:r w:rsidR="008561A7">
                <w:t xml:space="preserve">svakog tehničkog pregleda </w:t>
              </w:r>
            </w:ins>
            <w:ins w:id="227" w:author="Sonja Galovic" w:date="2022-08-08T16:35:00Z">
              <w:r w:rsidR="0043789C">
                <w:t>mora biti kreiran</w:t>
              </w:r>
            </w:ins>
            <w:ins w:id="228" w:author="Sonja Galovic" w:date="2022-08-08T16:28:00Z">
              <w:r w:rsidR="008561A7">
                <w:t xml:space="preserve"> </w:t>
              </w:r>
            </w:ins>
            <w:ins w:id="229" w:author="Sonja Galovic" w:date="2022-08-08T16:29:00Z">
              <w:r w:rsidR="008561A7">
                <w:t xml:space="preserve">zapisnik o vršenju </w:t>
              </w:r>
            </w:ins>
            <w:ins w:id="230" w:author="Sonja Galovic" w:date="2022-08-08T16:35:00Z">
              <w:r w:rsidR="0043789C">
                <w:t>tehničkog pregleda vozila koji sadrži ocenu o (ne)ispravnosti vozila.</w:t>
              </w:r>
            </w:ins>
          </w:p>
        </w:tc>
        <w:tc>
          <w:tcPr>
            <w:tcW w:w="3117" w:type="dxa"/>
            <w:vAlign w:val="center"/>
          </w:tcPr>
          <w:p w14:paraId="4B5AEEF2" w14:textId="6FF6F465" w:rsidR="00DE0F30" w:rsidRDefault="00C12028" w:rsidP="00DE0F30">
            <w:pPr>
              <w:jc w:val="center"/>
              <w:rPr>
                <w:ins w:id="231" w:author="Srdjan Todorovic" w:date="2022-08-08T14:23:00Z"/>
              </w:rPr>
            </w:pPr>
            <w:ins w:id="232" w:author="Srdjan Todorovic" w:date="2022-08-10T16:59:00Z">
              <w:r>
                <w:t>Vršenje tehničkog pregleda</w:t>
              </w:r>
            </w:ins>
          </w:p>
        </w:tc>
      </w:tr>
      <w:tr w:rsidR="00EA1540" w14:paraId="6CBCA6C4" w14:textId="77777777" w:rsidTr="00B55E3B">
        <w:trPr>
          <w:trHeight w:val="720"/>
          <w:jc w:val="center"/>
          <w:ins w:id="233" w:author="Sonja Galovic" w:date="2022-08-10T17:35:00Z"/>
        </w:trPr>
        <w:tc>
          <w:tcPr>
            <w:tcW w:w="1525" w:type="dxa"/>
            <w:vAlign w:val="center"/>
          </w:tcPr>
          <w:p w14:paraId="34F01D33" w14:textId="1D067CE1" w:rsidR="00EA1540" w:rsidRDefault="008E5D5D" w:rsidP="00DE0F30">
            <w:pPr>
              <w:jc w:val="center"/>
              <w:rPr>
                <w:ins w:id="234" w:author="Sonja Galovic" w:date="2022-08-10T17:35:00Z"/>
              </w:rPr>
            </w:pPr>
            <w:ins w:id="235" w:author="Sonja Galovic" w:date="2022-08-10T17:49:00Z">
              <w:r>
                <w:t>14</w:t>
              </w:r>
              <w:r w:rsidR="00E8574D">
                <w:t>.</w:t>
              </w:r>
            </w:ins>
          </w:p>
        </w:tc>
        <w:tc>
          <w:tcPr>
            <w:tcW w:w="4708" w:type="dxa"/>
            <w:vAlign w:val="center"/>
          </w:tcPr>
          <w:p w14:paraId="7A9CFD06" w14:textId="53D1BBF1" w:rsidR="00EA1540" w:rsidRDefault="00EA1540" w:rsidP="00D80864">
            <w:pPr>
              <w:rPr>
                <w:ins w:id="236" w:author="Sonja Galovic" w:date="2022-08-10T17:35:00Z"/>
              </w:rPr>
            </w:pPr>
            <w:ins w:id="237" w:author="Sonja Galovic" w:date="2022-08-10T17:35:00Z">
              <w:r>
                <w:t>Za tehnički ispravno vo</w:t>
              </w:r>
            </w:ins>
            <w:ins w:id="238" w:author="Sonja Galovic" w:date="2022-08-10T17:36:00Z">
              <w:r>
                <w:t xml:space="preserve">zilo izdaje se </w:t>
              </w:r>
              <w:r w:rsidR="005B60ED">
                <w:t>potvrda o tehničkoj ispravnosti vozila.</w:t>
              </w:r>
            </w:ins>
          </w:p>
        </w:tc>
        <w:tc>
          <w:tcPr>
            <w:tcW w:w="3117" w:type="dxa"/>
            <w:vAlign w:val="center"/>
          </w:tcPr>
          <w:p w14:paraId="73A3C4AA" w14:textId="64C5B0B2" w:rsidR="00EA1540" w:rsidRDefault="00C12028" w:rsidP="00DE0F30">
            <w:pPr>
              <w:jc w:val="center"/>
              <w:rPr>
                <w:ins w:id="239" w:author="Sonja Galovic" w:date="2022-08-10T17:35:00Z"/>
              </w:rPr>
            </w:pPr>
            <w:ins w:id="240" w:author="Srdjan Todorovic" w:date="2022-08-10T16:59:00Z">
              <w:r>
                <w:t>Vršenje tehničkog pregleda</w:t>
              </w:r>
            </w:ins>
          </w:p>
        </w:tc>
      </w:tr>
      <w:tr w:rsidR="00DE0F30" w14:paraId="3054FEDC" w14:textId="77777777" w:rsidTr="00B55E3B">
        <w:trPr>
          <w:trHeight w:val="720"/>
          <w:jc w:val="center"/>
          <w:ins w:id="241" w:author="Srdjan Todorovic" w:date="2022-08-08T14:23:00Z"/>
        </w:trPr>
        <w:tc>
          <w:tcPr>
            <w:tcW w:w="1525" w:type="dxa"/>
            <w:vAlign w:val="center"/>
          </w:tcPr>
          <w:p w14:paraId="048C5574" w14:textId="2E1583AA" w:rsidR="00DE0F30" w:rsidRDefault="00461ABC" w:rsidP="00DE0F30">
            <w:pPr>
              <w:jc w:val="center"/>
              <w:rPr>
                <w:ins w:id="242" w:author="Srdjan Todorovic" w:date="2022-08-08T14:23:00Z"/>
              </w:rPr>
            </w:pPr>
            <w:ins w:id="243" w:author="Sonja Galovic" w:date="2022-08-10T17:49:00Z">
              <w:r>
                <w:t>15</w:t>
              </w:r>
            </w:ins>
            <w:ins w:id="244" w:author="Srdjan Todorovic" w:date="2022-08-08T14:23:00Z">
              <w:del w:id="245" w:author="Sonja Galovic" w:date="2022-08-10T17:49:00Z">
                <w:r w:rsidR="00E979AC" w:rsidDel="00461ABC">
                  <w:delText>9</w:delText>
                </w:r>
              </w:del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16B6EA55" w14:textId="59C4C66C" w:rsidR="00DE0F30" w:rsidRDefault="00A923DB">
            <w:pPr>
              <w:rPr>
                <w:ins w:id="246" w:author="Srdjan Todorovic" w:date="2022-08-08T14:23:00Z"/>
              </w:rPr>
              <w:pPrChange w:id="247" w:author="Sonja Galovic" w:date="2022-08-08T14:25:00Z">
                <w:pPr>
                  <w:jc w:val="center"/>
                </w:pPr>
              </w:pPrChange>
            </w:pPr>
            <w:ins w:id="248" w:author="Sonja Galovic" w:date="2022-08-08T16:35:00Z">
              <w:r>
                <w:t>Za tehnički neispravno vozilo izdaje se izveštaj o utvrđenom sta</w:t>
              </w:r>
            </w:ins>
            <w:ins w:id="249" w:author="Sonja Galovic" w:date="2022-08-08T16:36:00Z">
              <w:r>
                <w:t>nju vozila.</w:t>
              </w:r>
            </w:ins>
          </w:p>
        </w:tc>
        <w:tc>
          <w:tcPr>
            <w:tcW w:w="3117" w:type="dxa"/>
            <w:vAlign w:val="center"/>
          </w:tcPr>
          <w:p w14:paraId="02487249" w14:textId="03732D9C" w:rsidR="00DE0F30" w:rsidRDefault="00C12028" w:rsidP="00DE0F30">
            <w:pPr>
              <w:jc w:val="center"/>
              <w:rPr>
                <w:ins w:id="250" w:author="Srdjan Todorovic" w:date="2022-08-08T14:23:00Z"/>
              </w:rPr>
            </w:pPr>
            <w:ins w:id="251" w:author="Srdjan Todorovic" w:date="2022-08-10T16:59:00Z">
              <w:r>
                <w:t>Vršenje tehničkog pregleda</w:t>
              </w:r>
            </w:ins>
          </w:p>
        </w:tc>
      </w:tr>
      <w:tr w:rsidR="00DE0F30" w14:paraId="3D34AD6C" w14:textId="77777777" w:rsidTr="00B55E3B">
        <w:trPr>
          <w:trHeight w:val="720"/>
          <w:jc w:val="center"/>
          <w:ins w:id="252" w:author="Srdjan Todorovic" w:date="2022-08-08T14:23:00Z"/>
        </w:trPr>
        <w:tc>
          <w:tcPr>
            <w:tcW w:w="1525" w:type="dxa"/>
            <w:vAlign w:val="center"/>
          </w:tcPr>
          <w:p w14:paraId="28897119" w14:textId="6B3AB203" w:rsidR="00DE0F30" w:rsidRDefault="00D83C15" w:rsidP="00DE0F30">
            <w:pPr>
              <w:jc w:val="center"/>
              <w:rPr>
                <w:ins w:id="253" w:author="Srdjan Todorovic" w:date="2022-08-08T14:23:00Z"/>
              </w:rPr>
            </w:pPr>
            <w:ins w:id="254" w:author="Sonja Galovic" w:date="2022-08-10T17:49:00Z">
              <w:r>
                <w:t>16</w:t>
              </w:r>
            </w:ins>
            <w:ins w:id="255" w:author="Srdjan Todorovic" w:date="2022-08-08T14:23:00Z">
              <w:del w:id="256" w:author="Sonja Galovic" w:date="2022-08-10T17:49:00Z">
                <w:r w:rsidR="00E979AC" w:rsidDel="00D83C15">
                  <w:delText>10</w:delText>
                </w:r>
              </w:del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3BC4A71F" w14:textId="0901E276" w:rsidR="00DE0F30" w:rsidRDefault="00695AE4">
            <w:pPr>
              <w:rPr>
                <w:ins w:id="257" w:author="Srdjan Todorovic" w:date="2022-08-08T14:23:00Z"/>
              </w:rPr>
              <w:pPrChange w:id="258" w:author="Sonja Galovic" w:date="2022-08-08T14:25:00Z">
                <w:pPr>
                  <w:jc w:val="center"/>
                </w:pPr>
              </w:pPrChange>
            </w:pPr>
            <w:ins w:id="259" w:author="Sonja Galovic" w:date="2022-08-10T18:04:00Z">
              <w:r>
                <w:t>Stranka može da bude vlasnik više od jednog vozila.</w:t>
              </w:r>
            </w:ins>
            <w:ins w:id="260" w:author="Srdjan Todorovic" w:date="2022-08-08T14:39:00Z">
              <w:del w:id="261" w:author="Sonja Galovic" w:date="2022-08-10T18:04:00Z">
                <w:r w:rsidR="001D2C26" w:rsidDel="00695AE4">
                  <w:delText>Cena polise je određena od strane Narodne banke</w:delText>
                </w:r>
              </w:del>
            </w:ins>
          </w:p>
        </w:tc>
        <w:tc>
          <w:tcPr>
            <w:tcW w:w="3117" w:type="dxa"/>
            <w:vAlign w:val="center"/>
          </w:tcPr>
          <w:p w14:paraId="024C1E57" w14:textId="18D2B212" w:rsidR="00DE0F30" w:rsidRDefault="005F4755" w:rsidP="00DE0F30">
            <w:pPr>
              <w:jc w:val="center"/>
              <w:rPr>
                <w:ins w:id="262" w:author="Srdjan Todorovic" w:date="2022-08-08T14:23:00Z"/>
              </w:rPr>
            </w:pPr>
            <w:ins w:id="263" w:author="Srdjan Todorovic" w:date="2022-08-10T17:01:00Z">
              <w:r>
                <w:t>Obrada dokumentacije</w:t>
              </w:r>
            </w:ins>
          </w:p>
        </w:tc>
      </w:tr>
      <w:tr w:rsidR="00DE0F30" w14:paraId="3D48C60B" w14:textId="77777777" w:rsidTr="00B55E3B">
        <w:trPr>
          <w:trHeight w:val="720"/>
          <w:jc w:val="center"/>
          <w:ins w:id="264" w:author="Srdjan Todorovic" w:date="2022-08-08T14:23:00Z"/>
        </w:trPr>
        <w:tc>
          <w:tcPr>
            <w:tcW w:w="1525" w:type="dxa"/>
            <w:vAlign w:val="center"/>
          </w:tcPr>
          <w:p w14:paraId="57C49AC8" w14:textId="20799A1F" w:rsidR="00DE0F30" w:rsidRDefault="00170515" w:rsidP="00DE0F30">
            <w:pPr>
              <w:jc w:val="center"/>
              <w:rPr>
                <w:ins w:id="265" w:author="Srdjan Todorovic" w:date="2022-08-08T14:23:00Z"/>
              </w:rPr>
            </w:pPr>
            <w:ins w:id="266" w:author="Sonja Galovic" w:date="2022-08-10T17:49:00Z">
              <w:r>
                <w:t>17</w:t>
              </w:r>
            </w:ins>
            <w:ins w:id="267" w:author="Srdjan Todorovic" w:date="2022-08-08T14:23:00Z">
              <w:del w:id="268" w:author="Sonja Galovic" w:date="2022-08-10T17:49:00Z">
                <w:r w:rsidR="00E979AC" w:rsidDel="00170515">
                  <w:delText>11</w:delText>
                </w:r>
              </w:del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2C72E0F8" w14:textId="4BAD9245" w:rsidR="00DE0F30" w:rsidRDefault="001D2C26">
            <w:pPr>
              <w:rPr>
                <w:ins w:id="269" w:author="Srdjan Todorovic" w:date="2022-08-08T14:23:00Z"/>
              </w:rPr>
              <w:pPrChange w:id="270" w:author="Sonja Galovic" w:date="2022-08-08T14:25:00Z">
                <w:pPr>
                  <w:jc w:val="center"/>
                </w:pPr>
              </w:pPrChange>
            </w:pPr>
            <w:ins w:id="271" w:author="Srdjan Todorovic" w:date="2022-08-08T14:39:00Z">
              <w:r>
                <w:t>Registracioni broj svake polise mora biti jedi</w:t>
              </w:r>
            </w:ins>
            <w:ins w:id="272" w:author="Sonja Galovic" w:date="2022-08-10T17:42:00Z">
              <w:r w:rsidR="006A73C0">
                <w:t>n</w:t>
              </w:r>
            </w:ins>
            <w:ins w:id="273" w:author="Srdjan Todorovic" w:date="2022-08-08T14:39:00Z">
              <w:r>
                <w:t>stven</w:t>
              </w:r>
            </w:ins>
            <w:ins w:id="274" w:author="Sonja Galovic" w:date="2022-08-08T16:50:00Z">
              <w:r w:rsidR="003145CE">
                <w:t>.</w:t>
              </w:r>
            </w:ins>
          </w:p>
        </w:tc>
        <w:tc>
          <w:tcPr>
            <w:tcW w:w="3117" w:type="dxa"/>
            <w:vAlign w:val="center"/>
          </w:tcPr>
          <w:p w14:paraId="4E2D5CAA" w14:textId="30A1B4B2" w:rsidR="00DE0F30" w:rsidRDefault="00805EC1" w:rsidP="00DE0F30">
            <w:pPr>
              <w:jc w:val="center"/>
              <w:rPr>
                <w:ins w:id="275" w:author="Srdjan Todorovic" w:date="2022-08-08T14:23:00Z"/>
              </w:rPr>
            </w:pPr>
            <w:ins w:id="276" w:author="Srdjan Todorovic" w:date="2022-08-10T17:05:00Z">
              <w:r>
                <w:t>Osiguravanje</w:t>
              </w:r>
            </w:ins>
          </w:p>
        </w:tc>
      </w:tr>
      <w:tr w:rsidR="00DE0F30" w:rsidDel="00215C2A" w14:paraId="2CDD6E22" w14:textId="4D326DC7" w:rsidTr="00B55E3B">
        <w:trPr>
          <w:trHeight w:val="720"/>
          <w:jc w:val="center"/>
          <w:ins w:id="277" w:author="Srdjan Todorovic" w:date="2022-08-08T14:23:00Z"/>
          <w:del w:id="278" w:author="Sonja Galovic" w:date="2022-08-10T16:57:00Z"/>
        </w:trPr>
        <w:tc>
          <w:tcPr>
            <w:tcW w:w="1525" w:type="dxa"/>
            <w:vAlign w:val="center"/>
          </w:tcPr>
          <w:p w14:paraId="6BC22B9A" w14:textId="07D4B18E" w:rsidR="00DE0F30" w:rsidDel="00215C2A" w:rsidRDefault="00E979AC" w:rsidP="00DE0F30">
            <w:pPr>
              <w:jc w:val="center"/>
              <w:rPr>
                <w:ins w:id="279" w:author="Srdjan Todorovic" w:date="2022-08-08T14:23:00Z"/>
                <w:del w:id="280" w:author="Sonja Galovic" w:date="2022-08-10T16:57:00Z"/>
              </w:rPr>
            </w:pPr>
            <w:ins w:id="281" w:author="Srdjan Todorovic" w:date="2022-08-08T14:23:00Z">
              <w:del w:id="282" w:author="Sonja Galovic" w:date="2022-08-10T16:57:00Z">
                <w:r w:rsidDel="00215C2A">
                  <w:delText>12.</w:delText>
                </w:r>
              </w:del>
            </w:ins>
          </w:p>
        </w:tc>
        <w:tc>
          <w:tcPr>
            <w:tcW w:w="4708" w:type="dxa"/>
            <w:vAlign w:val="center"/>
          </w:tcPr>
          <w:p w14:paraId="130F9B79" w14:textId="48F08ECF" w:rsidR="00DE0F30" w:rsidDel="00215C2A" w:rsidRDefault="00767470">
            <w:pPr>
              <w:rPr>
                <w:ins w:id="283" w:author="Srdjan Todorovic" w:date="2022-08-08T14:23:00Z"/>
                <w:del w:id="284" w:author="Sonja Galovic" w:date="2022-08-10T16:57:00Z"/>
              </w:rPr>
              <w:pPrChange w:id="285" w:author="Sonja Galovic" w:date="2022-08-08T14:25:00Z">
                <w:pPr>
                  <w:jc w:val="center"/>
                </w:pPr>
              </w:pPrChange>
            </w:pPr>
            <w:ins w:id="286" w:author="Srdjan Todorovic" w:date="2022-08-08T14:27:00Z">
              <w:del w:id="287" w:author="Sonja Galovic" w:date="2022-08-10T16:57:00Z">
                <w:r w:rsidDel="00215C2A">
                  <w:delText xml:space="preserve">? </w:delText>
                </w:r>
                <w:r w:rsidR="009C5087" w:rsidDel="00215C2A">
                  <w:delText xml:space="preserve">Vozila u javnom prevozu moraju da vrše tehnički pregled na </w:delText>
                </w:r>
                <w:r w:rsidDel="00215C2A">
                  <w:delText>svaki šest meseci</w:delText>
                </w:r>
              </w:del>
            </w:ins>
          </w:p>
        </w:tc>
        <w:tc>
          <w:tcPr>
            <w:tcW w:w="3117" w:type="dxa"/>
            <w:vAlign w:val="center"/>
          </w:tcPr>
          <w:p w14:paraId="58CC336B" w14:textId="4FA377A9" w:rsidR="00DE0F30" w:rsidDel="00215C2A" w:rsidRDefault="00DE0F30" w:rsidP="00DE0F30">
            <w:pPr>
              <w:jc w:val="center"/>
              <w:rPr>
                <w:ins w:id="288" w:author="Srdjan Todorovic" w:date="2022-08-08T14:23:00Z"/>
                <w:del w:id="289" w:author="Sonja Galovic" w:date="2022-08-10T16:57:00Z"/>
              </w:rPr>
            </w:pPr>
          </w:p>
        </w:tc>
      </w:tr>
      <w:tr w:rsidR="00DE0F30" w:rsidDel="00AD1AB2" w14:paraId="2958BDAC" w14:textId="5E817EC7" w:rsidTr="00B55E3B">
        <w:trPr>
          <w:trHeight w:val="720"/>
          <w:jc w:val="center"/>
          <w:ins w:id="290" w:author="Srdjan Todorovic" w:date="2022-08-08T14:23:00Z"/>
          <w:del w:id="291" w:author="Sonja Galovic" w:date="2022-08-10T17:41:00Z"/>
        </w:trPr>
        <w:tc>
          <w:tcPr>
            <w:tcW w:w="1525" w:type="dxa"/>
            <w:vAlign w:val="center"/>
          </w:tcPr>
          <w:p w14:paraId="7F71790D" w14:textId="27F95831" w:rsidR="00DE0F30" w:rsidDel="00AD1AB2" w:rsidRDefault="00DE0F30" w:rsidP="00DE0F30">
            <w:pPr>
              <w:jc w:val="center"/>
              <w:rPr>
                <w:ins w:id="292" w:author="Srdjan Todorovic" w:date="2022-08-08T14:23:00Z"/>
                <w:del w:id="293" w:author="Sonja Galovic" w:date="2022-08-10T17:41:00Z"/>
              </w:rPr>
            </w:pPr>
            <w:ins w:id="294" w:author="Srdjan Todorovic" w:date="2022-08-08T14:23:00Z">
              <w:del w:id="295" w:author="Sonja Galovic" w:date="2022-08-10T17:41:00Z">
                <w:r w:rsidDel="00AD1AB2">
                  <w:delText>1</w:delText>
                </w:r>
                <w:r w:rsidR="00E979AC" w:rsidDel="00AD1AB2">
                  <w:delText>3</w:delText>
                </w:r>
                <w:r w:rsidDel="00AD1AB2">
                  <w:delText>.</w:delText>
                </w:r>
              </w:del>
            </w:ins>
          </w:p>
        </w:tc>
        <w:tc>
          <w:tcPr>
            <w:tcW w:w="4708" w:type="dxa"/>
            <w:vAlign w:val="center"/>
          </w:tcPr>
          <w:p w14:paraId="3F3DE5FA" w14:textId="2D5F2546" w:rsidR="00DE0F30" w:rsidDel="00AD1AB2" w:rsidRDefault="00767470">
            <w:pPr>
              <w:rPr>
                <w:ins w:id="296" w:author="Srdjan Todorovic" w:date="2022-08-08T14:23:00Z"/>
                <w:del w:id="297" w:author="Sonja Galovic" w:date="2022-08-10T17:41:00Z"/>
              </w:rPr>
              <w:pPrChange w:id="298" w:author="Sonja Galovic" w:date="2022-08-08T14:25:00Z">
                <w:pPr>
                  <w:jc w:val="center"/>
                </w:pPr>
              </w:pPrChange>
            </w:pPr>
            <w:ins w:id="299" w:author="Srdjan Todorovic" w:date="2022-08-08T14:28:00Z">
              <w:del w:id="300" w:author="Sonja Galovic" w:date="2022-08-10T17:41:00Z">
                <w:r w:rsidDel="00AD1AB2">
                  <w:delText>? potvrda o tehničkoj ispravnosti</w:delText>
                </w:r>
              </w:del>
            </w:ins>
          </w:p>
        </w:tc>
        <w:tc>
          <w:tcPr>
            <w:tcW w:w="3117" w:type="dxa"/>
            <w:vAlign w:val="center"/>
          </w:tcPr>
          <w:p w14:paraId="44AC8435" w14:textId="3625AD98" w:rsidR="00DE0F30" w:rsidDel="00AD1AB2" w:rsidRDefault="00DE0F30" w:rsidP="00DE0F30">
            <w:pPr>
              <w:jc w:val="center"/>
              <w:rPr>
                <w:ins w:id="301" w:author="Srdjan Todorovic" w:date="2022-08-08T14:23:00Z"/>
                <w:del w:id="302" w:author="Sonja Galovic" w:date="2022-08-10T17:41:00Z"/>
              </w:rPr>
            </w:pPr>
          </w:p>
        </w:tc>
      </w:tr>
      <w:tr w:rsidR="00DE0F30" w:rsidDel="00AD1AB2" w14:paraId="009AB232" w14:textId="51924067" w:rsidTr="00B55E3B">
        <w:trPr>
          <w:trHeight w:val="720"/>
          <w:jc w:val="center"/>
          <w:ins w:id="303" w:author="Srdjan Todorovic" w:date="2022-08-08T14:23:00Z"/>
          <w:del w:id="304" w:author="Sonja Galovic" w:date="2022-08-10T17:41:00Z"/>
        </w:trPr>
        <w:tc>
          <w:tcPr>
            <w:tcW w:w="1525" w:type="dxa"/>
            <w:vAlign w:val="center"/>
          </w:tcPr>
          <w:p w14:paraId="3D96F22D" w14:textId="4A44321A" w:rsidR="00DE0F30" w:rsidDel="00AD1AB2" w:rsidRDefault="00E979AC" w:rsidP="00DE0F30">
            <w:pPr>
              <w:jc w:val="center"/>
              <w:rPr>
                <w:ins w:id="305" w:author="Srdjan Todorovic" w:date="2022-08-08T14:23:00Z"/>
                <w:del w:id="306" w:author="Sonja Galovic" w:date="2022-08-10T17:41:00Z"/>
              </w:rPr>
            </w:pPr>
            <w:ins w:id="307" w:author="Srdjan Todorovic" w:date="2022-08-08T14:24:00Z">
              <w:del w:id="308" w:author="Sonja Galovic" w:date="2022-08-10T17:41:00Z">
                <w:r w:rsidDel="00AD1AB2">
                  <w:delText>14</w:delText>
                </w:r>
              </w:del>
            </w:ins>
            <w:ins w:id="309" w:author="Srdjan Todorovic" w:date="2022-08-08T14:23:00Z">
              <w:del w:id="310" w:author="Sonja Galovic" w:date="2022-08-10T17:41:00Z">
                <w:r w:rsidR="00DE0F30" w:rsidDel="00AD1AB2">
                  <w:delText>.</w:delText>
                </w:r>
              </w:del>
            </w:ins>
          </w:p>
        </w:tc>
        <w:tc>
          <w:tcPr>
            <w:tcW w:w="4708" w:type="dxa"/>
            <w:vAlign w:val="center"/>
          </w:tcPr>
          <w:p w14:paraId="62D58EC6" w14:textId="5D42AF2A" w:rsidR="00DE0F30" w:rsidDel="00AD1AB2" w:rsidRDefault="00767470">
            <w:pPr>
              <w:rPr>
                <w:ins w:id="311" w:author="Srdjan Todorovic" w:date="2022-08-08T14:23:00Z"/>
                <w:del w:id="312" w:author="Sonja Galovic" w:date="2022-08-10T17:41:00Z"/>
              </w:rPr>
              <w:pPrChange w:id="313" w:author="Sonja Galovic" w:date="2022-08-08T14:25:00Z">
                <w:pPr>
                  <w:jc w:val="center"/>
                </w:pPr>
              </w:pPrChange>
            </w:pPr>
            <w:ins w:id="314" w:author="Srdjan Todorovic" w:date="2022-08-08T14:28:00Z">
              <w:del w:id="315" w:author="Sonja Galovic" w:date="2022-08-10T17:41:00Z">
                <w:r w:rsidDel="00AD1AB2">
                  <w:delText>? registracioni list</w:delText>
                </w:r>
              </w:del>
            </w:ins>
          </w:p>
        </w:tc>
        <w:tc>
          <w:tcPr>
            <w:tcW w:w="3117" w:type="dxa"/>
            <w:vAlign w:val="center"/>
          </w:tcPr>
          <w:p w14:paraId="35D32762" w14:textId="6246CF79" w:rsidR="00DE0F30" w:rsidDel="00AD1AB2" w:rsidRDefault="00DE0F30" w:rsidP="00DE0F30">
            <w:pPr>
              <w:jc w:val="center"/>
              <w:rPr>
                <w:ins w:id="316" w:author="Srdjan Todorovic" w:date="2022-08-08T14:23:00Z"/>
                <w:del w:id="317" w:author="Sonja Galovic" w:date="2022-08-10T17:41:00Z"/>
              </w:rPr>
            </w:pPr>
          </w:p>
        </w:tc>
      </w:tr>
      <w:tr w:rsidR="00DE0F30" w14:paraId="0F475165" w14:textId="77777777" w:rsidTr="00B55E3B">
        <w:trPr>
          <w:trHeight w:val="720"/>
          <w:jc w:val="center"/>
          <w:ins w:id="318" w:author="Srdjan Todorovic" w:date="2022-08-08T14:23:00Z"/>
        </w:trPr>
        <w:tc>
          <w:tcPr>
            <w:tcW w:w="1525" w:type="dxa"/>
            <w:vAlign w:val="center"/>
          </w:tcPr>
          <w:p w14:paraId="4B024F91" w14:textId="2436A1AB" w:rsidR="00DE0F30" w:rsidRDefault="00CC5ADC" w:rsidP="00DE0F30">
            <w:pPr>
              <w:jc w:val="center"/>
              <w:rPr>
                <w:ins w:id="319" w:author="Srdjan Todorovic" w:date="2022-08-08T14:23:00Z"/>
              </w:rPr>
            </w:pPr>
            <w:ins w:id="320" w:author="Sonja Galovic" w:date="2022-08-10T17:49:00Z">
              <w:r>
                <w:t>18</w:t>
              </w:r>
            </w:ins>
            <w:ins w:id="321" w:author="Srdjan Todorovic" w:date="2022-08-08T14:24:00Z">
              <w:del w:id="322" w:author="Sonja Galovic" w:date="2022-08-10T17:49:00Z">
                <w:r w:rsidR="00E979AC" w:rsidDel="00CC5ADC">
                  <w:delText>15</w:delText>
                </w:r>
              </w:del>
            </w:ins>
            <w:ins w:id="323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32B34BB6" w14:textId="26F9DCEF" w:rsidR="00DE0F30" w:rsidRDefault="00D75535">
            <w:pPr>
              <w:rPr>
                <w:ins w:id="324" w:author="Srdjan Todorovic" w:date="2022-08-08T14:23:00Z"/>
              </w:rPr>
              <w:pPrChange w:id="325" w:author="Sonja Galovic" w:date="2022-08-08T14:25:00Z">
                <w:pPr>
                  <w:jc w:val="center"/>
                </w:pPr>
              </w:pPrChange>
            </w:pPr>
            <w:ins w:id="326" w:author="Sonja Galovic" w:date="2022-08-08T16:52:00Z">
              <w:r>
                <w:t xml:space="preserve">Stranka </w:t>
              </w:r>
              <w:r>
                <w:rPr>
                  <w:lang w:val="sr-Latn-RS"/>
                </w:rPr>
                <w:t>čije je vozilo proglašeno tehnički neispravnim ima pravo da se u roku od 3 dana javi sa ispravljenim nedostacima, gde će samo oni biti proveravani.</w:t>
              </w:r>
            </w:ins>
            <w:ins w:id="327" w:author="Srdjan Todorovic" w:date="2022-08-08T14:37:00Z">
              <w:del w:id="328" w:author="Sonja Galovic" w:date="2022-08-08T16:51:00Z">
                <w:r w:rsidR="00985E69" w:rsidDel="005C643A">
                  <w:delText>Ako</w:delText>
                </w:r>
                <w:r w:rsidR="000F71CB" w:rsidDel="005C643A">
                  <w:delText xml:space="preserve"> se stranka ne vrati u roku od tri </w:delText>
                </w:r>
              </w:del>
            </w:ins>
            <w:ins w:id="329" w:author="Srdjan Todorovic" w:date="2022-08-08T14:41:00Z">
              <w:del w:id="330" w:author="Sonja Galovic" w:date="2022-08-08T16:51:00Z">
                <w:r w:rsidR="00A735D1" w:rsidDel="005C643A">
                  <w:delText>d</w:delText>
                </w:r>
              </w:del>
            </w:ins>
            <w:ins w:id="331" w:author="Srdjan Todorovic" w:date="2022-08-08T14:37:00Z">
              <w:del w:id="332" w:author="Sonja Galovic" w:date="2022-08-08T16:51:00Z">
                <w:r w:rsidR="000F71CB" w:rsidDel="005C643A">
                  <w:delText>ana nakon što se</w:delText>
                </w:r>
                <w:r w:rsidR="002F1142" w:rsidDel="005C643A">
                  <w:delText xml:space="preserve"> vozilo </w:delText>
                </w:r>
              </w:del>
            </w:ins>
            <w:ins w:id="333" w:author="Srdjan Todorovic" w:date="2022-08-08T14:38:00Z">
              <w:del w:id="334" w:author="Sonja Galovic" w:date="2022-08-08T16:51:00Z">
                <w:r w:rsidR="002F1142" w:rsidDel="005C643A">
                  <w:delText xml:space="preserve">proglasi tehički neispravno, </w:delText>
                </w:r>
                <w:r w:rsidR="00D52609" w:rsidDel="005C643A">
                  <w:delText>potrebno je ponovo obaviti kompletan tehnički pregled</w:delText>
                </w:r>
              </w:del>
            </w:ins>
          </w:p>
        </w:tc>
        <w:tc>
          <w:tcPr>
            <w:tcW w:w="3117" w:type="dxa"/>
            <w:vAlign w:val="center"/>
          </w:tcPr>
          <w:p w14:paraId="236C5D63" w14:textId="409D4579" w:rsidR="00DE0F30" w:rsidRDefault="00614267" w:rsidP="00DE0F30">
            <w:pPr>
              <w:jc w:val="center"/>
              <w:rPr>
                <w:ins w:id="335" w:author="Srdjan Todorovic" w:date="2022-08-08T14:23:00Z"/>
              </w:rPr>
            </w:pPr>
            <w:ins w:id="336" w:author="Srdjan Todorovic" w:date="2022-08-10T17:01:00Z">
              <w:r>
                <w:t>Vršenje tehničkog pregleda</w:t>
              </w:r>
            </w:ins>
          </w:p>
        </w:tc>
      </w:tr>
      <w:tr w:rsidR="002801B9" w14:paraId="5221E699" w14:textId="77777777" w:rsidTr="00D80864">
        <w:trPr>
          <w:trHeight w:val="720"/>
          <w:jc w:val="center"/>
          <w:ins w:id="337" w:author="Sonja Galovic" w:date="2022-08-08T16:51:00Z"/>
        </w:trPr>
        <w:tc>
          <w:tcPr>
            <w:tcW w:w="1525" w:type="dxa"/>
            <w:vAlign w:val="center"/>
          </w:tcPr>
          <w:p w14:paraId="55B5AABD" w14:textId="36961EE3" w:rsidR="002801B9" w:rsidRDefault="002801B9" w:rsidP="00DE0F30">
            <w:pPr>
              <w:jc w:val="center"/>
              <w:rPr>
                <w:ins w:id="338" w:author="Sonja Galovic" w:date="2022-08-08T16:51:00Z"/>
              </w:rPr>
            </w:pPr>
            <w:ins w:id="339" w:author="Sonja Galovic" w:date="2022-08-08T16:51:00Z">
              <w:r>
                <w:t>1</w:t>
              </w:r>
            </w:ins>
            <w:ins w:id="340" w:author="Sonja Galovic" w:date="2022-08-10T17:49:00Z">
              <w:r w:rsidR="00BF3FB6">
                <w:t>9</w:t>
              </w:r>
            </w:ins>
            <w:ins w:id="341" w:author="Sonja Galovic" w:date="2022-08-08T16:51:00Z">
              <w:r>
                <w:t>.</w:t>
              </w:r>
            </w:ins>
          </w:p>
        </w:tc>
        <w:tc>
          <w:tcPr>
            <w:tcW w:w="4708" w:type="dxa"/>
            <w:vAlign w:val="center"/>
          </w:tcPr>
          <w:p w14:paraId="3563FCBD" w14:textId="0F077B4C" w:rsidR="002801B9" w:rsidRDefault="008A3F45" w:rsidP="00D80864">
            <w:pPr>
              <w:rPr>
                <w:ins w:id="342" w:author="Sonja Galovic" w:date="2022-08-08T16:51:00Z"/>
              </w:rPr>
            </w:pPr>
            <w:ins w:id="343" w:author="Srdjan Todorovic" w:date="2022-08-08T14:52:00Z">
              <w:r>
                <w:t>Ukoliko se stranka javi na tehnički pregled nakon tri radna dana</w:t>
              </w:r>
            </w:ins>
            <w:ins w:id="344" w:author="Srdjan Todorovic" w:date="2022-08-08T14:53:00Z">
              <w:r w:rsidR="00E374B9">
                <w:t xml:space="preserve"> od </w:t>
              </w:r>
              <w:r w:rsidR="00EC6A9D">
                <w:t>proglašenja tehničke neispravnosti</w:t>
              </w:r>
            </w:ins>
            <w:ins w:id="345" w:author="Sonja Galovic" w:date="2022-08-08T16:56:00Z">
              <w:r w:rsidR="00D85B40">
                <w:t xml:space="preserve"> vozila</w:t>
              </w:r>
            </w:ins>
            <w:ins w:id="346" w:author="Srdjan Todorovic" w:date="2022-08-08T14:53:00Z">
              <w:r w:rsidR="00AB27B7">
                <w:t>, vrši se kompletan tehnički pregled tog vozila</w:t>
              </w:r>
            </w:ins>
            <w:ins w:id="347" w:author="Srdjan Todorovic" w:date="2022-08-08T14:56:00Z">
              <w:r w:rsidR="00F56962">
                <w:t>.</w:t>
              </w:r>
            </w:ins>
          </w:p>
        </w:tc>
        <w:tc>
          <w:tcPr>
            <w:tcW w:w="3117" w:type="dxa"/>
            <w:vAlign w:val="center"/>
          </w:tcPr>
          <w:p w14:paraId="57E39D99" w14:textId="4D29C7AE" w:rsidR="002801B9" w:rsidRDefault="00614267" w:rsidP="00DE0F30">
            <w:pPr>
              <w:jc w:val="center"/>
              <w:rPr>
                <w:ins w:id="348" w:author="Sonja Galovic" w:date="2022-08-08T16:51:00Z"/>
              </w:rPr>
            </w:pPr>
            <w:ins w:id="349" w:author="Srdjan Todorovic" w:date="2022-08-10T17:01:00Z">
              <w:r>
                <w:t>Vršenje tehničkog pregleda</w:t>
              </w:r>
            </w:ins>
          </w:p>
        </w:tc>
      </w:tr>
      <w:tr w:rsidR="00DE0F30" w14:paraId="3DF5B486" w14:textId="77777777" w:rsidTr="00B55E3B">
        <w:trPr>
          <w:trHeight w:val="720"/>
          <w:jc w:val="center"/>
          <w:ins w:id="350" w:author="Srdjan Todorovic" w:date="2022-08-08T14:23:00Z"/>
        </w:trPr>
        <w:tc>
          <w:tcPr>
            <w:tcW w:w="1525" w:type="dxa"/>
            <w:vAlign w:val="center"/>
          </w:tcPr>
          <w:p w14:paraId="27249B01" w14:textId="4CC1D034" w:rsidR="00DE0F30" w:rsidRDefault="00D5045A" w:rsidP="00DE0F30">
            <w:pPr>
              <w:jc w:val="center"/>
              <w:rPr>
                <w:ins w:id="351" w:author="Srdjan Todorovic" w:date="2022-08-08T14:23:00Z"/>
              </w:rPr>
            </w:pPr>
            <w:ins w:id="352" w:author="Sonja Galovic" w:date="2022-08-10T17:49:00Z">
              <w:r>
                <w:t>20</w:t>
              </w:r>
            </w:ins>
            <w:ins w:id="353" w:author="Srdjan Todorovic" w:date="2022-08-08T14:24:00Z">
              <w:del w:id="354" w:author="Sonja Galovic" w:date="2022-08-10T17:49:00Z">
                <w:r w:rsidR="00E979AC" w:rsidDel="00D5045A">
                  <w:delText>1</w:delText>
                </w:r>
              </w:del>
              <w:del w:id="355" w:author="Sonja Galovic" w:date="2022-08-08T16:51:00Z">
                <w:r w:rsidR="00E979AC" w:rsidDel="003B5714">
                  <w:delText>6</w:delText>
                </w:r>
              </w:del>
            </w:ins>
            <w:ins w:id="356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425B42FD" w14:textId="79D8F96D" w:rsidR="00DE0F30" w:rsidRDefault="00F05C3E">
            <w:pPr>
              <w:rPr>
                <w:ins w:id="357" w:author="Srdjan Todorovic" w:date="2022-08-08T14:23:00Z"/>
              </w:rPr>
              <w:pPrChange w:id="358" w:author="Sonja Galovic" w:date="2022-08-08T14:25:00Z">
                <w:pPr>
                  <w:jc w:val="center"/>
                </w:pPr>
              </w:pPrChange>
            </w:pPr>
            <w:ins w:id="359" w:author="Srdjan Todorovic" w:date="2022-08-08T14:38:00Z">
              <w:del w:id="360" w:author="Sonja Galovic" w:date="2022-08-10T17:46:00Z">
                <w:r w:rsidDel="00315E78">
                  <w:delText>? video snimak</w:delText>
                </w:r>
              </w:del>
            </w:ins>
            <w:ins w:id="361" w:author="Sonja Galovic" w:date="2022-08-10T17:46:00Z">
              <w:r w:rsidR="00315E78">
                <w:t>Za svaki tehnički pregled mora postojati video snimak vršenja tog pregleda.</w:t>
              </w:r>
            </w:ins>
          </w:p>
        </w:tc>
        <w:tc>
          <w:tcPr>
            <w:tcW w:w="3117" w:type="dxa"/>
            <w:vAlign w:val="center"/>
          </w:tcPr>
          <w:p w14:paraId="4225C4A5" w14:textId="21DFEAFF" w:rsidR="00DE0F30" w:rsidRDefault="00614267" w:rsidP="00DE0F30">
            <w:pPr>
              <w:jc w:val="center"/>
              <w:rPr>
                <w:ins w:id="362" w:author="Srdjan Todorovic" w:date="2022-08-08T14:23:00Z"/>
              </w:rPr>
            </w:pPr>
            <w:ins w:id="363" w:author="Srdjan Todorovic" w:date="2022-08-10T17:01:00Z">
              <w:r>
                <w:t>Vršenje tehničkog pregleda</w:t>
              </w:r>
            </w:ins>
          </w:p>
        </w:tc>
      </w:tr>
      <w:tr w:rsidR="00DE0F30" w14:paraId="7D737729" w14:textId="77777777" w:rsidTr="00B55E3B">
        <w:trPr>
          <w:trHeight w:val="720"/>
          <w:jc w:val="center"/>
          <w:ins w:id="364" w:author="Srdjan Todorovic" w:date="2022-08-08T14:23:00Z"/>
        </w:trPr>
        <w:tc>
          <w:tcPr>
            <w:tcW w:w="1525" w:type="dxa"/>
            <w:vAlign w:val="center"/>
          </w:tcPr>
          <w:p w14:paraId="1BE39E35" w14:textId="7C575F0F" w:rsidR="00DE0F30" w:rsidRDefault="008A7249" w:rsidP="00DE0F30">
            <w:pPr>
              <w:jc w:val="center"/>
              <w:rPr>
                <w:ins w:id="365" w:author="Srdjan Todorovic" w:date="2022-08-08T14:23:00Z"/>
              </w:rPr>
            </w:pPr>
            <w:ins w:id="366" w:author="Sonja Galovic" w:date="2022-08-10T17:49:00Z">
              <w:r>
                <w:t>21</w:t>
              </w:r>
            </w:ins>
            <w:ins w:id="367" w:author="Srdjan Todorovic" w:date="2022-08-08T14:24:00Z">
              <w:del w:id="368" w:author="Sonja Galovic" w:date="2022-08-10T17:49:00Z">
                <w:r w:rsidR="00E979AC" w:rsidDel="008A7249">
                  <w:delText>1</w:delText>
                </w:r>
              </w:del>
              <w:del w:id="369" w:author="Sonja Galovic" w:date="2022-08-08T16:51:00Z">
                <w:r w:rsidR="00E979AC" w:rsidDel="003B5714">
                  <w:delText>7</w:delText>
                </w:r>
              </w:del>
            </w:ins>
            <w:ins w:id="370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06392316" w14:textId="7371FAC2" w:rsidR="00DE0F30" w:rsidRPr="00BD7751" w:rsidRDefault="00F014B6">
            <w:pPr>
              <w:rPr>
                <w:ins w:id="371" w:author="Srdjan Todorovic" w:date="2022-08-08T14:23:00Z"/>
                <w:lang w:val="sr-Latn-RS"/>
                <w:rPrChange w:id="372" w:author="Srdjan Todorovic" w:date="2022-08-08T14:25:00Z">
                  <w:rPr>
                    <w:ins w:id="373" w:author="Srdjan Todorovic" w:date="2022-08-08T14:23:00Z"/>
                  </w:rPr>
                </w:rPrChange>
              </w:rPr>
              <w:pPrChange w:id="374" w:author="Sonja Galovic" w:date="2022-08-08T14:25:00Z">
                <w:pPr>
                  <w:jc w:val="center"/>
                </w:pPr>
              </w:pPrChange>
            </w:pPr>
            <w:ins w:id="375" w:author="Srdjan Todorovic" w:date="2022-08-08T14:39:00Z">
              <w:r>
                <w:rPr>
                  <w:lang w:val="sr-Latn-RS"/>
                </w:rPr>
                <w:t>Registracionu nalepnicu servis za tehnički pregled može izdati samo u slučaju njenog produženja</w:t>
              </w:r>
            </w:ins>
            <w:ins w:id="376" w:author="Sonja Galovic" w:date="2022-08-08T16:49:00Z">
              <w:r w:rsidR="00953B71">
                <w:rPr>
                  <w:lang w:val="sr-Latn-RS"/>
                </w:rPr>
                <w:t>.</w:t>
              </w:r>
            </w:ins>
          </w:p>
        </w:tc>
        <w:tc>
          <w:tcPr>
            <w:tcW w:w="3117" w:type="dxa"/>
            <w:vAlign w:val="center"/>
          </w:tcPr>
          <w:p w14:paraId="5903AF93" w14:textId="1F602369" w:rsidR="00DE0F30" w:rsidRDefault="00394AA0" w:rsidP="00DE0F30">
            <w:pPr>
              <w:jc w:val="center"/>
              <w:rPr>
                <w:ins w:id="377" w:author="Srdjan Todorovic" w:date="2022-08-08T14:23:00Z"/>
              </w:rPr>
            </w:pPr>
            <w:ins w:id="378" w:author="Srdjan Todorovic" w:date="2022-08-10T17:01:00Z">
              <w:r>
                <w:t>Izdavanje registracione nalepnice</w:t>
              </w:r>
            </w:ins>
          </w:p>
        </w:tc>
      </w:tr>
      <w:tr w:rsidR="00DE0F30" w14:paraId="5A84F1AF" w14:textId="77777777" w:rsidTr="00B55E3B">
        <w:trPr>
          <w:trHeight w:val="720"/>
          <w:jc w:val="center"/>
          <w:ins w:id="379" w:author="Srdjan Todorovic" w:date="2022-08-08T14:23:00Z"/>
        </w:trPr>
        <w:tc>
          <w:tcPr>
            <w:tcW w:w="1525" w:type="dxa"/>
            <w:vAlign w:val="center"/>
          </w:tcPr>
          <w:p w14:paraId="15A09BF6" w14:textId="6140B1DC" w:rsidR="00DE0F30" w:rsidRDefault="00335294" w:rsidP="00DE0F30">
            <w:pPr>
              <w:jc w:val="center"/>
              <w:rPr>
                <w:ins w:id="380" w:author="Srdjan Todorovic" w:date="2022-08-08T14:23:00Z"/>
              </w:rPr>
            </w:pPr>
            <w:ins w:id="381" w:author="Sonja Galovic" w:date="2022-08-10T17:49:00Z">
              <w:r>
                <w:t>22</w:t>
              </w:r>
            </w:ins>
            <w:ins w:id="382" w:author="Srdjan Todorovic" w:date="2022-08-08T14:24:00Z">
              <w:del w:id="383" w:author="Sonja Galovic" w:date="2022-08-10T17:49:00Z">
                <w:r w:rsidR="00E979AC" w:rsidDel="00335294">
                  <w:delText>1</w:delText>
                </w:r>
              </w:del>
              <w:del w:id="384" w:author="Sonja Galovic" w:date="2022-08-08T16:51:00Z">
                <w:r w:rsidR="00E979AC" w:rsidDel="003B5714">
                  <w:delText>8</w:delText>
                </w:r>
              </w:del>
              <w:r w:rsidR="00E979AC">
                <w:t>.</w:t>
              </w:r>
            </w:ins>
          </w:p>
        </w:tc>
        <w:tc>
          <w:tcPr>
            <w:tcW w:w="4708" w:type="dxa"/>
            <w:vAlign w:val="center"/>
          </w:tcPr>
          <w:p w14:paraId="4D8BDFB1" w14:textId="5C86725F" w:rsidR="00DE0F30" w:rsidRDefault="00CA6C1D">
            <w:pPr>
              <w:rPr>
                <w:ins w:id="385" w:author="Srdjan Todorovic" w:date="2022-08-08T14:23:00Z"/>
              </w:rPr>
              <w:pPrChange w:id="386" w:author="Sonja Galovic" w:date="2022-08-08T14:25:00Z">
                <w:pPr>
                  <w:jc w:val="center"/>
                </w:pPr>
              </w:pPrChange>
            </w:pPr>
            <w:ins w:id="387" w:author="Srdjan Todorovic" w:date="2022-08-08T14:40:00Z">
              <w:r>
                <w:t>Registracionu nalepnicu može izdati samo diplomirani pravnik</w:t>
              </w:r>
            </w:ins>
            <w:ins w:id="388" w:author="Sonja Galovic" w:date="2022-08-08T16:49:00Z">
              <w:r w:rsidR="00953B71">
                <w:t>.</w:t>
              </w:r>
            </w:ins>
          </w:p>
        </w:tc>
        <w:tc>
          <w:tcPr>
            <w:tcW w:w="3117" w:type="dxa"/>
            <w:vAlign w:val="center"/>
          </w:tcPr>
          <w:p w14:paraId="0A117367" w14:textId="43F04122" w:rsidR="00DE0F30" w:rsidRDefault="00394AA0" w:rsidP="00DE0F30">
            <w:pPr>
              <w:jc w:val="center"/>
              <w:rPr>
                <w:ins w:id="389" w:author="Srdjan Todorovic" w:date="2022-08-08T14:23:00Z"/>
              </w:rPr>
            </w:pPr>
            <w:ins w:id="390" w:author="Srdjan Todorovic" w:date="2022-08-10T17:02:00Z">
              <w:r>
                <w:t>Izdavanje registracione nalepnice</w:t>
              </w:r>
            </w:ins>
          </w:p>
        </w:tc>
      </w:tr>
      <w:tr w:rsidR="00F1725F" w14:paraId="19E5D987" w14:textId="77777777" w:rsidTr="00B55E3B">
        <w:trPr>
          <w:trHeight w:val="720"/>
          <w:jc w:val="center"/>
          <w:ins w:id="391" w:author="Sonja Galovic" w:date="2022-08-10T17:50:00Z"/>
        </w:trPr>
        <w:tc>
          <w:tcPr>
            <w:tcW w:w="1525" w:type="dxa"/>
            <w:vAlign w:val="center"/>
          </w:tcPr>
          <w:p w14:paraId="1C929B44" w14:textId="2EFBBA32" w:rsidR="00F1725F" w:rsidRDefault="00DD4B5C" w:rsidP="00DE0F30">
            <w:pPr>
              <w:jc w:val="center"/>
              <w:rPr>
                <w:ins w:id="392" w:author="Sonja Galovic" w:date="2022-08-10T17:50:00Z"/>
              </w:rPr>
            </w:pPr>
            <w:ins w:id="393" w:author="Sonja Galovic" w:date="2022-08-10T17:51:00Z">
              <w:r>
                <w:t>23</w:t>
              </w:r>
              <w:r w:rsidR="001232AF">
                <w:t>.</w:t>
              </w:r>
            </w:ins>
          </w:p>
        </w:tc>
        <w:tc>
          <w:tcPr>
            <w:tcW w:w="4708" w:type="dxa"/>
            <w:vAlign w:val="center"/>
          </w:tcPr>
          <w:p w14:paraId="3F5B3BB9" w14:textId="15C16D2C" w:rsidR="00F1725F" w:rsidRDefault="00F1725F" w:rsidP="00D80864">
            <w:pPr>
              <w:rPr>
                <w:ins w:id="394" w:author="Sonja Galovic" w:date="2022-08-10T17:50:00Z"/>
              </w:rPr>
            </w:pPr>
            <w:ins w:id="395" w:author="Sonja Galovic" w:date="2022-08-10T17:50:00Z">
              <w:r>
                <w:t xml:space="preserve">Polisu osiguranja može izdati </w:t>
              </w:r>
              <w:r w:rsidR="00532604">
                <w:t xml:space="preserve">samo </w:t>
              </w:r>
            </w:ins>
            <w:ins w:id="396" w:author="Sonja Galovic" w:date="2022-08-10T17:51:00Z">
              <w:r w:rsidR="00532604">
                <w:t xml:space="preserve">lice </w:t>
              </w:r>
              <w:r w:rsidR="00307BA3">
                <w:t xml:space="preserve">sa licencom </w:t>
              </w:r>
              <w:r w:rsidR="00532604">
                <w:t>Narodne banke.</w:t>
              </w:r>
            </w:ins>
          </w:p>
        </w:tc>
        <w:tc>
          <w:tcPr>
            <w:tcW w:w="3117" w:type="dxa"/>
            <w:vAlign w:val="center"/>
          </w:tcPr>
          <w:p w14:paraId="2A0EEEA4" w14:textId="1021BFBC" w:rsidR="00F1725F" w:rsidRDefault="00805EC1" w:rsidP="00DE0F30">
            <w:pPr>
              <w:jc w:val="center"/>
              <w:rPr>
                <w:ins w:id="397" w:author="Sonja Galovic" w:date="2022-08-10T17:50:00Z"/>
              </w:rPr>
            </w:pPr>
            <w:ins w:id="398" w:author="Srdjan Todorovic" w:date="2022-08-10T17:05:00Z">
              <w:r>
                <w:t>Osiguravanje</w:t>
              </w:r>
            </w:ins>
          </w:p>
        </w:tc>
      </w:tr>
      <w:tr w:rsidR="00DE0F30" w14:paraId="68E34831" w14:textId="77777777" w:rsidTr="00B55E3B">
        <w:trPr>
          <w:trHeight w:val="720"/>
          <w:jc w:val="center"/>
          <w:ins w:id="399" w:author="Srdjan Todorovic" w:date="2022-08-08T14:23:00Z"/>
        </w:trPr>
        <w:tc>
          <w:tcPr>
            <w:tcW w:w="1525" w:type="dxa"/>
            <w:vAlign w:val="center"/>
          </w:tcPr>
          <w:p w14:paraId="5969E407" w14:textId="680CD293" w:rsidR="00DE0F30" w:rsidRDefault="008F51BF" w:rsidP="00DE0F30">
            <w:pPr>
              <w:jc w:val="center"/>
              <w:rPr>
                <w:ins w:id="400" w:author="Srdjan Todorovic" w:date="2022-08-08T14:23:00Z"/>
              </w:rPr>
            </w:pPr>
            <w:ins w:id="401" w:author="Sonja Galovic" w:date="2022-08-10T17:49:00Z">
              <w:r>
                <w:lastRenderedPageBreak/>
                <w:t>2</w:t>
              </w:r>
            </w:ins>
            <w:ins w:id="402" w:author="Sonja Galovic" w:date="2022-08-10T17:51:00Z">
              <w:r w:rsidR="00AD0154">
                <w:t>4</w:t>
              </w:r>
            </w:ins>
            <w:ins w:id="403" w:author="Srdjan Todorovic" w:date="2022-08-08T14:23:00Z">
              <w:del w:id="404" w:author="Sonja Galovic" w:date="2022-08-08T16:51:00Z">
                <w:r w:rsidR="00DE0F30" w:rsidDel="003B5714">
                  <w:delText>1</w:delText>
                </w:r>
              </w:del>
            </w:ins>
            <w:ins w:id="405" w:author="Srdjan Todorovic" w:date="2022-08-08T14:24:00Z">
              <w:del w:id="406" w:author="Sonja Galovic" w:date="2022-08-08T16:51:00Z">
                <w:r w:rsidR="00E979AC" w:rsidDel="003B5714">
                  <w:delText>9</w:delText>
                </w:r>
              </w:del>
            </w:ins>
            <w:ins w:id="407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4E5DD847" w14:textId="2CB2E98D" w:rsidR="00DE0F30" w:rsidRDefault="00CA6C1D">
            <w:pPr>
              <w:rPr>
                <w:ins w:id="408" w:author="Srdjan Todorovic" w:date="2022-08-08T14:23:00Z"/>
              </w:rPr>
              <w:pPrChange w:id="409" w:author="Sonja Galovic" w:date="2022-08-08T14:25:00Z">
                <w:pPr>
                  <w:jc w:val="center"/>
                </w:pPr>
              </w:pPrChange>
            </w:pPr>
            <w:ins w:id="410" w:author="Srdjan Todorovic" w:date="2022-08-08T14:40:00Z">
              <w:r>
                <w:t>Za štampanje registracione nalepnice je neophodno da je uplata potvrđena</w:t>
              </w:r>
            </w:ins>
            <w:ins w:id="411" w:author="Sonja Galovic" w:date="2022-08-08T16:49:00Z">
              <w:r w:rsidR="00953B71">
                <w:t>.</w:t>
              </w:r>
            </w:ins>
          </w:p>
        </w:tc>
        <w:tc>
          <w:tcPr>
            <w:tcW w:w="3117" w:type="dxa"/>
            <w:vAlign w:val="center"/>
          </w:tcPr>
          <w:p w14:paraId="013EFFAD" w14:textId="17D5BE01" w:rsidR="00DE0F30" w:rsidRDefault="00EB7815" w:rsidP="00DE0F30">
            <w:pPr>
              <w:jc w:val="center"/>
              <w:rPr>
                <w:ins w:id="412" w:author="Srdjan Todorovic" w:date="2022-08-08T14:23:00Z"/>
              </w:rPr>
            </w:pPr>
            <w:ins w:id="413" w:author="Srdjan Todorovic" w:date="2022-08-10T17:03:00Z">
              <w:r>
                <w:t>Izdavanje registracione nalepnice</w:t>
              </w:r>
            </w:ins>
          </w:p>
        </w:tc>
      </w:tr>
      <w:tr w:rsidR="00DE0F30" w14:paraId="2CCF0C4F" w14:textId="77777777" w:rsidTr="00B55E3B">
        <w:trPr>
          <w:trHeight w:val="720"/>
          <w:jc w:val="center"/>
          <w:ins w:id="414" w:author="Srdjan Todorovic" w:date="2022-08-08T14:23:00Z"/>
        </w:trPr>
        <w:tc>
          <w:tcPr>
            <w:tcW w:w="1525" w:type="dxa"/>
            <w:vAlign w:val="center"/>
          </w:tcPr>
          <w:p w14:paraId="52C797D8" w14:textId="339A16C6" w:rsidR="00DE0F30" w:rsidRDefault="00022773" w:rsidP="00DE0F30">
            <w:pPr>
              <w:jc w:val="center"/>
              <w:rPr>
                <w:ins w:id="415" w:author="Srdjan Todorovic" w:date="2022-08-08T14:23:00Z"/>
              </w:rPr>
            </w:pPr>
            <w:ins w:id="416" w:author="Sonja Galovic" w:date="2022-08-10T17:49:00Z">
              <w:r>
                <w:t>2</w:t>
              </w:r>
            </w:ins>
            <w:ins w:id="417" w:author="Sonja Galovic" w:date="2022-08-10T17:51:00Z">
              <w:r w:rsidR="00AC0E9C">
                <w:t>5</w:t>
              </w:r>
            </w:ins>
            <w:ins w:id="418" w:author="Srdjan Todorovic" w:date="2022-08-08T14:23:00Z">
              <w:del w:id="419" w:author="Sonja Galovic" w:date="2022-08-10T17:49:00Z">
                <w:r w:rsidR="00DE0F30" w:rsidDel="00022773">
                  <w:delText>2</w:delText>
                </w:r>
              </w:del>
            </w:ins>
            <w:ins w:id="420" w:author="Srdjan Todorovic" w:date="2022-08-08T14:24:00Z">
              <w:del w:id="421" w:author="Sonja Galovic" w:date="2022-08-08T16:51:00Z">
                <w:r w:rsidR="00E979AC" w:rsidDel="003B5714">
                  <w:delText>0</w:delText>
                </w:r>
              </w:del>
            </w:ins>
            <w:ins w:id="422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4E192DC2" w14:textId="33839FED" w:rsidR="00DE0F30" w:rsidRDefault="00CA6C1D">
            <w:pPr>
              <w:rPr>
                <w:ins w:id="423" w:author="Srdjan Todorovic" w:date="2022-08-08T14:23:00Z"/>
              </w:rPr>
              <w:pPrChange w:id="424" w:author="Sonja Galovic" w:date="2022-08-08T14:25:00Z">
                <w:pPr>
                  <w:jc w:val="center"/>
                </w:pPr>
              </w:pPrChange>
            </w:pPr>
            <w:ins w:id="425" w:author="Srdjan Todorovic" w:date="2022-08-08T14:40:00Z">
              <w:r>
                <w:t>Poništavanje registracio</w:t>
              </w:r>
              <w:r w:rsidR="0044378A">
                <w:t xml:space="preserve">ne nalepnice mora biti zabeleženo u registru </w:t>
              </w:r>
            </w:ins>
            <w:ins w:id="426" w:author="Srdjan Todorovic" w:date="2022-08-08T14:44:00Z">
              <w:r w:rsidR="007968FE">
                <w:t xml:space="preserve">registracionih </w:t>
              </w:r>
            </w:ins>
            <w:ins w:id="427" w:author="Srdjan Todorovic" w:date="2022-08-08T14:40:00Z">
              <w:r w:rsidR="0044378A">
                <w:t>nalepnica</w:t>
              </w:r>
            </w:ins>
            <w:ins w:id="428" w:author="Sonja Galovic" w:date="2022-08-08T16:49:00Z">
              <w:r w:rsidR="00953B71">
                <w:t>.</w:t>
              </w:r>
            </w:ins>
          </w:p>
        </w:tc>
        <w:tc>
          <w:tcPr>
            <w:tcW w:w="3117" w:type="dxa"/>
            <w:vAlign w:val="center"/>
          </w:tcPr>
          <w:p w14:paraId="36FD41B8" w14:textId="607F6CC6" w:rsidR="00DE0F30" w:rsidRDefault="00EB7815" w:rsidP="00DE0F30">
            <w:pPr>
              <w:jc w:val="center"/>
              <w:rPr>
                <w:ins w:id="429" w:author="Srdjan Todorovic" w:date="2022-08-08T14:23:00Z"/>
              </w:rPr>
            </w:pPr>
            <w:ins w:id="430" w:author="Srdjan Todorovic" w:date="2022-08-10T17:03:00Z">
              <w:r>
                <w:t>Izdavanje registracione nalepnice</w:t>
              </w:r>
            </w:ins>
          </w:p>
        </w:tc>
      </w:tr>
      <w:tr w:rsidR="00DE0F30" w14:paraId="2FF5EE68" w14:textId="77777777" w:rsidTr="00B55E3B">
        <w:trPr>
          <w:trHeight w:val="720"/>
          <w:jc w:val="center"/>
          <w:ins w:id="431" w:author="Srdjan Todorovic" w:date="2022-08-08T14:23:00Z"/>
        </w:trPr>
        <w:tc>
          <w:tcPr>
            <w:tcW w:w="1525" w:type="dxa"/>
            <w:vAlign w:val="center"/>
          </w:tcPr>
          <w:p w14:paraId="4E1195BE" w14:textId="149857DB" w:rsidR="00DE0F30" w:rsidRDefault="00E979AC" w:rsidP="00DE0F30">
            <w:pPr>
              <w:jc w:val="center"/>
              <w:rPr>
                <w:ins w:id="432" w:author="Srdjan Todorovic" w:date="2022-08-08T14:23:00Z"/>
              </w:rPr>
            </w:pPr>
            <w:ins w:id="433" w:author="Srdjan Todorovic" w:date="2022-08-08T14:24:00Z">
              <w:r>
                <w:t>2</w:t>
              </w:r>
            </w:ins>
            <w:ins w:id="434" w:author="Sonja Galovic" w:date="2022-08-10T17:51:00Z">
              <w:r w:rsidR="009357DE">
                <w:t>6</w:t>
              </w:r>
            </w:ins>
            <w:ins w:id="435" w:author="Srdjan Todorovic" w:date="2022-08-08T14:24:00Z">
              <w:del w:id="436" w:author="Sonja Galovic" w:date="2022-08-08T16:51:00Z">
                <w:r w:rsidDel="003B5714">
                  <w:delText>1</w:delText>
                </w:r>
              </w:del>
            </w:ins>
            <w:ins w:id="437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13AA6FBF" w14:textId="54ADA0AB" w:rsidR="00DE0F30" w:rsidRDefault="00B55563">
            <w:pPr>
              <w:rPr>
                <w:ins w:id="438" w:author="Srdjan Todorovic" w:date="2022-08-08T14:23:00Z"/>
              </w:rPr>
              <w:pPrChange w:id="439" w:author="Sonja Galovic" w:date="2022-08-08T14:25:00Z">
                <w:pPr>
                  <w:jc w:val="center"/>
                </w:pPr>
              </w:pPrChange>
            </w:pPr>
            <w:ins w:id="440" w:author="Srdjan Todorovic" w:date="2022-08-08T14:44:00Z">
              <w:r>
                <w:t>Registracione nalepnice se izdaju po serijskom broju redom</w:t>
              </w:r>
            </w:ins>
            <w:ins w:id="441" w:author="Sonja Galovic" w:date="2022-08-08T16:49:00Z">
              <w:r w:rsidR="00953B71">
                <w:t>.</w:t>
              </w:r>
            </w:ins>
          </w:p>
        </w:tc>
        <w:tc>
          <w:tcPr>
            <w:tcW w:w="3117" w:type="dxa"/>
            <w:vAlign w:val="center"/>
          </w:tcPr>
          <w:p w14:paraId="0C8D9E13" w14:textId="580E7C64" w:rsidR="00DE0F30" w:rsidRDefault="00EB7815" w:rsidP="00DE0F30">
            <w:pPr>
              <w:jc w:val="center"/>
              <w:rPr>
                <w:ins w:id="442" w:author="Srdjan Todorovic" w:date="2022-08-08T14:23:00Z"/>
              </w:rPr>
            </w:pPr>
            <w:ins w:id="443" w:author="Srdjan Todorovic" w:date="2022-08-10T17:03:00Z">
              <w:r>
                <w:t>Izdavanje registracione nalepnice</w:t>
              </w:r>
            </w:ins>
          </w:p>
        </w:tc>
      </w:tr>
      <w:tr w:rsidR="00DE0F30" w14:paraId="76E5234A" w14:textId="77777777" w:rsidTr="00B55E3B">
        <w:trPr>
          <w:trHeight w:val="720"/>
          <w:jc w:val="center"/>
          <w:ins w:id="444" w:author="Srdjan Todorovic" w:date="2022-08-08T14:23:00Z"/>
        </w:trPr>
        <w:tc>
          <w:tcPr>
            <w:tcW w:w="1525" w:type="dxa"/>
            <w:vAlign w:val="center"/>
          </w:tcPr>
          <w:p w14:paraId="43D19AA3" w14:textId="1D2B41D6" w:rsidR="00DE0F30" w:rsidRDefault="00E979AC" w:rsidP="00DE0F30">
            <w:pPr>
              <w:jc w:val="center"/>
              <w:rPr>
                <w:ins w:id="445" w:author="Srdjan Todorovic" w:date="2022-08-08T14:23:00Z"/>
              </w:rPr>
            </w:pPr>
            <w:ins w:id="446" w:author="Srdjan Todorovic" w:date="2022-08-08T14:24:00Z">
              <w:r>
                <w:t>2</w:t>
              </w:r>
            </w:ins>
            <w:ins w:id="447" w:author="Sonja Galovic" w:date="2022-08-10T17:51:00Z">
              <w:r w:rsidR="008462BD">
                <w:t>7</w:t>
              </w:r>
            </w:ins>
            <w:ins w:id="448" w:author="Srdjan Todorovic" w:date="2022-08-08T14:24:00Z">
              <w:del w:id="449" w:author="Sonja Galovic" w:date="2022-08-08T16:51:00Z">
                <w:r w:rsidDel="003B5714">
                  <w:delText>2</w:delText>
                </w:r>
              </w:del>
            </w:ins>
            <w:ins w:id="450" w:author="Srdjan Todorovic" w:date="2022-08-08T14:23:00Z">
              <w:r w:rsidR="00DE0F30">
                <w:t>.</w:t>
              </w:r>
            </w:ins>
          </w:p>
        </w:tc>
        <w:tc>
          <w:tcPr>
            <w:tcW w:w="4708" w:type="dxa"/>
            <w:vAlign w:val="center"/>
          </w:tcPr>
          <w:p w14:paraId="5B262592" w14:textId="52F782CF" w:rsidR="00695AE4" w:rsidRDefault="00B55563">
            <w:pPr>
              <w:rPr>
                <w:ins w:id="451" w:author="Srdjan Todorovic" w:date="2022-08-08T14:23:00Z"/>
              </w:rPr>
              <w:pPrChange w:id="452" w:author="Sonja Galovic" w:date="2022-08-08T14:25:00Z">
                <w:pPr>
                  <w:jc w:val="center"/>
                </w:pPr>
              </w:pPrChange>
            </w:pPr>
            <w:ins w:id="453" w:author="Srdjan Todorovic" w:date="2022-08-08T14:44:00Z">
              <w:del w:id="454" w:author="Sonja Galovic" w:date="2022-08-10T18:04:00Z">
                <w:r w:rsidDel="00695AE4">
                  <w:delText>Stranka može da bude vlasnik više od jednog vozila</w:delText>
                </w:r>
              </w:del>
            </w:ins>
            <w:ins w:id="455" w:author="Sonja Galovic" w:date="2022-08-10T18:04:00Z">
              <w:r w:rsidR="00695AE4">
                <w:t>Cen</w:t>
              </w:r>
              <w:r w:rsidR="00352CDC">
                <w:t>u</w:t>
              </w:r>
              <w:r w:rsidR="00695AE4">
                <w:t xml:space="preserve"> polise </w:t>
              </w:r>
              <w:r w:rsidR="00352CDC">
                <w:t>osiguranja odre</w:t>
              </w:r>
              <w:r w:rsidR="00352CDC">
                <w:rPr>
                  <w:lang w:val="sr-Latn-RS"/>
                </w:rPr>
                <w:t>đuje</w:t>
              </w:r>
              <w:r w:rsidR="00695AE4">
                <w:t xml:space="preserve"> Narodn</w:t>
              </w:r>
              <w:r w:rsidR="00352CDC">
                <w:t>a</w:t>
              </w:r>
              <w:r w:rsidR="00695AE4">
                <w:t xml:space="preserve"> bank</w:t>
              </w:r>
              <w:r w:rsidR="00352CDC">
                <w:t>a Srbije</w:t>
              </w:r>
              <w:r w:rsidR="00695AE4">
                <w:t>.</w:t>
              </w:r>
            </w:ins>
          </w:p>
        </w:tc>
        <w:tc>
          <w:tcPr>
            <w:tcW w:w="3117" w:type="dxa"/>
            <w:vAlign w:val="center"/>
          </w:tcPr>
          <w:p w14:paraId="617C4161" w14:textId="09EE8E68" w:rsidR="00DE0F30" w:rsidRDefault="00081ACF" w:rsidP="00DE0F30">
            <w:pPr>
              <w:jc w:val="center"/>
              <w:rPr>
                <w:ins w:id="456" w:author="Srdjan Todorovic" w:date="2022-08-08T14:23:00Z"/>
              </w:rPr>
            </w:pPr>
            <w:ins w:id="457" w:author="Srdjan Todorovic" w:date="2022-08-10T17:04:00Z">
              <w:r>
                <w:t>Upravljanje finansijama i finansijskim transakcijama</w:t>
              </w:r>
            </w:ins>
          </w:p>
        </w:tc>
      </w:tr>
      <w:tr w:rsidR="008A10DE" w14:paraId="1A8AC2C9" w14:textId="77777777" w:rsidTr="00B55E3B">
        <w:trPr>
          <w:trHeight w:val="720"/>
          <w:jc w:val="center"/>
          <w:ins w:id="458" w:author="Srdjan Todorovic" w:date="2022-08-08T14:57:00Z"/>
        </w:trPr>
        <w:tc>
          <w:tcPr>
            <w:tcW w:w="1525" w:type="dxa"/>
            <w:vAlign w:val="center"/>
          </w:tcPr>
          <w:p w14:paraId="32722E7D" w14:textId="600D01BA" w:rsidR="008A10DE" w:rsidRDefault="008A10DE" w:rsidP="00DE0F30">
            <w:pPr>
              <w:jc w:val="center"/>
              <w:rPr>
                <w:ins w:id="459" w:author="Srdjan Todorovic" w:date="2022-08-08T14:57:00Z"/>
              </w:rPr>
            </w:pPr>
            <w:ins w:id="460" w:author="Srdjan Todorovic" w:date="2022-08-08T14:57:00Z">
              <w:r>
                <w:t>2</w:t>
              </w:r>
            </w:ins>
            <w:ins w:id="461" w:author="Sonja Galovic" w:date="2022-08-10T17:52:00Z">
              <w:r w:rsidR="00047284">
                <w:t>8.</w:t>
              </w:r>
            </w:ins>
            <w:ins w:id="462" w:author="Srdjan Todorovic" w:date="2022-08-08T14:57:00Z">
              <w:del w:id="463" w:author="Sonja Galovic" w:date="2022-08-10T17:52:00Z">
                <w:r w:rsidDel="00047284">
                  <w:delText>4</w:delText>
                </w:r>
                <w:r w:rsidR="00C1655D" w:rsidDel="00047284">
                  <w:delText>.+</w:delText>
                </w:r>
              </w:del>
            </w:ins>
          </w:p>
        </w:tc>
        <w:tc>
          <w:tcPr>
            <w:tcW w:w="4708" w:type="dxa"/>
            <w:vAlign w:val="center"/>
          </w:tcPr>
          <w:p w14:paraId="616E337F" w14:textId="4039F55C" w:rsidR="008A10DE" w:rsidRDefault="00621B43" w:rsidP="00D80864">
            <w:pPr>
              <w:rPr>
                <w:ins w:id="464" w:author="Srdjan Todorovic" w:date="2022-08-08T14:57:00Z"/>
              </w:rPr>
            </w:pPr>
            <w:ins w:id="465" w:author="Srdjan Todorovic" w:date="2022-08-08T14:57:00Z">
              <w:del w:id="466" w:author="Sonja Galovic" w:date="2022-08-10T18:05:00Z">
                <w:r w:rsidDel="003D34E1">
                  <w:delText>Ostalo za po</w:delText>
                </w:r>
                <w:r w:rsidR="00C1655D" w:rsidDel="003D34E1">
                  <w:delText>lisa</w:delText>
                </w:r>
              </w:del>
            </w:ins>
            <w:ins w:id="467" w:author="Sonja Galovic" w:date="2022-08-10T18:05:00Z">
              <w:r w:rsidR="003D34E1">
                <w:t xml:space="preserve">Vozilo koje se prvi put registruje </w:t>
              </w:r>
            </w:ins>
            <w:ins w:id="468" w:author="Sonja Galovic" w:date="2022-08-10T18:06:00Z">
              <w:r w:rsidR="00BD4E5F">
                <w:t>mora imati</w:t>
              </w:r>
            </w:ins>
            <w:ins w:id="469" w:author="Sonja Galovic" w:date="2022-08-10T18:05:00Z">
              <w:r w:rsidR="00BD4E5F">
                <w:t xml:space="preserve"> premijski stepen </w:t>
              </w:r>
            </w:ins>
            <w:ins w:id="470" w:author="Sonja Galovic" w:date="2022-08-10T18:06:00Z">
              <w:r w:rsidR="00BD4E5F">
                <w:t>jednak 4.</w:t>
              </w:r>
            </w:ins>
          </w:p>
        </w:tc>
        <w:tc>
          <w:tcPr>
            <w:tcW w:w="3117" w:type="dxa"/>
            <w:vAlign w:val="center"/>
          </w:tcPr>
          <w:p w14:paraId="5BBA70EB" w14:textId="4BA5A68B" w:rsidR="008A10DE" w:rsidRDefault="00805EC1" w:rsidP="00DE0F30">
            <w:pPr>
              <w:jc w:val="center"/>
              <w:rPr>
                <w:ins w:id="471" w:author="Srdjan Todorovic" w:date="2022-08-08T14:57:00Z"/>
              </w:rPr>
            </w:pPr>
            <w:ins w:id="472" w:author="Srdjan Todorovic" w:date="2022-08-10T17:05:00Z">
              <w:r>
                <w:t>Osiguravanje</w:t>
              </w:r>
            </w:ins>
          </w:p>
        </w:tc>
      </w:tr>
      <w:tr w:rsidR="004048CB" w14:paraId="462E20B8" w14:textId="77777777" w:rsidTr="00B55E3B">
        <w:trPr>
          <w:trHeight w:val="720"/>
          <w:jc w:val="center"/>
          <w:ins w:id="473" w:author="Sonja Galovic" w:date="2022-08-10T18:06:00Z"/>
        </w:trPr>
        <w:tc>
          <w:tcPr>
            <w:tcW w:w="1525" w:type="dxa"/>
            <w:vAlign w:val="center"/>
          </w:tcPr>
          <w:p w14:paraId="3B41E94C" w14:textId="16FE8B7F" w:rsidR="004048CB" w:rsidRDefault="004048CB" w:rsidP="00DE0F30">
            <w:pPr>
              <w:jc w:val="center"/>
              <w:rPr>
                <w:ins w:id="474" w:author="Sonja Galovic" w:date="2022-08-10T18:06:00Z"/>
              </w:rPr>
            </w:pPr>
            <w:ins w:id="475" w:author="Sonja Galovic" w:date="2022-08-10T18:06:00Z">
              <w:r>
                <w:t>29.</w:t>
              </w:r>
            </w:ins>
          </w:p>
        </w:tc>
        <w:tc>
          <w:tcPr>
            <w:tcW w:w="4708" w:type="dxa"/>
            <w:vAlign w:val="center"/>
          </w:tcPr>
          <w:p w14:paraId="6A9FEBAA" w14:textId="10DD76B3" w:rsidR="004048CB" w:rsidDel="003D34E1" w:rsidRDefault="00D377E9" w:rsidP="00D80864">
            <w:pPr>
              <w:rPr>
                <w:ins w:id="476" w:author="Sonja Galovic" w:date="2022-08-10T18:06:00Z"/>
              </w:rPr>
            </w:pPr>
            <w:ins w:id="477" w:author="Sonja Galovic" w:date="2022-08-10T18:09:00Z">
              <w:r>
                <w:t xml:space="preserve">Prilikom svake registracije, premijski stepen se </w:t>
              </w:r>
              <w:r w:rsidR="002C31D2">
                <w:t>umanjuje za 1, ukoliko u periodu između dve registracije nije došlo do saobraćajn</w:t>
              </w:r>
            </w:ins>
            <w:ins w:id="478" w:author="Sonja Galovic" w:date="2022-08-10T18:11:00Z">
              <w:r w:rsidR="005A2619">
                <w:t xml:space="preserve">e </w:t>
              </w:r>
              <w:r w:rsidR="00A30DF0">
                <w:t>nezgode</w:t>
              </w:r>
            </w:ins>
            <w:ins w:id="479" w:author="Sonja Galovic" w:date="2022-08-10T18:10:00Z">
              <w:r w:rsidR="00CB41EB">
                <w:t>.</w:t>
              </w:r>
            </w:ins>
          </w:p>
        </w:tc>
        <w:tc>
          <w:tcPr>
            <w:tcW w:w="3117" w:type="dxa"/>
            <w:vAlign w:val="center"/>
          </w:tcPr>
          <w:p w14:paraId="1420B78C" w14:textId="7689B278" w:rsidR="004048CB" w:rsidRDefault="00805EC1" w:rsidP="00DE0F30">
            <w:pPr>
              <w:jc w:val="center"/>
              <w:rPr>
                <w:ins w:id="480" w:author="Sonja Galovic" w:date="2022-08-10T18:06:00Z"/>
              </w:rPr>
            </w:pPr>
            <w:ins w:id="481" w:author="Srdjan Todorovic" w:date="2022-08-10T17:05:00Z">
              <w:r>
                <w:t>Osiguravanje</w:t>
              </w:r>
            </w:ins>
          </w:p>
        </w:tc>
      </w:tr>
      <w:tr w:rsidR="004048CB" w14:paraId="385E664C" w14:textId="77777777" w:rsidTr="00B55E3B">
        <w:trPr>
          <w:trHeight w:val="720"/>
          <w:jc w:val="center"/>
          <w:ins w:id="482" w:author="Sonja Galovic" w:date="2022-08-10T18:06:00Z"/>
        </w:trPr>
        <w:tc>
          <w:tcPr>
            <w:tcW w:w="1525" w:type="dxa"/>
            <w:vAlign w:val="center"/>
          </w:tcPr>
          <w:p w14:paraId="196536C6" w14:textId="0A130A1F" w:rsidR="004048CB" w:rsidRDefault="00AC7FDF" w:rsidP="00DE0F30">
            <w:pPr>
              <w:jc w:val="center"/>
              <w:rPr>
                <w:ins w:id="483" w:author="Sonja Galovic" w:date="2022-08-10T18:06:00Z"/>
              </w:rPr>
            </w:pPr>
            <w:ins w:id="484" w:author="Srdjan Todorovic" w:date="2022-08-10T16:16:00Z">
              <w:r>
                <w:t>30.</w:t>
              </w:r>
            </w:ins>
          </w:p>
        </w:tc>
        <w:tc>
          <w:tcPr>
            <w:tcW w:w="4708" w:type="dxa"/>
            <w:vAlign w:val="center"/>
          </w:tcPr>
          <w:p w14:paraId="5AF2FCE1" w14:textId="3657000B" w:rsidR="004048CB" w:rsidRPr="00EE1C37" w:rsidDel="003D34E1" w:rsidRDefault="003F7149" w:rsidP="00D80864">
            <w:pPr>
              <w:rPr>
                <w:ins w:id="485" w:author="Sonja Galovic" w:date="2022-08-10T18:06:00Z"/>
                <w:lang w:val="sr-Latn-RS"/>
                <w:rPrChange w:id="486" w:author="Srdjan Todorovic" w:date="2022-08-11T23:09:00Z">
                  <w:rPr>
                    <w:ins w:id="487" w:author="Sonja Galovic" w:date="2022-08-10T18:06:00Z"/>
                  </w:rPr>
                </w:rPrChange>
              </w:rPr>
            </w:pPr>
            <w:ins w:id="488" w:author="Srdjan Todorovic" w:date="2022-08-10T16:20:00Z">
              <w:r>
                <w:rPr>
                  <w:lang w:val="sr-Latn-RS"/>
                </w:rPr>
                <w:t>C</w:t>
              </w:r>
              <w:r w:rsidR="003B6643">
                <w:rPr>
                  <w:lang w:val="sr-Latn-RS"/>
                </w:rPr>
                <w:t>ena i premijski stepen polise se smanjuju</w:t>
              </w:r>
              <w:r w:rsidR="008A4B70">
                <w:rPr>
                  <w:lang w:val="sr-Latn-RS"/>
                </w:rPr>
                <w:t xml:space="preserve"> </w:t>
              </w:r>
            </w:ins>
            <w:ins w:id="489" w:author="Srdjan Todorovic" w:date="2022-08-10T16:21:00Z">
              <w:r w:rsidR="00A2516C">
                <w:rPr>
                  <w:lang w:val="sr-Latn-RS"/>
                </w:rPr>
                <w:t xml:space="preserve">sve dok premijski stepen </w:t>
              </w:r>
              <w:r w:rsidR="00B42551">
                <w:rPr>
                  <w:lang w:val="sr-Latn-RS"/>
                </w:rPr>
                <w:t xml:space="preserve">ne </w:t>
              </w:r>
              <w:r w:rsidR="009823D6">
                <w:rPr>
                  <w:lang w:val="sr-Latn-RS"/>
                </w:rPr>
                <w:t>dobije vrednost 1, nakon čega će cena polise biti fik</w:t>
              </w:r>
            </w:ins>
            <w:ins w:id="490" w:author="Sonja Galovic" w:date="2022-08-11T23:09:00Z">
              <w:r w:rsidR="00290538">
                <w:rPr>
                  <w:lang w:val="sr-Latn-RS"/>
                </w:rPr>
                <w:t>sn</w:t>
              </w:r>
            </w:ins>
            <w:ins w:id="491" w:author="Srdjan Todorovic" w:date="2022-08-10T16:21:00Z">
              <w:del w:id="492" w:author="Sonja Galovic" w:date="2022-08-11T23:09:00Z">
                <w:r w:rsidR="009823D6" w:rsidDel="00290538">
                  <w:rPr>
                    <w:lang w:val="sr-Latn-RS"/>
                  </w:rPr>
                  <w:delText>ns</w:delText>
                </w:r>
              </w:del>
              <w:r w:rsidR="009823D6">
                <w:rPr>
                  <w:lang w:val="sr-Latn-RS"/>
                </w:rPr>
                <w:t>a i neće</w:t>
              </w:r>
            </w:ins>
            <w:ins w:id="493" w:author="Srdjan Todorovic" w:date="2022-08-10T16:22:00Z">
              <w:r w:rsidR="00E554F4">
                <w:rPr>
                  <w:lang w:val="sr-Latn-RS"/>
                </w:rPr>
                <w:t xml:space="preserve"> više dolaziti do smanjivanja premijskog stepena.</w:t>
              </w:r>
            </w:ins>
          </w:p>
        </w:tc>
        <w:tc>
          <w:tcPr>
            <w:tcW w:w="3117" w:type="dxa"/>
            <w:vAlign w:val="center"/>
          </w:tcPr>
          <w:p w14:paraId="36DC315C" w14:textId="6D30D5A3" w:rsidR="004048CB" w:rsidRDefault="00DF664E" w:rsidP="00DE0F30">
            <w:pPr>
              <w:jc w:val="center"/>
              <w:rPr>
                <w:ins w:id="494" w:author="Sonja Galovic" w:date="2022-08-10T18:06:00Z"/>
              </w:rPr>
            </w:pPr>
            <w:ins w:id="495" w:author="Srdjan Todorovic" w:date="2022-08-10T17:05:00Z">
              <w:r>
                <w:t>Osiguravanje</w:t>
              </w:r>
            </w:ins>
          </w:p>
        </w:tc>
      </w:tr>
      <w:tr w:rsidR="004048CB" w14:paraId="5771921B" w14:textId="77777777" w:rsidTr="00B55E3B">
        <w:trPr>
          <w:trHeight w:val="720"/>
          <w:jc w:val="center"/>
          <w:ins w:id="496" w:author="Sonja Galovic" w:date="2022-08-10T18:06:00Z"/>
        </w:trPr>
        <w:tc>
          <w:tcPr>
            <w:tcW w:w="1525" w:type="dxa"/>
            <w:vAlign w:val="center"/>
          </w:tcPr>
          <w:p w14:paraId="6FFBCDD6" w14:textId="2FD95DAE" w:rsidR="004048CB" w:rsidRDefault="00DA767A" w:rsidP="00DE0F30">
            <w:pPr>
              <w:jc w:val="center"/>
              <w:rPr>
                <w:ins w:id="497" w:author="Sonja Galovic" w:date="2022-08-10T18:06:00Z"/>
              </w:rPr>
            </w:pPr>
            <w:ins w:id="498" w:author="Srdjan Todorovic" w:date="2022-08-10T16:36:00Z">
              <w:r>
                <w:t>31.</w:t>
              </w:r>
            </w:ins>
          </w:p>
        </w:tc>
        <w:tc>
          <w:tcPr>
            <w:tcW w:w="4708" w:type="dxa"/>
            <w:vAlign w:val="center"/>
          </w:tcPr>
          <w:p w14:paraId="2A148CAB" w14:textId="3426A65F" w:rsidR="004048CB" w:rsidDel="003D34E1" w:rsidRDefault="00DA767A" w:rsidP="00D80864">
            <w:pPr>
              <w:rPr>
                <w:ins w:id="499" w:author="Sonja Galovic" w:date="2022-08-10T18:06:00Z"/>
              </w:rPr>
            </w:pPr>
            <w:ins w:id="500" w:author="Srdjan Todorovic" w:date="2022-08-10T16:36:00Z">
              <w:r>
                <w:t xml:space="preserve">Vozila </w:t>
              </w:r>
              <w:r w:rsidR="00E95424">
                <w:t xml:space="preserve">javnog prevoza moraju da </w:t>
              </w:r>
            </w:ins>
            <w:ins w:id="501" w:author="Srdjan Todorovic" w:date="2022-08-10T16:37:00Z">
              <w:r w:rsidR="00BE7ABB">
                <w:t xml:space="preserve">imaju osiguranje putnika </w:t>
              </w:r>
            </w:ins>
            <w:ins w:id="502" w:author="Srdjan Todorovic" w:date="2022-08-10T16:41:00Z">
              <w:r w:rsidR="00B154A6">
                <w:t>u javnom prevozu od posledica nesreć</w:t>
              </w:r>
              <w:r w:rsidR="00025F24">
                <w:t>nog slučaja</w:t>
              </w:r>
            </w:ins>
            <w:ins w:id="503" w:author="Srdjan Todorovic" w:date="2022-08-10T16:54:00Z">
              <w:r w:rsidR="00F71BC4">
                <w:t>.</w:t>
              </w:r>
            </w:ins>
          </w:p>
        </w:tc>
        <w:tc>
          <w:tcPr>
            <w:tcW w:w="3117" w:type="dxa"/>
            <w:vAlign w:val="center"/>
          </w:tcPr>
          <w:p w14:paraId="716554C2" w14:textId="74849308" w:rsidR="004048CB" w:rsidRDefault="00805EC1" w:rsidP="00DE0F30">
            <w:pPr>
              <w:jc w:val="center"/>
              <w:rPr>
                <w:ins w:id="504" w:author="Sonja Galovic" w:date="2022-08-10T18:06:00Z"/>
              </w:rPr>
            </w:pPr>
            <w:ins w:id="505" w:author="Srdjan Todorovic" w:date="2022-08-10T17:05:00Z">
              <w:r>
                <w:t>Osiguravanje</w:t>
              </w:r>
            </w:ins>
          </w:p>
        </w:tc>
      </w:tr>
      <w:tr w:rsidR="00B5397E" w14:paraId="3BB50C33" w14:textId="77777777" w:rsidTr="00B55E3B">
        <w:trPr>
          <w:trHeight w:val="720"/>
          <w:jc w:val="center"/>
          <w:ins w:id="506" w:author="Srdjan Todorovic" w:date="2022-08-10T16:48:00Z"/>
        </w:trPr>
        <w:tc>
          <w:tcPr>
            <w:tcW w:w="1525" w:type="dxa"/>
            <w:vAlign w:val="center"/>
          </w:tcPr>
          <w:p w14:paraId="5E83E3FA" w14:textId="7A24DC16" w:rsidR="00B5397E" w:rsidRDefault="00B5397E" w:rsidP="00DE0F30">
            <w:pPr>
              <w:jc w:val="center"/>
              <w:rPr>
                <w:ins w:id="507" w:author="Srdjan Todorovic" w:date="2022-08-10T16:48:00Z"/>
              </w:rPr>
            </w:pPr>
            <w:ins w:id="508" w:author="Srdjan Todorovic" w:date="2022-08-10T16:48:00Z">
              <w:r>
                <w:t>32.</w:t>
              </w:r>
            </w:ins>
          </w:p>
        </w:tc>
        <w:tc>
          <w:tcPr>
            <w:tcW w:w="4708" w:type="dxa"/>
            <w:vAlign w:val="center"/>
          </w:tcPr>
          <w:p w14:paraId="04CDD90C" w14:textId="3DB8A4A6" w:rsidR="00B5397E" w:rsidRDefault="00907218" w:rsidP="00D80864">
            <w:pPr>
              <w:rPr>
                <w:ins w:id="509" w:author="Srdjan Todorovic" w:date="2022-08-10T16:48:00Z"/>
              </w:rPr>
            </w:pPr>
            <w:ins w:id="510" w:author="Srdjan Todorovic" w:date="2022-08-10T16:48:00Z">
              <w:r>
                <w:t xml:space="preserve">Lica sa invaliditetom imaju pravo na popust od 10% </w:t>
              </w:r>
            </w:ins>
            <w:ins w:id="511" w:author="Srdjan Todorovic" w:date="2022-08-10T16:49:00Z">
              <w:r w:rsidR="00CD29EB">
                <w:t>od ukupne cene polise</w:t>
              </w:r>
            </w:ins>
            <w:ins w:id="512" w:author="Srdjan Todorovic" w:date="2022-08-10T16:53:00Z">
              <w:r w:rsidR="00F71BC4">
                <w:t>.</w:t>
              </w:r>
            </w:ins>
          </w:p>
        </w:tc>
        <w:tc>
          <w:tcPr>
            <w:tcW w:w="3117" w:type="dxa"/>
            <w:vAlign w:val="center"/>
          </w:tcPr>
          <w:p w14:paraId="680C5210" w14:textId="5F19AF11" w:rsidR="00B5397E" w:rsidRDefault="00805EC1" w:rsidP="00DE0F30">
            <w:pPr>
              <w:jc w:val="center"/>
              <w:rPr>
                <w:ins w:id="513" w:author="Srdjan Todorovic" w:date="2022-08-10T16:48:00Z"/>
              </w:rPr>
            </w:pPr>
            <w:ins w:id="514" w:author="Srdjan Todorovic" w:date="2022-08-10T17:04:00Z">
              <w:r>
                <w:t>Upravljanje finansijama i finansijskim transakcijama</w:t>
              </w:r>
            </w:ins>
          </w:p>
        </w:tc>
      </w:tr>
      <w:tr w:rsidR="00CD29EB" w14:paraId="23ADEE6D" w14:textId="77777777" w:rsidTr="00B55E3B">
        <w:trPr>
          <w:trHeight w:val="720"/>
          <w:jc w:val="center"/>
          <w:ins w:id="515" w:author="Srdjan Todorovic" w:date="2022-08-10T16:49:00Z"/>
        </w:trPr>
        <w:tc>
          <w:tcPr>
            <w:tcW w:w="1525" w:type="dxa"/>
            <w:vAlign w:val="center"/>
          </w:tcPr>
          <w:p w14:paraId="0A807D62" w14:textId="0506C913" w:rsidR="00CD29EB" w:rsidRDefault="000E3670" w:rsidP="00DE0F30">
            <w:pPr>
              <w:jc w:val="center"/>
              <w:rPr>
                <w:ins w:id="516" w:author="Srdjan Todorovic" w:date="2022-08-10T16:49:00Z"/>
              </w:rPr>
            </w:pPr>
            <w:ins w:id="517" w:author="Srdjan Todorovic" w:date="2022-08-10T16:49:00Z">
              <w:r>
                <w:t>33.</w:t>
              </w:r>
            </w:ins>
          </w:p>
        </w:tc>
        <w:tc>
          <w:tcPr>
            <w:tcW w:w="4708" w:type="dxa"/>
            <w:vAlign w:val="center"/>
          </w:tcPr>
          <w:p w14:paraId="7E56DB5C" w14:textId="48A327AE" w:rsidR="00CD29EB" w:rsidRDefault="000E3670" w:rsidP="00D80864">
            <w:pPr>
              <w:rPr>
                <w:ins w:id="518" w:author="Srdjan Todorovic" w:date="2022-08-10T16:49:00Z"/>
              </w:rPr>
            </w:pPr>
            <w:ins w:id="519" w:author="Srdjan Todorovic" w:date="2022-08-10T16:50:00Z">
              <w:r>
                <w:t xml:space="preserve">Taksi vozila </w:t>
              </w:r>
              <w:r w:rsidR="00D85DBD">
                <w:t>moraju da doplate</w:t>
              </w:r>
              <w:r w:rsidR="00FA7714">
                <w:t xml:space="preserve"> </w:t>
              </w:r>
            </w:ins>
            <w:ins w:id="520" w:author="Srdjan Todorovic" w:date="2022-08-10T16:51:00Z">
              <w:r w:rsidR="00FA7714">
                <w:t xml:space="preserve">20% od ukupne vrednosti </w:t>
              </w:r>
            </w:ins>
            <w:ins w:id="521" w:author="Srdjan Todorovic" w:date="2022-08-10T16:50:00Z">
              <w:r w:rsidR="00FA7714">
                <w:t>polis</w:t>
              </w:r>
            </w:ins>
            <w:ins w:id="522" w:author="Srdjan Todorovic" w:date="2022-08-10T16:51:00Z">
              <w:r w:rsidR="00FA7714">
                <w:t>e</w:t>
              </w:r>
            </w:ins>
            <w:ins w:id="523" w:author="Srdjan Todorovic" w:date="2022-08-10T16:53:00Z">
              <w:r w:rsidR="00F71BC4">
                <w:t>.</w:t>
              </w:r>
            </w:ins>
          </w:p>
        </w:tc>
        <w:tc>
          <w:tcPr>
            <w:tcW w:w="3117" w:type="dxa"/>
            <w:vAlign w:val="center"/>
          </w:tcPr>
          <w:p w14:paraId="652A528E" w14:textId="02C0EF57" w:rsidR="00CD29EB" w:rsidRDefault="00805EC1" w:rsidP="00DE0F30">
            <w:pPr>
              <w:jc w:val="center"/>
              <w:rPr>
                <w:ins w:id="524" w:author="Srdjan Todorovic" w:date="2022-08-10T16:49:00Z"/>
              </w:rPr>
            </w:pPr>
            <w:ins w:id="525" w:author="Srdjan Todorovic" w:date="2022-08-10T17:04:00Z">
              <w:r>
                <w:t>Upravljanje finansijama i finansijskim transakcijama</w:t>
              </w:r>
            </w:ins>
          </w:p>
        </w:tc>
      </w:tr>
      <w:tr w:rsidR="001750B1" w14:paraId="61262B07" w14:textId="77777777" w:rsidTr="00B55E3B">
        <w:trPr>
          <w:trHeight w:val="720"/>
          <w:jc w:val="center"/>
          <w:ins w:id="526" w:author="Srdjan Todorovic" w:date="2022-08-10T16:51:00Z"/>
        </w:trPr>
        <w:tc>
          <w:tcPr>
            <w:tcW w:w="1525" w:type="dxa"/>
            <w:vAlign w:val="center"/>
          </w:tcPr>
          <w:p w14:paraId="10BA2B4B" w14:textId="69599864" w:rsidR="001750B1" w:rsidRDefault="001750B1" w:rsidP="00DE0F30">
            <w:pPr>
              <w:jc w:val="center"/>
              <w:rPr>
                <w:ins w:id="527" w:author="Srdjan Todorovic" w:date="2022-08-10T16:51:00Z"/>
              </w:rPr>
            </w:pPr>
            <w:ins w:id="528" w:author="Srdjan Todorovic" w:date="2022-08-10T16:51:00Z">
              <w:r>
                <w:t>34.</w:t>
              </w:r>
            </w:ins>
          </w:p>
        </w:tc>
        <w:tc>
          <w:tcPr>
            <w:tcW w:w="4708" w:type="dxa"/>
            <w:vAlign w:val="center"/>
          </w:tcPr>
          <w:p w14:paraId="511B86E1" w14:textId="0CA4FDCA" w:rsidR="001750B1" w:rsidRDefault="007C69B1" w:rsidP="00D80864">
            <w:pPr>
              <w:rPr>
                <w:ins w:id="529" w:author="Srdjan Todorovic" w:date="2022-08-10T16:51:00Z"/>
              </w:rPr>
            </w:pPr>
            <w:ins w:id="530" w:author="Srdjan Todorovic" w:date="2022-08-10T16:54:00Z">
              <w:r>
                <w:t xml:space="preserve">Ukupna cena </w:t>
              </w:r>
            </w:ins>
            <w:ins w:id="531" w:author="Srdjan Todorovic" w:date="2022-08-10T16:55:00Z">
              <w:r w:rsidR="004D461E">
                <w:t xml:space="preserve">poreza </w:t>
              </w:r>
            </w:ins>
            <w:ins w:id="532" w:author="Srdjan Todorovic" w:date="2022-08-10T16:54:00Z">
              <w:r>
                <w:t>koj</w:t>
              </w:r>
            </w:ins>
            <w:ins w:id="533" w:author="Srdjan Todorovic" w:date="2022-08-10T16:55:00Z">
              <w:r w:rsidR="004D461E">
                <w:t>i</w:t>
              </w:r>
            </w:ins>
            <w:ins w:id="534" w:author="Srdjan Todorovic" w:date="2022-08-10T16:54:00Z">
              <w:r>
                <w:t xml:space="preserve"> se pl</w:t>
              </w:r>
            </w:ins>
            <w:ins w:id="535" w:author="Srdjan Todorovic" w:date="2022-08-10T16:55:00Z">
              <w:r>
                <w:t xml:space="preserve">aćaju </w:t>
              </w:r>
            </w:ins>
            <w:ins w:id="536" w:author="Srdjan Todorovic" w:date="2022-08-10T16:54:00Z">
              <w:r>
                <w:t xml:space="preserve">pri registraciji </w:t>
              </w:r>
            </w:ins>
            <w:ins w:id="537" w:author="Srdjan Todorovic" w:date="2022-08-10T16:52:00Z">
              <w:r w:rsidR="00A46548">
                <w:t>se snižava za 50%</w:t>
              </w:r>
            </w:ins>
            <w:ins w:id="538" w:author="Srdjan Todorovic" w:date="2022-08-10T16:55:00Z">
              <w:r w:rsidR="004D461E">
                <w:t xml:space="preserve"> ukoliko je reč o taksi vozilu.</w:t>
              </w:r>
            </w:ins>
          </w:p>
        </w:tc>
        <w:tc>
          <w:tcPr>
            <w:tcW w:w="3117" w:type="dxa"/>
            <w:vAlign w:val="center"/>
          </w:tcPr>
          <w:p w14:paraId="28124D24" w14:textId="6383CFEA" w:rsidR="001750B1" w:rsidRDefault="00805EC1" w:rsidP="00DE0F30">
            <w:pPr>
              <w:jc w:val="center"/>
              <w:rPr>
                <w:ins w:id="539" w:author="Srdjan Todorovic" w:date="2022-08-10T16:51:00Z"/>
              </w:rPr>
            </w:pPr>
            <w:ins w:id="540" w:author="Srdjan Todorovic" w:date="2022-08-10T17:04:00Z">
              <w:r>
                <w:t>Upravljanje finansijama i finansijskim transakcijama</w:t>
              </w:r>
            </w:ins>
          </w:p>
        </w:tc>
      </w:tr>
    </w:tbl>
    <w:p w14:paraId="01CD9928" w14:textId="2A3631DB" w:rsidR="00300500" w:rsidRDefault="00300500">
      <w:pPr>
        <w:jc w:val="center"/>
        <w:rPr>
          <w:ins w:id="541" w:author="Sonja Galovic" w:date="2022-08-08T14:16:00Z"/>
          <w:del w:id="542" w:author="Srdjan Todorovic" w:date="2022-08-10T17:02:00Z"/>
        </w:rPr>
        <w:pPrChange w:id="543" w:author="Sonja Galovic" w:date="2022-08-08T14:28:00Z">
          <w:pPr/>
        </w:pPrChange>
      </w:pPr>
    </w:p>
    <w:p w14:paraId="2200D4B1" w14:textId="22BB7D83" w:rsidR="00300500" w:rsidRDefault="00300500" w:rsidP="00300500">
      <w:pPr>
        <w:rPr>
          <w:ins w:id="544" w:author="Sonja Galovic" w:date="2022-08-08T14:19:00Z"/>
          <w:del w:id="545" w:author="Srdjan Todorovic" w:date="2022-08-10T17:02:00Z"/>
        </w:rPr>
      </w:pPr>
    </w:p>
    <w:p w14:paraId="73CC48BC" w14:textId="0DCAC077" w:rsidR="00E41EB4" w:rsidRDefault="00E41EB4" w:rsidP="00300500">
      <w:pPr>
        <w:rPr>
          <w:ins w:id="546" w:author="Sonja Galovic" w:date="2022-08-08T14:19:00Z"/>
          <w:del w:id="547" w:author="Srdjan Todorovic" w:date="2022-08-10T17:02:00Z"/>
        </w:rPr>
      </w:pPr>
    </w:p>
    <w:p w14:paraId="75953C42" w14:textId="36465FB6" w:rsidR="00E41EB4" w:rsidRDefault="00E41EB4" w:rsidP="00300500">
      <w:pPr>
        <w:rPr>
          <w:ins w:id="548" w:author="Sonja Galovic" w:date="2022-08-08T14:19:00Z"/>
          <w:del w:id="549" w:author="Srdjan Todorovic" w:date="2022-08-10T17:02:00Z"/>
        </w:rPr>
      </w:pPr>
    </w:p>
    <w:p w14:paraId="18B554DD" w14:textId="44D291B9" w:rsidR="00E41EB4" w:rsidRDefault="00E41EB4" w:rsidP="00300500">
      <w:pPr>
        <w:rPr>
          <w:ins w:id="550" w:author="Sonja Galovic" w:date="2022-08-08T14:19:00Z"/>
          <w:del w:id="551" w:author="Srdjan Todorovic" w:date="2022-08-10T17:02:00Z"/>
        </w:rPr>
      </w:pPr>
    </w:p>
    <w:p w14:paraId="53BD8449" w14:textId="5D2D406B" w:rsidR="00E41EB4" w:rsidRDefault="00E41EB4" w:rsidP="00300500">
      <w:pPr>
        <w:rPr>
          <w:ins w:id="552" w:author="Sonja Galovic" w:date="2022-08-08T14:19:00Z"/>
          <w:del w:id="553" w:author="Srdjan Todorovic" w:date="2022-08-10T17:02:00Z"/>
        </w:rPr>
      </w:pPr>
    </w:p>
    <w:p w14:paraId="5509FF21" w14:textId="2C0D3D63" w:rsidR="00E41EB4" w:rsidRDefault="00E41EB4" w:rsidP="00300500">
      <w:pPr>
        <w:rPr>
          <w:ins w:id="554" w:author="Sonja Galovic" w:date="2022-08-08T14:19:00Z"/>
          <w:del w:id="555" w:author="Srdjan Todorovic" w:date="2022-08-10T17:02:00Z"/>
        </w:rPr>
      </w:pPr>
    </w:p>
    <w:p w14:paraId="130CE4FA" w14:textId="12F8C3C1" w:rsidR="00E41EB4" w:rsidRDefault="00E41EB4" w:rsidP="00300500">
      <w:pPr>
        <w:rPr>
          <w:ins w:id="556" w:author="Sonja Galovic" w:date="2022-08-08T14:19:00Z"/>
          <w:del w:id="557" w:author="Srdjan Todorovic" w:date="2022-08-10T17:02:00Z"/>
        </w:rPr>
      </w:pPr>
    </w:p>
    <w:p w14:paraId="100E7B1D" w14:textId="6C7A6CD9" w:rsidR="00E41EB4" w:rsidRDefault="00E41EB4" w:rsidP="00300500">
      <w:pPr>
        <w:rPr>
          <w:ins w:id="558" w:author="Sonja Galovic" w:date="2022-08-08T14:19:00Z"/>
          <w:del w:id="559" w:author="Srdjan Todorovic" w:date="2022-08-10T17:02:00Z"/>
        </w:rPr>
      </w:pPr>
    </w:p>
    <w:p w14:paraId="304A670E" w14:textId="2FAEA157" w:rsidR="00E41EB4" w:rsidRDefault="00E41EB4" w:rsidP="00300500">
      <w:pPr>
        <w:rPr>
          <w:ins w:id="560" w:author="Sonja Galovic" w:date="2022-08-08T14:19:00Z"/>
          <w:del w:id="561" w:author="Srdjan Todorovic" w:date="2022-08-10T17:02:00Z"/>
        </w:rPr>
      </w:pPr>
    </w:p>
    <w:p w14:paraId="0F30AF04" w14:textId="59705EA5" w:rsidR="00E41EB4" w:rsidRDefault="00E41EB4" w:rsidP="00300500">
      <w:pPr>
        <w:rPr>
          <w:ins w:id="562" w:author="Sonja Galovic" w:date="2022-08-08T14:19:00Z"/>
          <w:del w:id="563" w:author="Srdjan Todorovic" w:date="2022-08-10T17:02:00Z"/>
        </w:rPr>
      </w:pPr>
    </w:p>
    <w:p w14:paraId="14106689" w14:textId="46EBCA31" w:rsidR="00E41EB4" w:rsidRDefault="00E41EB4" w:rsidP="00300500">
      <w:pPr>
        <w:rPr>
          <w:ins w:id="564" w:author="Sonja Galovic" w:date="2022-08-08T14:19:00Z"/>
          <w:del w:id="565" w:author="Srdjan Todorovic" w:date="2022-08-10T17:02:00Z"/>
        </w:rPr>
      </w:pPr>
    </w:p>
    <w:p w14:paraId="62CFB641" w14:textId="5EB88301" w:rsidR="00E41EB4" w:rsidRDefault="00E41EB4" w:rsidP="00300500">
      <w:pPr>
        <w:rPr>
          <w:ins w:id="566" w:author="Sonja Galovic" w:date="2022-08-08T14:19:00Z"/>
          <w:del w:id="567" w:author="Srdjan Todorovic" w:date="2022-08-10T17:02:00Z"/>
        </w:rPr>
      </w:pPr>
    </w:p>
    <w:p w14:paraId="67A63FFD" w14:textId="6786A8F5" w:rsidR="00E41EB4" w:rsidRDefault="00E41EB4" w:rsidP="00300500">
      <w:pPr>
        <w:rPr>
          <w:ins w:id="568" w:author="Sonja Galovic" w:date="2022-08-08T14:19:00Z"/>
          <w:del w:id="569" w:author="Srdjan Todorovic" w:date="2022-08-10T17:02:00Z"/>
        </w:rPr>
      </w:pPr>
    </w:p>
    <w:p w14:paraId="60D71760" w14:textId="340CB8EA" w:rsidR="00E41EB4" w:rsidRDefault="00E41EB4" w:rsidP="00300500">
      <w:pPr>
        <w:rPr>
          <w:ins w:id="570" w:author="Sonja Galovic" w:date="2022-08-08T14:19:00Z"/>
          <w:del w:id="571" w:author="Srdjan Todorovic" w:date="2022-08-10T17:02:00Z"/>
        </w:rPr>
      </w:pPr>
    </w:p>
    <w:p w14:paraId="261E7A0D" w14:textId="671EB0C9" w:rsidR="00E41EB4" w:rsidRDefault="00E41EB4" w:rsidP="00300500">
      <w:pPr>
        <w:rPr>
          <w:ins w:id="572" w:author="Sonja Galovic" w:date="2022-08-08T14:19:00Z"/>
          <w:del w:id="573" w:author="Srdjan Todorovic" w:date="2022-08-10T17:02:00Z"/>
        </w:rPr>
      </w:pPr>
    </w:p>
    <w:p w14:paraId="4DEF9A36" w14:textId="1F710FAC" w:rsidR="00E41EB4" w:rsidRDefault="00E41EB4" w:rsidP="00300500">
      <w:pPr>
        <w:rPr>
          <w:ins w:id="574" w:author="Sonja Galovic" w:date="2022-08-08T14:19:00Z"/>
          <w:del w:id="575" w:author="Srdjan Todorovic" w:date="2022-08-10T17:02:00Z"/>
        </w:rPr>
      </w:pPr>
    </w:p>
    <w:p w14:paraId="38DD1600" w14:textId="4F730E9A" w:rsidR="00E41EB4" w:rsidRDefault="00E41EB4" w:rsidP="00300500">
      <w:pPr>
        <w:rPr>
          <w:ins w:id="576" w:author="Sonja Galovic" w:date="2022-08-08T14:19:00Z"/>
          <w:del w:id="577" w:author="Srdjan Todorovic" w:date="2022-08-10T17:02:00Z"/>
        </w:rPr>
      </w:pPr>
    </w:p>
    <w:p w14:paraId="7FCEDADC" w14:textId="0C0410FA" w:rsidR="00E41EB4" w:rsidRDefault="00E41EB4" w:rsidP="00300500">
      <w:pPr>
        <w:rPr>
          <w:ins w:id="578" w:author="Sonja Galovic" w:date="2022-08-08T14:19:00Z"/>
          <w:del w:id="579" w:author="Srdjan Todorovic" w:date="2022-08-10T17:02:00Z"/>
        </w:rPr>
      </w:pPr>
    </w:p>
    <w:p w14:paraId="7462A5F3" w14:textId="130BF0EF" w:rsidR="00E41EB4" w:rsidRDefault="00E41EB4" w:rsidP="00300500">
      <w:pPr>
        <w:rPr>
          <w:ins w:id="580" w:author="Sonja Galovic" w:date="2022-08-08T14:19:00Z"/>
          <w:del w:id="581" w:author="Srdjan Todorovic" w:date="2022-08-10T17:02:00Z"/>
        </w:rPr>
      </w:pPr>
    </w:p>
    <w:p w14:paraId="0C3DAF78" w14:textId="4C26B772" w:rsidR="00E41EB4" w:rsidRDefault="00E41EB4" w:rsidP="00300500">
      <w:pPr>
        <w:rPr>
          <w:ins w:id="582" w:author="Sonja Galovic" w:date="2022-08-08T14:19:00Z"/>
          <w:del w:id="583" w:author="Srdjan Todorovic" w:date="2022-08-10T17:02:00Z"/>
        </w:rPr>
      </w:pPr>
    </w:p>
    <w:p w14:paraId="452A335B" w14:textId="04587A37" w:rsidR="00E41EB4" w:rsidRDefault="00E41EB4" w:rsidP="00300500">
      <w:pPr>
        <w:rPr>
          <w:ins w:id="584" w:author="Sonja Galovic" w:date="2022-08-08T14:19:00Z"/>
          <w:del w:id="585" w:author="Srdjan Todorovic" w:date="2022-08-10T17:02:00Z"/>
        </w:rPr>
      </w:pPr>
    </w:p>
    <w:p w14:paraId="39646FAD" w14:textId="515555BD" w:rsidR="00E41EB4" w:rsidRDefault="00E41EB4" w:rsidP="00300500">
      <w:pPr>
        <w:rPr>
          <w:ins w:id="586" w:author="Sonja Galovic" w:date="2022-08-08T14:19:00Z"/>
          <w:del w:id="587" w:author="Srdjan Todorovic" w:date="2022-08-10T17:02:00Z"/>
        </w:rPr>
      </w:pPr>
    </w:p>
    <w:p w14:paraId="41F63505" w14:textId="51C7119F" w:rsidR="00E41EB4" w:rsidRDefault="00E41EB4" w:rsidP="00300500">
      <w:pPr>
        <w:rPr>
          <w:ins w:id="588" w:author="Sonja Galovic" w:date="2022-08-08T14:19:00Z"/>
          <w:del w:id="589" w:author="Srdjan Todorovic" w:date="2022-08-10T17:02:00Z"/>
        </w:rPr>
      </w:pPr>
    </w:p>
    <w:p w14:paraId="60F808B6" w14:textId="5CFBD20F" w:rsidR="00E41EB4" w:rsidRDefault="00E41EB4" w:rsidP="00300500">
      <w:pPr>
        <w:rPr>
          <w:ins w:id="590" w:author="Sonja Galovic" w:date="2022-08-08T14:19:00Z"/>
          <w:del w:id="591" w:author="Srdjan Todorovic" w:date="2022-08-10T17:02:00Z"/>
        </w:rPr>
      </w:pPr>
    </w:p>
    <w:p w14:paraId="11525C6A" w14:textId="43B6665C" w:rsidR="00E41EB4" w:rsidRDefault="00E41EB4" w:rsidP="00300500">
      <w:pPr>
        <w:rPr>
          <w:ins w:id="592" w:author="Sonja Galovic" w:date="2022-08-08T14:19:00Z"/>
          <w:del w:id="593" w:author="Srdjan Todorovic" w:date="2022-08-10T17:02:00Z"/>
        </w:rPr>
      </w:pPr>
    </w:p>
    <w:p w14:paraId="548D98EF" w14:textId="4781BA41" w:rsidR="00E41EB4" w:rsidRDefault="00E41EB4" w:rsidP="00300500">
      <w:pPr>
        <w:rPr>
          <w:ins w:id="594" w:author="Sonja Galovic" w:date="2022-08-08T14:22:00Z"/>
          <w:del w:id="595" w:author="Srdjan Todorovic" w:date="2022-08-10T17:02:00Z"/>
        </w:rPr>
      </w:pPr>
    </w:p>
    <w:p w14:paraId="3A42C053" w14:textId="56D3197E" w:rsidR="003E0578" w:rsidRDefault="003E0578" w:rsidP="00300500">
      <w:pPr>
        <w:rPr>
          <w:ins w:id="596" w:author="Sonja Galovic" w:date="2022-08-08T14:22:00Z"/>
          <w:del w:id="597" w:author="Srdjan Todorovic" w:date="2022-08-10T17:02:00Z"/>
        </w:rPr>
      </w:pPr>
    </w:p>
    <w:p w14:paraId="10042A22" w14:textId="7B85D45B" w:rsidR="003E0578" w:rsidRDefault="003E0578" w:rsidP="00300500">
      <w:pPr>
        <w:rPr>
          <w:ins w:id="598" w:author="Sonja Galovic" w:date="2022-08-08T14:22:00Z"/>
          <w:del w:id="599" w:author="Srdjan Todorovic" w:date="2022-08-10T17:02:00Z"/>
        </w:rPr>
      </w:pPr>
    </w:p>
    <w:p w14:paraId="0490048C" w14:textId="5830A23D" w:rsidR="003E0578" w:rsidRDefault="003E0578" w:rsidP="00300500">
      <w:pPr>
        <w:rPr>
          <w:ins w:id="600" w:author="Sonja Galovic" w:date="2022-08-08T14:22:00Z"/>
          <w:del w:id="601" w:author="Srdjan Todorovic" w:date="2022-08-10T17:02:00Z"/>
        </w:rPr>
      </w:pPr>
    </w:p>
    <w:p w14:paraId="569C8CC8" w14:textId="5CCCEFAD" w:rsidR="003E0578" w:rsidRDefault="003E0578" w:rsidP="00300500">
      <w:pPr>
        <w:rPr>
          <w:ins w:id="602" w:author="Sonja Galovic" w:date="2022-08-08T14:22:00Z"/>
          <w:del w:id="603" w:author="Srdjan Todorovic" w:date="2022-08-10T17:02:00Z"/>
        </w:rPr>
      </w:pPr>
    </w:p>
    <w:p w14:paraId="65204008" w14:textId="3D13A0CE" w:rsidR="003E0578" w:rsidRDefault="003E0578" w:rsidP="00300500">
      <w:pPr>
        <w:rPr>
          <w:ins w:id="604" w:author="Sonja Galovic" w:date="2022-08-08T14:22:00Z"/>
          <w:del w:id="605" w:author="Srdjan Todorovic" w:date="2022-08-10T17:02:00Z"/>
        </w:rPr>
      </w:pPr>
    </w:p>
    <w:p w14:paraId="5B4A89B7" w14:textId="350CDA53" w:rsidR="003E0578" w:rsidRDefault="003E0578" w:rsidP="00300500">
      <w:pPr>
        <w:rPr>
          <w:ins w:id="606" w:author="Sonja Galovic" w:date="2022-08-08T14:22:00Z"/>
          <w:del w:id="607" w:author="Srdjan Todorovic" w:date="2022-08-10T17:02:00Z"/>
        </w:rPr>
      </w:pPr>
    </w:p>
    <w:p w14:paraId="345C3284" w14:textId="492073AD" w:rsidR="003E0578" w:rsidRDefault="003E0578" w:rsidP="00300500">
      <w:pPr>
        <w:rPr>
          <w:ins w:id="608" w:author="Sonja Galovic" w:date="2022-08-08T14:22:00Z"/>
          <w:del w:id="609" w:author="Srdjan Todorovic" w:date="2022-08-10T17:02:00Z"/>
        </w:rPr>
      </w:pPr>
    </w:p>
    <w:p w14:paraId="4DCCEE81" w14:textId="7D027F4C" w:rsidR="003E0578" w:rsidRDefault="003E0578" w:rsidP="00300500">
      <w:pPr>
        <w:rPr>
          <w:ins w:id="610" w:author="Sonja Galovic" w:date="2022-08-08T14:22:00Z"/>
          <w:del w:id="611" w:author="Srdjan Todorovic" w:date="2022-08-10T17:02:00Z"/>
        </w:rPr>
      </w:pPr>
    </w:p>
    <w:p w14:paraId="08A92583" w14:textId="28571852" w:rsidR="003E0578" w:rsidRDefault="003E0578" w:rsidP="00300500">
      <w:pPr>
        <w:rPr>
          <w:ins w:id="612" w:author="Sonja Galovic" w:date="2022-08-08T14:22:00Z"/>
          <w:del w:id="613" w:author="Srdjan Todorovic" w:date="2022-08-10T17:02:00Z"/>
        </w:rPr>
      </w:pPr>
    </w:p>
    <w:p w14:paraId="1E4C5882" w14:textId="31E9F16C" w:rsidR="003E0578" w:rsidRDefault="003E0578" w:rsidP="00300500">
      <w:pPr>
        <w:rPr>
          <w:ins w:id="614" w:author="Sonja Galovic" w:date="2022-08-08T14:22:00Z"/>
          <w:del w:id="615" w:author="Srdjan Todorovic" w:date="2022-08-10T17:02:00Z"/>
        </w:rPr>
      </w:pPr>
    </w:p>
    <w:p w14:paraId="29AB936B" w14:textId="49E48271" w:rsidR="003E0578" w:rsidRDefault="003E0578" w:rsidP="00300500">
      <w:pPr>
        <w:rPr>
          <w:ins w:id="616" w:author="Sonja Galovic" w:date="2022-08-08T14:22:00Z"/>
          <w:del w:id="617" w:author="Srdjan Todorovic" w:date="2022-08-10T17:02:00Z"/>
        </w:rPr>
      </w:pPr>
    </w:p>
    <w:p w14:paraId="0E513214" w14:textId="5FA88302" w:rsidR="003E0578" w:rsidRDefault="003E0578" w:rsidP="00300500">
      <w:pPr>
        <w:rPr>
          <w:ins w:id="618" w:author="Sonja Galovic" w:date="2022-08-08T14:22:00Z"/>
          <w:del w:id="619" w:author="Srdjan Todorovic" w:date="2022-08-10T17:02:00Z"/>
        </w:rPr>
      </w:pPr>
    </w:p>
    <w:p w14:paraId="3AB635DF" w14:textId="416FB54F" w:rsidR="003E0578" w:rsidRDefault="003E0578" w:rsidP="00300500">
      <w:pPr>
        <w:rPr>
          <w:ins w:id="620" w:author="Sonja Galovic" w:date="2022-08-08T14:22:00Z"/>
          <w:del w:id="621" w:author="Srdjan Todorovic" w:date="2022-08-10T17:02:00Z"/>
        </w:rPr>
      </w:pPr>
    </w:p>
    <w:p w14:paraId="1469A181" w14:textId="758B7DF9" w:rsidR="003E0578" w:rsidRDefault="003E0578" w:rsidP="00300500">
      <w:pPr>
        <w:rPr>
          <w:ins w:id="622" w:author="Sonja Galovic" w:date="2022-08-08T14:22:00Z"/>
          <w:del w:id="623" w:author="Srdjan Todorovic" w:date="2022-08-10T17:02:00Z"/>
        </w:rPr>
      </w:pPr>
    </w:p>
    <w:p w14:paraId="132AED86" w14:textId="036CB757" w:rsidR="003E0578" w:rsidRDefault="003E0578" w:rsidP="00300500">
      <w:pPr>
        <w:rPr>
          <w:ins w:id="624" w:author="Sonja Galovic" w:date="2022-08-08T14:22:00Z"/>
          <w:del w:id="625" w:author="Srdjan Todorovic" w:date="2022-08-10T17:02:00Z"/>
        </w:rPr>
      </w:pPr>
    </w:p>
    <w:p w14:paraId="6919B7EF" w14:textId="7CC23E12" w:rsidR="003E0578" w:rsidRDefault="003E0578" w:rsidP="00300500">
      <w:pPr>
        <w:rPr>
          <w:ins w:id="626" w:author="Sonja Galovic" w:date="2022-08-08T14:22:00Z"/>
          <w:del w:id="627" w:author="Srdjan Todorovic" w:date="2022-08-10T17:02:00Z"/>
        </w:rPr>
      </w:pPr>
    </w:p>
    <w:p w14:paraId="42529A4A" w14:textId="42D444F4" w:rsidR="003E0578" w:rsidRDefault="003E0578" w:rsidP="00300500">
      <w:pPr>
        <w:rPr>
          <w:ins w:id="628" w:author="Sonja Galovic" w:date="2022-08-08T14:22:00Z"/>
          <w:del w:id="629" w:author="Srdjan Todorovic" w:date="2022-08-10T17:02:00Z"/>
        </w:rPr>
      </w:pPr>
    </w:p>
    <w:p w14:paraId="03B5251A" w14:textId="64662DC3" w:rsidR="003E0578" w:rsidRDefault="003E0578" w:rsidP="00300500">
      <w:pPr>
        <w:rPr>
          <w:ins w:id="630" w:author="Sonja Galovic" w:date="2022-08-08T14:22:00Z"/>
          <w:del w:id="631" w:author="Srdjan Todorovic" w:date="2022-08-10T17:02:00Z"/>
        </w:rPr>
      </w:pPr>
    </w:p>
    <w:p w14:paraId="2CE78433" w14:textId="182CD55F" w:rsidR="003E0578" w:rsidRDefault="003E0578" w:rsidP="00300500">
      <w:pPr>
        <w:rPr>
          <w:ins w:id="632" w:author="Sonja Galovic" w:date="2022-08-08T14:22:00Z"/>
          <w:del w:id="633" w:author="Srdjan Todorovic" w:date="2022-08-10T17:02:00Z"/>
        </w:rPr>
      </w:pPr>
    </w:p>
    <w:p w14:paraId="7B068E4E" w14:textId="0B024D65" w:rsidR="003E0578" w:rsidRDefault="003E0578" w:rsidP="00300500">
      <w:pPr>
        <w:rPr>
          <w:ins w:id="634" w:author="Sonja Galovic" w:date="2022-08-08T14:22:00Z"/>
          <w:del w:id="635" w:author="Srdjan Todorovic" w:date="2022-08-10T17:02:00Z"/>
        </w:rPr>
      </w:pPr>
    </w:p>
    <w:p w14:paraId="337789D4" w14:textId="725FD1C9" w:rsidR="003E0578" w:rsidRDefault="003E0578" w:rsidP="00300500">
      <w:pPr>
        <w:rPr>
          <w:ins w:id="636" w:author="Sonja Galovic" w:date="2022-08-08T14:22:00Z"/>
          <w:del w:id="637" w:author="Srdjan Todorovic" w:date="2022-08-10T17:02:00Z"/>
        </w:rPr>
      </w:pPr>
    </w:p>
    <w:p w14:paraId="3270109D" w14:textId="610011C4" w:rsidR="003E0578" w:rsidRDefault="003E0578" w:rsidP="00300500">
      <w:pPr>
        <w:rPr>
          <w:ins w:id="638" w:author="Sonja Galovic" w:date="2022-08-08T14:22:00Z"/>
          <w:del w:id="639" w:author="Srdjan Todorovic" w:date="2022-08-10T17:02:00Z"/>
        </w:rPr>
      </w:pPr>
    </w:p>
    <w:p w14:paraId="22861DA7" w14:textId="5AB66EE2" w:rsidR="003E0578" w:rsidRDefault="003E0578" w:rsidP="00300500">
      <w:pPr>
        <w:rPr>
          <w:ins w:id="640" w:author="Sonja Galovic" w:date="2022-08-08T14:22:00Z"/>
          <w:del w:id="641" w:author="Srdjan Todorovic" w:date="2022-08-10T17:02:00Z"/>
        </w:rPr>
      </w:pPr>
    </w:p>
    <w:p w14:paraId="5B8E130F" w14:textId="23C8B669" w:rsidR="003E0578" w:rsidRDefault="003E0578" w:rsidP="00300500">
      <w:pPr>
        <w:rPr>
          <w:ins w:id="642" w:author="Sonja Galovic" w:date="2022-08-08T14:22:00Z"/>
          <w:del w:id="643" w:author="Srdjan Todorovic" w:date="2022-08-10T17:02:00Z"/>
        </w:rPr>
      </w:pPr>
    </w:p>
    <w:p w14:paraId="23CF06AC" w14:textId="660A999B" w:rsidR="003E0578" w:rsidRDefault="003E0578" w:rsidP="00300500">
      <w:pPr>
        <w:rPr>
          <w:ins w:id="644" w:author="Sonja Galovic" w:date="2022-08-08T14:22:00Z"/>
          <w:del w:id="645" w:author="Srdjan Todorovic" w:date="2022-08-10T17:02:00Z"/>
        </w:rPr>
      </w:pPr>
    </w:p>
    <w:p w14:paraId="21F5222C" w14:textId="3FB3C9BE" w:rsidR="003E0578" w:rsidRDefault="003E0578" w:rsidP="00300500">
      <w:pPr>
        <w:rPr>
          <w:ins w:id="646" w:author="Sonja Galovic" w:date="2022-08-08T14:22:00Z"/>
          <w:del w:id="647" w:author="Srdjan Todorovic" w:date="2022-08-10T17:02:00Z"/>
        </w:rPr>
      </w:pPr>
    </w:p>
    <w:p w14:paraId="532D0B00" w14:textId="77777777" w:rsidR="003E0578" w:rsidRDefault="003E0578" w:rsidP="00300500">
      <w:pPr>
        <w:rPr>
          <w:ins w:id="648" w:author="Sonja Galovic" w:date="2022-08-08T14:22:00Z"/>
          <w:del w:id="649" w:author="Srdjan Todorovic" w:date="2022-08-10T17:02:00Z"/>
        </w:rPr>
      </w:pPr>
    </w:p>
    <w:p w14:paraId="1B680355" w14:textId="77777777" w:rsidR="003E0578" w:rsidRDefault="003E0578" w:rsidP="00300500">
      <w:pPr>
        <w:rPr>
          <w:ins w:id="650" w:author="Sonja Galovic" w:date="2022-08-08T14:22:00Z"/>
          <w:del w:id="651" w:author="Srdjan Todorovic" w:date="2022-08-10T17:02:00Z"/>
        </w:rPr>
      </w:pPr>
    </w:p>
    <w:p w14:paraId="73D7AC08" w14:textId="77777777" w:rsidR="003E0578" w:rsidRDefault="003E0578" w:rsidP="00300500">
      <w:pPr>
        <w:rPr>
          <w:ins w:id="652" w:author="Sonja Galovic" w:date="2022-08-08T14:19:00Z"/>
          <w:del w:id="653" w:author="Srdjan Todorovic" w:date="2022-08-10T17:02:00Z"/>
        </w:rPr>
      </w:pPr>
    </w:p>
    <w:p w14:paraId="4A2C9685" w14:textId="77777777" w:rsidR="00E41EB4" w:rsidRDefault="00E41EB4" w:rsidP="00300500">
      <w:pPr>
        <w:rPr>
          <w:ins w:id="654" w:author="Sonja Galovic" w:date="2022-08-08T14:19:00Z"/>
          <w:del w:id="655" w:author="Srdjan Todorovic" w:date="2022-08-10T17:02:00Z"/>
        </w:rPr>
      </w:pPr>
    </w:p>
    <w:p w14:paraId="3F7B9CF2" w14:textId="77777777" w:rsidR="00E41EB4" w:rsidRDefault="00E41EB4" w:rsidP="00300500">
      <w:pPr>
        <w:rPr>
          <w:ins w:id="656" w:author="Sonja Galovic" w:date="2022-08-08T14:19:00Z"/>
          <w:del w:id="657" w:author="Srdjan Todorovic" w:date="2022-08-10T17:02:00Z"/>
        </w:rPr>
      </w:pPr>
    </w:p>
    <w:p w14:paraId="1DF51B22" w14:textId="77777777" w:rsidR="00E41EB4" w:rsidRDefault="00E41EB4" w:rsidP="00300500">
      <w:pPr>
        <w:rPr>
          <w:ins w:id="658" w:author="Sonja Galovic" w:date="2022-08-08T14:19:00Z"/>
          <w:del w:id="659" w:author="Srdjan Todorovic" w:date="2022-08-10T17:02:00Z"/>
        </w:rPr>
      </w:pPr>
    </w:p>
    <w:p w14:paraId="70C99A1A" w14:textId="77777777" w:rsidR="00E41EB4" w:rsidRPr="00300500" w:rsidRDefault="00E41EB4" w:rsidP="00300500"/>
    <w:sectPr w:rsidR="00E41EB4" w:rsidRPr="00300500" w:rsidSect="00C20AC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  <w:sectPrChange w:id="674" w:author="Sonja Galovic" w:date="2022-08-08T14:29:00Z">
        <w:sectPr w:rsidR="00E41EB4" w:rsidRPr="00300500" w:rsidSect="00C20ACD">
          <w:pgMar w:top="1440" w:right="1440" w:bottom="1440" w:left="1440" w:header="720" w:footer="720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9683" w14:textId="77777777" w:rsidR="002000F8" w:rsidRDefault="002000F8" w:rsidP="009D4469">
      <w:pPr>
        <w:spacing w:after="0" w:line="240" w:lineRule="auto"/>
      </w:pPr>
      <w:r>
        <w:separator/>
      </w:r>
    </w:p>
  </w:endnote>
  <w:endnote w:type="continuationSeparator" w:id="0">
    <w:p w14:paraId="0EEE9FAA" w14:textId="77777777" w:rsidR="002000F8" w:rsidRDefault="002000F8" w:rsidP="009D4469">
      <w:pPr>
        <w:spacing w:after="0" w:line="240" w:lineRule="auto"/>
      </w:pPr>
      <w:r>
        <w:continuationSeparator/>
      </w:r>
    </w:p>
  </w:endnote>
  <w:endnote w:type="continuationNotice" w:id="1">
    <w:p w14:paraId="2BD277C4" w14:textId="77777777" w:rsidR="002000F8" w:rsidRDefault="002000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665" w:author="Sonja Galovic" w:date="2022-08-08T14:29:00Z"/>
  <w:sdt>
    <w:sdtPr>
      <w:id w:val="-75361326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665"/>
      <w:p w14:paraId="181ACA34" w14:textId="65E42DE6" w:rsidR="00C20ACD" w:rsidRDefault="00C20ACD">
        <w:pPr>
          <w:pStyle w:val="Footer"/>
          <w:jc w:val="center"/>
          <w:rPr>
            <w:ins w:id="666" w:author="Sonja Galovic" w:date="2022-08-08T14:29:00Z"/>
          </w:rPr>
        </w:pPr>
        <w:ins w:id="667" w:author="Sonja Galovic" w:date="2022-08-08T14:29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668" w:author="Sonja Galovic" w:date="2022-08-08T14:29:00Z"/>
    </w:sdtContent>
  </w:sdt>
  <w:customXmlInsRangeEnd w:id="668"/>
  <w:p w14:paraId="0416E537" w14:textId="7D6430C4" w:rsidR="00BF0F5F" w:rsidRDefault="00BF0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670" w:author="Sonja Galovic" w:date="2022-08-08T14:29:00Z"/>
  <w:sdt>
    <w:sdtPr>
      <w:id w:val="-1472674810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670"/>
      <w:p w14:paraId="63DB952A" w14:textId="7C3338F1" w:rsidR="00C20ACD" w:rsidRDefault="00C20ACD">
        <w:pPr>
          <w:pStyle w:val="Footer"/>
          <w:jc w:val="center"/>
          <w:rPr>
            <w:ins w:id="671" w:author="Sonja Galovic" w:date="2022-08-08T14:29:00Z"/>
          </w:rPr>
        </w:pPr>
        <w:ins w:id="672" w:author="Sonja Galovic" w:date="2022-08-08T14:29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673" w:author="Sonja Galovic" w:date="2022-08-08T14:29:00Z"/>
    </w:sdtContent>
  </w:sdt>
  <w:customXmlInsRangeEnd w:id="673"/>
  <w:p w14:paraId="00CA16DC" w14:textId="77777777" w:rsidR="00C20ACD" w:rsidRDefault="00C2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D667" w14:textId="77777777" w:rsidR="002000F8" w:rsidRDefault="002000F8" w:rsidP="009D4469">
      <w:pPr>
        <w:spacing w:after="0" w:line="240" w:lineRule="auto"/>
      </w:pPr>
      <w:r>
        <w:separator/>
      </w:r>
    </w:p>
  </w:footnote>
  <w:footnote w:type="continuationSeparator" w:id="0">
    <w:p w14:paraId="3C7A1E73" w14:textId="77777777" w:rsidR="002000F8" w:rsidRDefault="002000F8" w:rsidP="009D4469">
      <w:pPr>
        <w:spacing w:after="0" w:line="240" w:lineRule="auto"/>
      </w:pPr>
      <w:r>
        <w:continuationSeparator/>
      </w:r>
    </w:p>
  </w:footnote>
  <w:footnote w:type="continuationNotice" w:id="1">
    <w:p w14:paraId="73264355" w14:textId="77777777" w:rsidR="002000F8" w:rsidRDefault="002000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5D2A" w14:textId="7C0F3D0F" w:rsidR="009D4469" w:rsidRDefault="00E41EB4">
    <w:pPr>
      <w:pStyle w:val="Header"/>
    </w:pPr>
    <w:ins w:id="660" w:author="Sonja Galovic" w:date="2022-08-08T14:19:00Z">
      <w:r>
        <w:t>IMITech</w:t>
      </w:r>
    </w:ins>
    <w:ins w:id="661" w:author="Sonja Galovic" w:date="2022-08-08T14:18:00Z">
      <w:r w:rsidR="009D4469">
        <w:ptab w:relativeTo="margin" w:alignment="center" w:leader="none"/>
      </w:r>
    </w:ins>
    <w:ins w:id="662" w:author="Sonja Galovic" w:date="2022-08-08T14:20:00Z">
      <w:r>
        <w:t>Informacioni sistem za tehni</w:t>
      </w:r>
      <w:r>
        <w:rPr>
          <w:lang w:val="sr-Latn-RS"/>
        </w:rPr>
        <w:t>čki pregled</w:t>
      </w:r>
    </w:ins>
    <w:ins w:id="663" w:author="Sonja Galovic" w:date="2022-08-08T14:18:00Z">
      <w:r w:rsidR="009D4469">
        <w:ptab w:relativeTo="margin" w:alignment="right" w:leader="none"/>
      </w:r>
    </w:ins>
    <w:ins w:id="664" w:author="Sonja Galovic" w:date="2022-08-08T14:19:00Z">
      <w:r>
        <w:t>08.08.2022.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37D4" w14:textId="08160521" w:rsidR="00CE7F42" w:rsidRDefault="00CE7F42">
    <w:pPr>
      <w:pStyle w:val="Header"/>
    </w:pPr>
    <w:ins w:id="669" w:author="Sonja Galovic" w:date="2022-08-11T23:10:00Z"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67ED" wp14:editId="5B79737E">
            <wp:simplePos x="0" y="0"/>
            <wp:positionH relativeFrom="column">
              <wp:posOffset>30480</wp:posOffset>
            </wp:positionH>
            <wp:positionV relativeFrom="paragraph">
              <wp:posOffset>-137160</wp:posOffset>
            </wp:positionV>
            <wp:extent cx="647700" cy="553720"/>
            <wp:effectExtent l="0" t="0" r="0" b="0"/>
            <wp:wrapTight wrapText="bothSides">
              <wp:wrapPolygon edited="0">
                <wp:start x="5082" y="743"/>
                <wp:lineTo x="635" y="5202"/>
                <wp:lineTo x="0" y="14119"/>
                <wp:lineTo x="4447" y="17835"/>
                <wp:lineTo x="5082" y="19321"/>
                <wp:lineTo x="8894" y="19321"/>
                <wp:lineTo x="9529" y="17835"/>
                <wp:lineTo x="13976" y="14119"/>
                <wp:lineTo x="20965" y="11147"/>
                <wp:lineTo x="20965" y="6688"/>
                <wp:lineTo x="8894" y="743"/>
                <wp:lineTo x="5082" y="743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nja Galovic">
    <w15:presenceInfo w15:providerId="AD" w15:userId="S::29-2019@pmf.kg.ac.rs::49d2901c-2f03-4da5-a21b-1b5d269ad3dc"/>
  </w15:person>
  <w15:person w15:author="Srdjan Todorovic">
    <w15:presenceInfo w15:providerId="AD" w15:userId="S::87-2019@pmf.kg.ac.rs::b024a10f-f10e-4dea-be87-3ce6aff473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2F236"/>
    <w:rsid w:val="0000047E"/>
    <w:rsid w:val="00004A58"/>
    <w:rsid w:val="00006F0E"/>
    <w:rsid w:val="0001563A"/>
    <w:rsid w:val="00022773"/>
    <w:rsid w:val="00025F24"/>
    <w:rsid w:val="00026A3D"/>
    <w:rsid w:val="00033A0F"/>
    <w:rsid w:val="00036014"/>
    <w:rsid w:val="000364FC"/>
    <w:rsid w:val="00047284"/>
    <w:rsid w:val="00051EE1"/>
    <w:rsid w:val="0005302A"/>
    <w:rsid w:val="00057C17"/>
    <w:rsid w:val="0006091C"/>
    <w:rsid w:val="000617F6"/>
    <w:rsid w:val="00070FA2"/>
    <w:rsid w:val="0008046E"/>
    <w:rsid w:val="00081ACF"/>
    <w:rsid w:val="00092E7A"/>
    <w:rsid w:val="00097D51"/>
    <w:rsid w:val="000A2A37"/>
    <w:rsid w:val="000B6F02"/>
    <w:rsid w:val="000C2CDD"/>
    <w:rsid w:val="000D7E5E"/>
    <w:rsid w:val="000E3670"/>
    <w:rsid w:val="000E3C4D"/>
    <w:rsid w:val="000F0BEA"/>
    <w:rsid w:val="000F0E60"/>
    <w:rsid w:val="000F351A"/>
    <w:rsid w:val="000F69DC"/>
    <w:rsid w:val="000F71CB"/>
    <w:rsid w:val="001111E2"/>
    <w:rsid w:val="001232AF"/>
    <w:rsid w:val="00123395"/>
    <w:rsid w:val="00123810"/>
    <w:rsid w:val="00147E7F"/>
    <w:rsid w:val="00151639"/>
    <w:rsid w:val="00160649"/>
    <w:rsid w:val="00164D58"/>
    <w:rsid w:val="00170515"/>
    <w:rsid w:val="00170A0E"/>
    <w:rsid w:val="001750B1"/>
    <w:rsid w:val="00185EBB"/>
    <w:rsid w:val="001A0B5E"/>
    <w:rsid w:val="001A10DE"/>
    <w:rsid w:val="001A2EC2"/>
    <w:rsid w:val="001D1247"/>
    <w:rsid w:val="001D2C26"/>
    <w:rsid w:val="001E5FDD"/>
    <w:rsid w:val="001F3462"/>
    <w:rsid w:val="001F65DC"/>
    <w:rsid w:val="002000F8"/>
    <w:rsid w:val="00203531"/>
    <w:rsid w:val="00215C1A"/>
    <w:rsid w:val="00215C2A"/>
    <w:rsid w:val="00233C8D"/>
    <w:rsid w:val="00236DDF"/>
    <w:rsid w:val="002471EC"/>
    <w:rsid w:val="00273D6D"/>
    <w:rsid w:val="002801B9"/>
    <w:rsid w:val="0028108B"/>
    <w:rsid w:val="00283B80"/>
    <w:rsid w:val="002856AF"/>
    <w:rsid w:val="00290538"/>
    <w:rsid w:val="002A28BF"/>
    <w:rsid w:val="002B441E"/>
    <w:rsid w:val="002B7C0A"/>
    <w:rsid w:val="002C31D2"/>
    <w:rsid w:val="002D68C9"/>
    <w:rsid w:val="002F1142"/>
    <w:rsid w:val="002F450D"/>
    <w:rsid w:val="002F5C0A"/>
    <w:rsid w:val="002F5EC7"/>
    <w:rsid w:val="00300500"/>
    <w:rsid w:val="00307BA3"/>
    <w:rsid w:val="003110D3"/>
    <w:rsid w:val="003145CE"/>
    <w:rsid w:val="00315E78"/>
    <w:rsid w:val="0032502F"/>
    <w:rsid w:val="0032777B"/>
    <w:rsid w:val="0033154B"/>
    <w:rsid w:val="00331F56"/>
    <w:rsid w:val="00335294"/>
    <w:rsid w:val="0034024F"/>
    <w:rsid w:val="00340745"/>
    <w:rsid w:val="00344C34"/>
    <w:rsid w:val="003470FF"/>
    <w:rsid w:val="00352CDC"/>
    <w:rsid w:val="00367FD3"/>
    <w:rsid w:val="00387F25"/>
    <w:rsid w:val="00394AA0"/>
    <w:rsid w:val="003A6FB0"/>
    <w:rsid w:val="003B5714"/>
    <w:rsid w:val="003B6643"/>
    <w:rsid w:val="003C4EF7"/>
    <w:rsid w:val="003D34E1"/>
    <w:rsid w:val="003E0578"/>
    <w:rsid w:val="003E4632"/>
    <w:rsid w:val="003F0ABA"/>
    <w:rsid w:val="003F5881"/>
    <w:rsid w:val="003F7149"/>
    <w:rsid w:val="004048CB"/>
    <w:rsid w:val="00413A69"/>
    <w:rsid w:val="004146E1"/>
    <w:rsid w:val="004158F2"/>
    <w:rsid w:val="00425258"/>
    <w:rsid w:val="004263EF"/>
    <w:rsid w:val="00433F4F"/>
    <w:rsid w:val="0043467A"/>
    <w:rsid w:val="00434F93"/>
    <w:rsid w:val="0043789C"/>
    <w:rsid w:val="00442375"/>
    <w:rsid w:val="0044378A"/>
    <w:rsid w:val="00444DB7"/>
    <w:rsid w:val="00445E48"/>
    <w:rsid w:val="00451AE8"/>
    <w:rsid w:val="00461ABC"/>
    <w:rsid w:val="00471B21"/>
    <w:rsid w:val="004A3F06"/>
    <w:rsid w:val="004A42FF"/>
    <w:rsid w:val="004B5433"/>
    <w:rsid w:val="004B58E7"/>
    <w:rsid w:val="004C6BDA"/>
    <w:rsid w:val="004C7F69"/>
    <w:rsid w:val="004D461E"/>
    <w:rsid w:val="004D4B87"/>
    <w:rsid w:val="004E7C75"/>
    <w:rsid w:val="004F359E"/>
    <w:rsid w:val="004F51FA"/>
    <w:rsid w:val="005005B2"/>
    <w:rsid w:val="00501D54"/>
    <w:rsid w:val="005151EB"/>
    <w:rsid w:val="0051632D"/>
    <w:rsid w:val="005317EA"/>
    <w:rsid w:val="00532604"/>
    <w:rsid w:val="00533EF9"/>
    <w:rsid w:val="00533F70"/>
    <w:rsid w:val="00534531"/>
    <w:rsid w:val="005348F0"/>
    <w:rsid w:val="00592F86"/>
    <w:rsid w:val="005A06C7"/>
    <w:rsid w:val="005A2619"/>
    <w:rsid w:val="005B60ED"/>
    <w:rsid w:val="005C0207"/>
    <w:rsid w:val="005C3C17"/>
    <w:rsid w:val="005F2D61"/>
    <w:rsid w:val="005F4755"/>
    <w:rsid w:val="00601F74"/>
    <w:rsid w:val="00602C4C"/>
    <w:rsid w:val="00614267"/>
    <w:rsid w:val="00614D7F"/>
    <w:rsid w:val="0062106F"/>
    <w:rsid w:val="00621B43"/>
    <w:rsid w:val="006220C4"/>
    <w:rsid w:val="0065164F"/>
    <w:rsid w:val="006605F2"/>
    <w:rsid w:val="00663D2D"/>
    <w:rsid w:val="00674946"/>
    <w:rsid w:val="006857B0"/>
    <w:rsid w:val="006931AC"/>
    <w:rsid w:val="00695AE4"/>
    <w:rsid w:val="00697D27"/>
    <w:rsid w:val="006A73C0"/>
    <w:rsid w:val="006B45A8"/>
    <w:rsid w:val="006B6007"/>
    <w:rsid w:val="006C5B24"/>
    <w:rsid w:val="006D778F"/>
    <w:rsid w:val="006F1479"/>
    <w:rsid w:val="007124E0"/>
    <w:rsid w:val="00744A99"/>
    <w:rsid w:val="00753617"/>
    <w:rsid w:val="0075426D"/>
    <w:rsid w:val="00754BB2"/>
    <w:rsid w:val="00755B3E"/>
    <w:rsid w:val="00760387"/>
    <w:rsid w:val="007619B6"/>
    <w:rsid w:val="00767470"/>
    <w:rsid w:val="007968FE"/>
    <w:rsid w:val="007C69B1"/>
    <w:rsid w:val="007C7C29"/>
    <w:rsid w:val="007D234B"/>
    <w:rsid w:val="007F5CE9"/>
    <w:rsid w:val="007F7191"/>
    <w:rsid w:val="00805468"/>
    <w:rsid w:val="00805EC1"/>
    <w:rsid w:val="0081038B"/>
    <w:rsid w:val="00812171"/>
    <w:rsid w:val="0081603A"/>
    <w:rsid w:val="008274D8"/>
    <w:rsid w:val="00835F1D"/>
    <w:rsid w:val="00844BB4"/>
    <w:rsid w:val="008452DB"/>
    <w:rsid w:val="008462BD"/>
    <w:rsid w:val="008561A7"/>
    <w:rsid w:val="00871B7B"/>
    <w:rsid w:val="008731ED"/>
    <w:rsid w:val="008760A2"/>
    <w:rsid w:val="00877709"/>
    <w:rsid w:val="00890963"/>
    <w:rsid w:val="00891E10"/>
    <w:rsid w:val="00895953"/>
    <w:rsid w:val="008A10DE"/>
    <w:rsid w:val="008A3F45"/>
    <w:rsid w:val="008A4B70"/>
    <w:rsid w:val="008A7249"/>
    <w:rsid w:val="008B3D51"/>
    <w:rsid w:val="008B54D1"/>
    <w:rsid w:val="008C197F"/>
    <w:rsid w:val="008C33D7"/>
    <w:rsid w:val="008D30C4"/>
    <w:rsid w:val="008D56A0"/>
    <w:rsid w:val="008D7DAF"/>
    <w:rsid w:val="008E3EE6"/>
    <w:rsid w:val="008E5D5D"/>
    <w:rsid w:val="008F454A"/>
    <w:rsid w:val="008F51BF"/>
    <w:rsid w:val="00907218"/>
    <w:rsid w:val="009111DF"/>
    <w:rsid w:val="00924BA6"/>
    <w:rsid w:val="009357DE"/>
    <w:rsid w:val="00941A6C"/>
    <w:rsid w:val="009442CE"/>
    <w:rsid w:val="00947C0A"/>
    <w:rsid w:val="00952D6D"/>
    <w:rsid w:val="00953B71"/>
    <w:rsid w:val="00960D8E"/>
    <w:rsid w:val="0096531E"/>
    <w:rsid w:val="00965FFD"/>
    <w:rsid w:val="00966E6D"/>
    <w:rsid w:val="0096B69C"/>
    <w:rsid w:val="00971EE2"/>
    <w:rsid w:val="00975A7B"/>
    <w:rsid w:val="00975C25"/>
    <w:rsid w:val="009823D6"/>
    <w:rsid w:val="00985E69"/>
    <w:rsid w:val="009867AB"/>
    <w:rsid w:val="009B5C1A"/>
    <w:rsid w:val="009B7077"/>
    <w:rsid w:val="009C3D9D"/>
    <w:rsid w:val="009C467D"/>
    <w:rsid w:val="009C5087"/>
    <w:rsid w:val="009D34F2"/>
    <w:rsid w:val="009D4469"/>
    <w:rsid w:val="009D7889"/>
    <w:rsid w:val="009E012C"/>
    <w:rsid w:val="009E16C4"/>
    <w:rsid w:val="009E1A04"/>
    <w:rsid w:val="009E68B1"/>
    <w:rsid w:val="00A03DD9"/>
    <w:rsid w:val="00A066B1"/>
    <w:rsid w:val="00A15109"/>
    <w:rsid w:val="00A24FD2"/>
    <w:rsid w:val="00A2516C"/>
    <w:rsid w:val="00A256CC"/>
    <w:rsid w:val="00A30DF0"/>
    <w:rsid w:val="00A35C89"/>
    <w:rsid w:val="00A360D5"/>
    <w:rsid w:val="00A46548"/>
    <w:rsid w:val="00A65380"/>
    <w:rsid w:val="00A70A5F"/>
    <w:rsid w:val="00A735D1"/>
    <w:rsid w:val="00A75152"/>
    <w:rsid w:val="00A812F4"/>
    <w:rsid w:val="00A923DB"/>
    <w:rsid w:val="00AB27B7"/>
    <w:rsid w:val="00AC0E9C"/>
    <w:rsid w:val="00AC33CF"/>
    <w:rsid w:val="00AC7F6A"/>
    <w:rsid w:val="00AC7FDF"/>
    <w:rsid w:val="00AD0154"/>
    <w:rsid w:val="00AD1AB2"/>
    <w:rsid w:val="00AD1C7A"/>
    <w:rsid w:val="00AE2DED"/>
    <w:rsid w:val="00AF2977"/>
    <w:rsid w:val="00B154A6"/>
    <w:rsid w:val="00B237E5"/>
    <w:rsid w:val="00B23D9A"/>
    <w:rsid w:val="00B3113E"/>
    <w:rsid w:val="00B311AE"/>
    <w:rsid w:val="00B335DB"/>
    <w:rsid w:val="00B35F61"/>
    <w:rsid w:val="00B42551"/>
    <w:rsid w:val="00B5397E"/>
    <w:rsid w:val="00B55563"/>
    <w:rsid w:val="00B55E3B"/>
    <w:rsid w:val="00B7531E"/>
    <w:rsid w:val="00B778B8"/>
    <w:rsid w:val="00B77F49"/>
    <w:rsid w:val="00B921EF"/>
    <w:rsid w:val="00BA18CA"/>
    <w:rsid w:val="00BB0748"/>
    <w:rsid w:val="00BB4A2F"/>
    <w:rsid w:val="00BC13DD"/>
    <w:rsid w:val="00BC5DFB"/>
    <w:rsid w:val="00BC5EBB"/>
    <w:rsid w:val="00BD4E5F"/>
    <w:rsid w:val="00BD7751"/>
    <w:rsid w:val="00BE5205"/>
    <w:rsid w:val="00BE7ABB"/>
    <w:rsid w:val="00BF0F5F"/>
    <w:rsid w:val="00BF2A3E"/>
    <w:rsid w:val="00BF3FB6"/>
    <w:rsid w:val="00BF77FC"/>
    <w:rsid w:val="00C12028"/>
    <w:rsid w:val="00C1655D"/>
    <w:rsid w:val="00C20ACD"/>
    <w:rsid w:val="00C25ED3"/>
    <w:rsid w:val="00C30572"/>
    <w:rsid w:val="00C36C27"/>
    <w:rsid w:val="00C373DF"/>
    <w:rsid w:val="00C60651"/>
    <w:rsid w:val="00C65FBA"/>
    <w:rsid w:val="00C72BAC"/>
    <w:rsid w:val="00C74EDE"/>
    <w:rsid w:val="00C7682F"/>
    <w:rsid w:val="00C96483"/>
    <w:rsid w:val="00CA1A6B"/>
    <w:rsid w:val="00CA6A80"/>
    <w:rsid w:val="00CA6C1D"/>
    <w:rsid w:val="00CB41EB"/>
    <w:rsid w:val="00CB5308"/>
    <w:rsid w:val="00CC5ADC"/>
    <w:rsid w:val="00CD29EB"/>
    <w:rsid w:val="00CE6606"/>
    <w:rsid w:val="00CE7F42"/>
    <w:rsid w:val="00D011F1"/>
    <w:rsid w:val="00D01F3B"/>
    <w:rsid w:val="00D044D3"/>
    <w:rsid w:val="00D0727A"/>
    <w:rsid w:val="00D32FB6"/>
    <w:rsid w:val="00D377E9"/>
    <w:rsid w:val="00D45E70"/>
    <w:rsid w:val="00D5045A"/>
    <w:rsid w:val="00D52609"/>
    <w:rsid w:val="00D75535"/>
    <w:rsid w:val="00D80864"/>
    <w:rsid w:val="00D8192D"/>
    <w:rsid w:val="00D83C15"/>
    <w:rsid w:val="00D85B40"/>
    <w:rsid w:val="00D85DBD"/>
    <w:rsid w:val="00DA767A"/>
    <w:rsid w:val="00DB7BFA"/>
    <w:rsid w:val="00DD02AB"/>
    <w:rsid w:val="00DD4B5C"/>
    <w:rsid w:val="00DE0F30"/>
    <w:rsid w:val="00DE3F1A"/>
    <w:rsid w:val="00DE5EB5"/>
    <w:rsid w:val="00DF196B"/>
    <w:rsid w:val="00DF410E"/>
    <w:rsid w:val="00DF5556"/>
    <w:rsid w:val="00DF621C"/>
    <w:rsid w:val="00DF644A"/>
    <w:rsid w:val="00DF664E"/>
    <w:rsid w:val="00DF7B3D"/>
    <w:rsid w:val="00E02387"/>
    <w:rsid w:val="00E02674"/>
    <w:rsid w:val="00E17948"/>
    <w:rsid w:val="00E22C8E"/>
    <w:rsid w:val="00E31DD4"/>
    <w:rsid w:val="00E37440"/>
    <w:rsid w:val="00E374B9"/>
    <w:rsid w:val="00E41EB4"/>
    <w:rsid w:val="00E44881"/>
    <w:rsid w:val="00E45B43"/>
    <w:rsid w:val="00E472BD"/>
    <w:rsid w:val="00E54777"/>
    <w:rsid w:val="00E554F4"/>
    <w:rsid w:val="00E635DB"/>
    <w:rsid w:val="00E85306"/>
    <w:rsid w:val="00E8574D"/>
    <w:rsid w:val="00E95424"/>
    <w:rsid w:val="00E979AC"/>
    <w:rsid w:val="00EA1540"/>
    <w:rsid w:val="00EA4BE1"/>
    <w:rsid w:val="00EA6C28"/>
    <w:rsid w:val="00EB15DC"/>
    <w:rsid w:val="00EB7815"/>
    <w:rsid w:val="00EC6A9D"/>
    <w:rsid w:val="00ED6F5C"/>
    <w:rsid w:val="00EE1C37"/>
    <w:rsid w:val="00EE48CE"/>
    <w:rsid w:val="00EF5C36"/>
    <w:rsid w:val="00F014B6"/>
    <w:rsid w:val="00F05C3E"/>
    <w:rsid w:val="00F1725F"/>
    <w:rsid w:val="00F304B9"/>
    <w:rsid w:val="00F32DB1"/>
    <w:rsid w:val="00F51E15"/>
    <w:rsid w:val="00F52D76"/>
    <w:rsid w:val="00F56962"/>
    <w:rsid w:val="00F629A8"/>
    <w:rsid w:val="00F71323"/>
    <w:rsid w:val="00F71BC4"/>
    <w:rsid w:val="00F72973"/>
    <w:rsid w:val="00F75A00"/>
    <w:rsid w:val="00F824C4"/>
    <w:rsid w:val="00F92841"/>
    <w:rsid w:val="00F964EF"/>
    <w:rsid w:val="00FA045F"/>
    <w:rsid w:val="00FA7714"/>
    <w:rsid w:val="00FC2DE3"/>
    <w:rsid w:val="00FF2D22"/>
    <w:rsid w:val="47C2F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6B69C"/>
  <w15:chartTrackingRefBased/>
  <w15:docId w15:val="{41A17281-0FCD-4458-8498-5A26AF0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5426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0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69"/>
  </w:style>
  <w:style w:type="paragraph" w:styleId="Footer">
    <w:name w:val="footer"/>
    <w:basedOn w:val="Normal"/>
    <w:link w:val="FooterChar"/>
    <w:uiPriority w:val="99"/>
    <w:unhideWhenUsed/>
    <w:rsid w:val="009D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69"/>
  </w:style>
  <w:style w:type="table" w:styleId="TableGrid">
    <w:name w:val="Table Grid"/>
    <w:basedOn w:val="TableNormal"/>
    <w:uiPriority w:val="39"/>
    <w:rsid w:val="0000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4" ma:contentTypeDescription="Create a new document." ma:contentTypeScope="" ma:versionID="ace5308a80353f8722513c04e0b087a0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6353e62648e9b9bcc00d93129a2754f4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F1F0D-240A-45D8-BC62-109FA60B0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EF306-5514-4CEC-A9CD-7A7ED6F1CB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8386F7-2EB7-487A-9480-2F160C34FA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4E0E3-2D87-4CA1-9565-C738FACEC907}">
  <ds:schemaRefs>
    <ds:schemaRef ds:uri="http://purl.org/dc/elements/1.1/"/>
    <ds:schemaRef ds:uri="15121d23-5a39-4313-b29c-10ef82022e9f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Galovic</dc:creator>
  <cp:keywords/>
  <dc:description/>
  <cp:lastModifiedBy>Sonja Galovic</cp:lastModifiedBy>
  <cp:revision>306</cp:revision>
  <dcterms:created xsi:type="dcterms:W3CDTF">2022-08-08T12:14:00Z</dcterms:created>
  <dcterms:modified xsi:type="dcterms:W3CDTF">2022-08-11T21:11:00Z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</Properties>
</file>