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8BACD" w14:textId="5F164E73" w:rsidR="006B4A4A" w:rsidRPr="006B4A4A" w:rsidRDefault="00F451E8" w:rsidP="00A612F3">
      <w:pPr>
        <w:pStyle w:val="Title"/>
        <w:jc w:val="center"/>
        <w:rPr>
          <w:ins w:id="0" w:author="Sonja Galovic" w:date="2022-08-25T15:18:00Z"/>
          <w:color w:val="0070C0"/>
          <w:sz w:val="40"/>
          <w:szCs w:val="40"/>
          <w:lang w:val="sr-Latn-RS"/>
          <w:rPrChange w:id="1" w:author="Sonja Galovic" w:date="2022-08-25T15:18:00Z">
            <w:rPr>
              <w:ins w:id="2" w:author="Sonja Galovic" w:date="2022-08-25T15:18:00Z"/>
              <w:sz w:val="40"/>
              <w:szCs w:val="40"/>
              <w:lang w:val="sr-Latn-RS"/>
            </w:rPr>
          </w:rPrChange>
        </w:rPr>
      </w:pPr>
      <w:ins w:id="3" w:author="Sonja Galovic" w:date="2022-08-25T15:17:00Z">
        <w:r w:rsidRPr="006B4A4A">
          <w:rPr>
            <w:color w:val="0070C0"/>
            <w:sz w:val="40"/>
            <w:szCs w:val="40"/>
            <w:rPrChange w:id="4" w:author="Sonja Galovic" w:date="2022-08-25T15:18:00Z">
              <w:rPr/>
            </w:rPrChange>
          </w:rPr>
          <w:t>Prednosti i koristi od uvo</w:t>
        </w:r>
        <w:r w:rsidRPr="006B4A4A">
          <w:rPr>
            <w:color w:val="0070C0"/>
            <w:sz w:val="40"/>
            <w:szCs w:val="40"/>
            <w:lang w:val="sr-Latn-RS"/>
            <w:rPrChange w:id="5" w:author="Sonja Galovic" w:date="2022-08-25T15:18:00Z">
              <w:rPr>
                <w:lang w:val="sr-Latn-RS"/>
              </w:rPr>
            </w:rPrChange>
          </w:rPr>
          <w:t>đenja informacionog sistema</w:t>
        </w:r>
      </w:ins>
    </w:p>
    <w:p w14:paraId="3AA7B828" w14:textId="75CC6B9D" w:rsidR="006B4A4A" w:rsidRDefault="00F451E8" w:rsidP="00A612F3">
      <w:pPr>
        <w:pStyle w:val="Title"/>
        <w:jc w:val="center"/>
        <w:rPr>
          <w:ins w:id="6" w:author="Sonja Galovic" w:date="2022-08-25T15:18:00Z"/>
          <w:color w:val="0070C0"/>
          <w:sz w:val="40"/>
          <w:szCs w:val="40"/>
          <w:lang w:val="sr-Latn-RS"/>
        </w:rPr>
        <w:pPrChange w:id="7" w:author="Sonja Galovic" w:date="2022-08-25T15:19:00Z">
          <w:pPr/>
        </w:pPrChange>
      </w:pPr>
      <w:ins w:id="8" w:author="Sonja Galovic" w:date="2022-08-25T15:17:00Z">
        <w:r w:rsidRPr="006B4A4A">
          <w:rPr>
            <w:color w:val="0070C0"/>
            <w:sz w:val="40"/>
            <w:szCs w:val="40"/>
            <w:lang w:val="sr-Latn-RS"/>
            <w:rPrChange w:id="9" w:author="Sonja Galovic" w:date="2022-08-25T15:18:00Z">
              <w:rPr>
                <w:lang w:val="sr-Latn-RS"/>
              </w:rPr>
            </w:rPrChange>
          </w:rPr>
          <w:t>za tehnički pregled vozila</w:t>
        </w:r>
      </w:ins>
    </w:p>
    <w:p w14:paraId="675CA93B" w14:textId="77777777" w:rsidR="006B4A4A" w:rsidRDefault="006B4A4A" w:rsidP="006B4A4A">
      <w:pPr>
        <w:rPr>
          <w:ins w:id="10" w:author="Sonja Galovic" w:date="2022-08-25T15:19:00Z"/>
          <w:lang w:val="sr-Latn-RS"/>
        </w:rPr>
      </w:pPr>
    </w:p>
    <w:p w14:paraId="1DE22E81" w14:textId="77777777" w:rsidR="00A612F3" w:rsidRDefault="00A612F3" w:rsidP="00A612F3">
      <w:pPr>
        <w:rPr>
          <w:ins w:id="11" w:author="Sonja Galovic" w:date="2022-08-25T15:19:00Z"/>
          <w:lang w:val="sr-Latn-RS"/>
        </w:rPr>
      </w:pPr>
    </w:p>
    <w:p w14:paraId="006F681F" w14:textId="312506E9" w:rsidR="00A612F3" w:rsidRDefault="00EB2E5A" w:rsidP="00A0128F">
      <w:pPr>
        <w:ind w:firstLine="720"/>
        <w:rPr>
          <w:ins w:id="12" w:author="Sonja Galovic" w:date="2022-08-25T15:20:00Z"/>
          <w:lang w:val="sr-Latn-RS"/>
        </w:rPr>
        <w:pPrChange w:id="13" w:author="Sonja Galovic" w:date="2022-08-25T15:21:00Z">
          <w:pPr/>
        </w:pPrChange>
      </w:pPr>
      <w:ins w:id="14" w:author="Sonja Galovic" w:date="2022-08-25T15:19:00Z">
        <w:r>
          <w:rPr>
            <w:lang w:val="sr-Latn-RS"/>
          </w:rPr>
          <w:t xml:space="preserve">Cilj </w:t>
        </w:r>
      </w:ins>
      <w:ins w:id="15" w:author="Sonja Galovic" w:date="2022-08-25T15:20:00Z">
        <w:r>
          <w:rPr>
            <w:lang w:val="sr-Latn-RS"/>
          </w:rPr>
          <w:t xml:space="preserve">uvođenja informacionog sistema za tehnički pregled vozila jeste </w:t>
        </w:r>
      </w:ins>
      <w:ins w:id="16" w:author="Sonja Galovic" w:date="2022-08-25T15:21:00Z">
        <w:r w:rsidR="007A6DC0">
          <w:rPr>
            <w:lang w:val="sr-Latn-RS"/>
          </w:rPr>
          <w:t>donošenje brojnih prednosti preduzećima</w:t>
        </w:r>
      </w:ins>
      <w:ins w:id="17" w:author="Sonja Galovic" w:date="2022-08-25T15:25:00Z">
        <w:r w:rsidR="00147B51">
          <w:rPr>
            <w:lang w:val="sr-Latn-RS"/>
          </w:rPr>
          <w:t xml:space="preserve"> i njihovim klijentima</w:t>
        </w:r>
      </w:ins>
      <w:ins w:id="18" w:author="Sonja Galovic" w:date="2022-08-25T15:20:00Z">
        <w:r w:rsidR="00FD091A">
          <w:rPr>
            <w:lang w:val="sr-Latn-RS"/>
          </w:rPr>
          <w:t>:</w:t>
        </w:r>
      </w:ins>
    </w:p>
    <w:p w14:paraId="55C178AD" w14:textId="02D84E58" w:rsidR="0070746A" w:rsidRDefault="00662E98" w:rsidP="00BE4E6F">
      <w:pPr>
        <w:pStyle w:val="ListParagraph"/>
        <w:numPr>
          <w:ilvl w:val="0"/>
          <w:numId w:val="1"/>
        </w:numPr>
        <w:rPr>
          <w:ins w:id="19" w:author="Sonja Galovic" w:date="2022-08-25T15:40:00Z"/>
          <w:lang w:val="sr-Latn-RS"/>
        </w:rPr>
      </w:pPr>
      <w:ins w:id="20" w:author="Sonja Galovic" w:date="2022-08-25T15:27:00Z">
        <w:r>
          <w:rPr>
            <w:lang w:val="sr-Latn-RS"/>
          </w:rPr>
          <w:t>Jednostavniji način vođenja poslovn</w:t>
        </w:r>
        <w:r w:rsidR="00C86E8E">
          <w:rPr>
            <w:lang w:val="sr-Latn-RS"/>
          </w:rPr>
          <w:t>ih procesa i dokumentacije</w:t>
        </w:r>
      </w:ins>
    </w:p>
    <w:p w14:paraId="6BD1E16C" w14:textId="1DCD03B2" w:rsidR="006737E4" w:rsidRDefault="00AA13CA" w:rsidP="00BE4E6F">
      <w:pPr>
        <w:pStyle w:val="ListParagraph"/>
        <w:numPr>
          <w:ilvl w:val="0"/>
          <w:numId w:val="1"/>
        </w:numPr>
        <w:rPr>
          <w:ins w:id="21" w:author="Sonja Galovic" w:date="2022-08-25T15:46:00Z"/>
          <w:lang w:val="sr-Latn-RS"/>
        </w:rPr>
      </w:pPr>
      <w:ins w:id="22" w:author="Sonja Galovic" w:date="2022-08-25T15:46:00Z">
        <w:r>
          <w:rPr>
            <w:lang w:val="sr-Latn-RS"/>
          </w:rPr>
          <w:t>Olakšano zakazivanje tehničkog pregleda</w:t>
        </w:r>
      </w:ins>
    </w:p>
    <w:p w14:paraId="1CEAEFF1" w14:textId="0B00ED55" w:rsidR="00AA13CA" w:rsidRDefault="00AA13CA" w:rsidP="00BE4E6F">
      <w:pPr>
        <w:pStyle w:val="ListParagraph"/>
        <w:numPr>
          <w:ilvl w:val="0"/>
          <w:numId w:val="1"/>
        </w:numPr>
        <w:rPr>
          <w:ins w:id="23" w:author="Sonja Galovic" w:date="2022-08-25T15:46:00Z"/>
          <w:lang w:val="sr-Latn-RS"/>
        </w:rPr>
      </w:pPr>
      <w:ins w:id="24" w:author="Sonja Galovic" w:date="2022-08-25T15:46:00Z">
        <w:r>
          <w:rPr>
            <w:lang w:val="sr-Latn-RS"/>
          </w:rPr>
          <w:t>Lakše kreiranje rasporeda izvođenja tehničkih pregleda</w:t>
        </w:r>
      </w:ins>
    </w:p>
    <w:p w14:paraId="041F2C57" w14:textId="41845943" w:rsidR="00422732" w:rsidRDefault="005C7BA0" w:rsidP="00422732">
      <w:pPr>
        <w:pStyle w:val="ListParagraph"/>
        <w:numPr>
          <w:ilvl w:val="0"/>
          <w:numId w:val="1"/>
        </w:numPr>
        <w:rPr>
          <w:ins w:id="25" w:author="Sonja Galovic" w:date="2022-08-25T15:55:00Z"/>
          <w:lang w:val="sr-Latn-RS"/>
        </w:rPr>
      </w:pPr>
      <w:ins w:id="26" w:author="Sonja Galovic" w:date="2022-08-25T15:50:00Z">
        <w:r>
          <w:rPr>
            <w:lang w:val="sr-Latn-RS"/>
          </w:rPr>
          <w:t>Efikasno v</w:t>
        </w:r>
      </w:ins>
      <w:ins w:id="27" w:author="Sonja Galovic" w:date="2022-08-25T15:49:00Z">
        <w:r w:rsidR="00093DD1">
          <w:rPr>
            <w:lang w:val="sr-Latn-RS"/>
          </w:rPr>
          <w:t xml:space="preserve">ođenje </w:t>
        </w:r>
      </w:ins>
      <w:ins w:id="28" w:author="Sonja Galovic" w:date="2022-08-25T15:50:00Z">
        <w:r>
          <w:rPr>
            <w:lang w:val="sr-Latn-RS"/>
          </w:rPr>
          <w:t>evidencije o izvršenim tehničkim pregledima i klijentima</w:t>
        </w:r>
      </w:ins>
    </w:p>
    <w:p w14:paraId="50B82684" w14:textId="7B1BCE70" w:rsidR="00422732" w:rsidRDefault="004913FE" w:rsidP="00422732">
      <w:pPr>
        <w:pStyle w:val="ListParagraph"/>
        <w:numPr>
          <w:ilvl w:val="0"/>
          <w:numId w:val="1"/>
        </w:numPr>
        <w:rPr>
          <w:ins w:id="29" w:author="Sonja Galovic" w:date="2022-08-25T15:55:00Z"/>
          <w:lang w:val="sr-Latn-RS"/>
        </w:rPr>
      </w:pPr>
      <w:ins w:id="30" w:author="Sonja Galovic" w:date="2022-08-25T15:57:00Z">
        <w:r>
          <w:rPr>
            <w:lang w:val="sr-Latn-RS"/>
          </w:rPr>
          <w:t>Br</w:t>
        </w:r>
      </w:ins>
      <w:ins w:id="31" w:author="Sonja Galovic" w:date="2022-08-25T16:02:00Z">
        <w:r w:rsidR="00775394">
          <w:rPr>
            <w:lang w:val="sr-Latn-RS"/>
          </w:rPr>
          <w:t>ž</w:t>
        </w:r>
      </w:ins>
      <w:ins w:id="32" w:author="Sonja Galovic" w:date="2022-08-25T15:57:00Z">
        <w:r>
          <w:rPr>
            <w:lang w:val="sr-Latn-RS"/>
          </w:rPr>
          <w:t>i uvid u</w:t>
        </w:r>
      </w:ins>
      <w:ins w:id="33" w:author="Sonja Galovic" w:date="2022-08-25T15:55:00Z">
        <w:r w:rsidR="00422732">
          <w:rPr>
            <w:lang w:val="sr-Latn-RS"/>
          </w:rPr>
          <w:t xml:space="preserve"> </w:t>
        </w:r>
      </w:ins>
      <w:ins w:id="34" w:author="Sonja Galovic" w:date="2022-08-25T15:57:00Z">
        <w:r>
          <w:rPr>
            <w:lang w:val="sr-Latn-RS"/>
          </w:rPr>
          <w:t xml:space="preserve">prethodno </w:t>
        </w:r>
      </w:ins>
      <w:ins w:id="35" w:author="Sonja Galovic" w:date="2022-08-25T15:55:00Z">
        <w:r w:rsidR="00422732">
          <w:rPr>
            <w:lang w:val="sr-Latn-RS"/>
          </w:rPr>
          <w:t>primećen</w:t>
        </w:r>
      </w:ins>
      <w:ins w:id="36" w:author="Sonja Galovic" w:date="2022-08-25T15:57:00Z">
        <w:r>
          <w:rPr>
            <w:lang w:val="sr-Latn-RS"/>
          </w:rPr>
          <w:t xml:space="preserve">e </w:t>
        </w:r>
      </w:ins>
      <w:ins w:id="37" w:author="Sonja Galovic" w:date="2022-08-25T15:55:00Z">
        <w:r w:rsidR="00422732">
          <w:rPr>
            <w:lang w:val="sr-Latn-RS"/>
          </w:rPr>
          <w:t>neispravnosti na vozil</w:t>
        </w:r>
      </w:ins>
      <w:ins w:id="38" w:author="Sonja Galovic" w:date="2022-08-25T15:57:00Z">
        <w:r>
          <w:rPr>
            <w:lang w:val="sr-Latn-RS"/>
          </w:rPr>
          <w:t>u</w:t>
        </w:r>
      </w:ins>
    </w:p>
    <w:p w14:paraId="0768C58D" w14:textId="5A27B3D1" w:rsidR="00422732" w:rsidRPr="001600E6" w:rsidRDefault="001600E6" w:rsidP="001600E6">
      <w:pPr>
        <w:pStyle w:val="ListParagraph"/>
        <w:numPr>
          <w:ilvl w:val="0"/>
          <w:numId w:val="1"/>
        </w:numPr>
        <w:rPr>
          <w:ins w:id="39" w:author="Sonja Galovic" w:date="2022-08-25T15:50:00Z"/>
          <w:lang w:val="sr-Latn-RS"/>
        </w:rPr>
      </w:pPr>
      <w:ins w:id="40" w:author="Sonja Galovic" w:date="2022-08-25T16:03:00Z">
        <w:r>
          <w:rPr>
            <w:lang w:val="sr-Latn-RS"/>
          </w:rPr>
          <w:t xml:space="preserve">Brži proces izdavanja </w:t>
        </w:r>
        <w:r>
          <w:rPr>
            <w:lang w:val="sr-Latn-RS"/>
          </w:rPr>
          <w:t>registracionih nalepnica</w:t>
        </w:r>
      </w:ins>
    </w:p>
    <w:p w14:paraId="0C9C34EE" w14:textId="41D107ED" w:rsidR="005C7BA0" w:rsidRDefault="00555858" w:rsidP="00BE4E6F">
      <w:pPr>
        <w:pStyle w:val="ListParagraph"/>
        <w:numPr>
          <w:ilvl w:val="0"/>
          <w:numId w:val="1"/>
        </w:numPr>
        <w:rPr>
          <w:ins w:id="41" w:author="Sonja Galovic" w:date="2022-08-25T15:51:00Z"/>
          <w:lang w:val="sr-Latn-RS"/>
        </w:rPr>
      </w:pPr>
      <w:ins w:id="42" w:author="Sonja Galovic" w:date="2022-08-25T15:54:00Z">
        <w:r>
          <w:rPr>
            <w:lang w:val="sr-Latn-RS"/>
          </w:rPr>
          <w:t>Brži proces izdavanja polisa osiguranja</w:t>
        </w:r>
      </w:ins>
    </w:p>
    <w:p w14:paraId="01384E5F" w14:textId="0F8C624A" w:rsidR="003F7FA6" w:rsidRPr="003F7FA6" w:rsidRDefault="00F6661B" w:rsidP="003F7FA6">
      <w:pPr>
        <w:pStyle w:val="ListParagraph"/>
        <w:numPr>
          <w:ilvl w:val="0"/>
          <w:numId w:val="1"/>
        </w:numPr>
        <w:rPr>
          <w:ins w:id="43" w:author="Sonja Galovic" w:date="2022-08-25T15:27:00Z"/>
          <w:lang w:val="sr-Latn-RS"/>
        </w:rPr>
      </w:pPr>
      <w:ins w:id="44" w:author="Sonja Galovic" w:date="2022-08-25T15:51:00Z">
        <w:r>
          <w:rPr>
            <w:lang w:val="sr-Latn-RS"/>
          </w:rPr>
          <w:t>Lakša saradnja sa Narodnom bankom i osiguravajućim društvima</w:t>
        </w:r>
      </w:ins>
    </w:p>
    <w:p w14:paraId="63A6C91B" w14:textId="5B1F253B" w:rsidR="00C86E8E" w:rsidRDefault="001B1C12" w:rsidP="00FD091A">
      <w:pPr>
        <w:pStyle w:val="ListParagraph"/>
        <w:numPr>
          <w:ilvl w:val="0"/>
          <w:numId w:val="1"/>
        </w:numPr>
        <w:rPr>
          <w:ins w:id="45" w:author="Sonja Galovic" w:date="2022-08-25T15:39:00Z"/>
          <w:lang w:val="sr-Latn-RS"/>
        </w:rPr>
      </w:pPr>
      <w:ins w:id="46" w:author="Sonja Galovic" w:date="2022-08-25T15:28:00Z">
        <w:r>
          <w:rPr>
            <w:lang w:val="sr-Latn-RS"/>
          </w:rPr>
          <w:t>Veća sigurnost podataka</w:t>
        </w:r>
      </w:ins>
    </w:p>
    <w:p w14:paraId="221C2900" w14:textId="1DF0F863" w:rsidR="000C7307" w:rsidRDefault="000C7307" w:rsidP="00FD091A">
      <w:pPr>
        <w:pStyle w:val="ListParagraph"/>
        <w:numPr>
          <w:ilvl w:val="0"/>
          <w:numId w:val="1"/>
        </w:numPr>
        <w:rPr>
          <w:ins w:id="47" w:author="Sonja Galovic" w:date="2022-08-25T15:39:00Z"/>
          <w:lang w:val="sr-Latn-RS"/>
        </w:rPr>
      </w:pPr>
      <w:ins w:id="48" w:author="Sonja Galovic" w:date="2022-08-25T15:39:00Z">
        <w:r>
          <w:rPr>
            <w:lang w:val="sr-Latn-RS"/>
          </w:rPr>
          <w:t>Konzistentnost podataka</w:t>
        </w:r>
      </w:ins>
    </w:p>
    <w:p w14:paraId="3BBE38F1" w14:textId="6D838EE3" w:rsidR="00922859" w:rsidRDefault="00922859" w:rsidP="00FD091A">
      <w:pPr>
        <w:pStyle w:val="ListParagraph"/>
        <w:numPr>
          <w:ilvl w:val="0"/>
          <w:numId w:val="1"/>
        </w:numPr>
        <w:rPr>
          <w:ins w:id="49" w:author="Sonja Galovic" w:date="2022-08-25T15:31:00Z"/>
          <w:lang w:val="sr-Latn-RS"/>
        </w:rPr>
      </w:pPr>
      <w:ins w:id="50" w:author="Sonja Galovic" w:date="2022-08-25T15:39:00Z">
        <w:r>
          <w:rPr>
            <w:lang w:val="sr-Latn-RS"/>
          </w:rPr>
          <w:t>Smanjena mogućnost gubljenja informacija</w:t>
        </w:r>
      </w:ins>
    </w:p>
    <w:p w14:paraId="5557E05B" w14:textId="0E6677C3" w:rsidR="009A3F12" w:rsidRDefault="00BE4E6F" w:rsidP="00FD091A">
      <w:pPr>
        <w:pStyle w:val="ListParagraph"/>
        <w:numPr>
          <w:ilvl w:val="0"/>
          <w:numId w:val="1"/>
        </w:numPr>
        <w:rPr>
          <w:ins w:id="51" w:author="Sonja Galovic" w:date="2022-08-25T15:31:00Z"/>
          <w:lang w:val="sr-Latn-RS"/>
        </w:rPr>
      </w:pPr>
      <w:ins w:id="52" w:author="Sonja Galovic" w:date="2022-08-25T15:31:00Z">
        <w:r>
          <w:rPr>
            <w:lang w:val="sr-Latn-RS"/>
          </w:rPr>
          <w:t>Mogućnost čuvanja velike količine podataka na jednom mestu</w:t>
        </w:r>
      </w:ins>
    </w:p>
    <w:p w14:paraId="1F74E8BE" w14:textId="709755A7" w:rsidR="00BE4E6F" w:rsidRDefault="00BE4E6F" w:rsidP="00FD091A">
      <w:pPr>
        <w:pStyle w:val="ListParagraph"/>
        <w:numPr>
          <w:ilvl w:val="0"/>
          <w:numId w:val="1"/>
        </w:numPr>
        <w:rPr>
          <w:ins w:id="53" w:author="Sonja Galovic" w:date="2022-08-25T15:29:00Z"/>
          <w:lang w:val="sr-Latn-RS"/>
        </w:rPr>
      </w:pPr>
      <w:ins w:id="54" w:author="Sonja Galovic" w:date="2022-08-25T15:31:00Z">
        <w:r>
          <w:rPr>
            <w:lang w:val="sr-Latn-RS"/>
          </w:rPr>
          <w:t>Bolja organizacija i preglednost dokumentacije</w:t>
        </w:r>
      </w:ins>
    </w:p>
    <w:p w14:paraId="7F6E4695" w14:textId="60B9E21B" w:rsidR="00644216" w:rsidRDefault="00644216" w:rsidP="00644216">
      <w:pPr>
        <w:pStyle w:val="ListParagraph"/>
        <w:numPr>
          <w:ilvl w:val="0"/>
          <w:numId w:val="1"/>
        </w:numPr>
        <w:rPr>
          <w:ins w:id="55" w:author="Sonja Galovic" w:date="2022-08-25T15:33:00Z"/>
          <w:lang w:val="sr-Latn-RS"/>
        </w:rPr>
      </w:pPr>
      <w:ins w:id="56" w:author="Sonja Galovic" w:date="2022-08-25T15:29:00Z">
        <w:r>
          <w:rPr>
            <w:lang w:val="sr-Latn-RS"/>
          </w:rPr>
          <w:t>Lak način kreiranja brojnih izveštaja</w:t>
        </w:r>
      </w:ins>
    </w:p>
    <w:p w14:paraId="436787A0" w14:textId="05318493" w:rsidR="00917288" w:rsidRPr="00F21A0C" w:rsidRDefault="00917288" w:rsidP="00F21A0C">
      <w:pPr>
        <w:pStyle w:val="ListParagraph"/>
        <w:numPr>
          <w:ilvl w:val="0"/>
          <w:numId w:val="1"/>
        </w:numPr>
        <w:rPr>
          <w:ins w:id="57" w:author="Sonja Galovic" w:date="2022-08-25T15:29:00Z"/>
          <w:lang w:val="sr-Latn-RS"/>
        </w:rPr>
      </w:pPr>
      <w:ins w:id="58" w:author="Sonja Galovic" w:date="2022-08-25T15:33:00Z">
        <w:r>
          <w:rPr>
            <w:lang w:val="sr-Latn-RS"/>
          </w:rPr>
          <w:t>Lakše ažuriranje podataka</w:t>
        </w:r>
      </w:ins>
    </w:p>
    <w:p w14:paraId="351A895F" w14:textId="1F29833C" w:rsidR="00644216" w:rsidRDefault="00675312" w:rsidP="00644216">
      <w:pPr>
        <w:pStyle w:val="ListParagraph"/>
        <w:numPr>
          <w:ilvl w:val="0"/>
          <w:numId w:val="1"/>
        </w:numPr>
        <w:rPr>
          <w:ins w:id="59" w:author="Sonja Galovic" w:date="2022-08-25T15:32:00Z"/>
          <w:lang w:val="sr-Latn-RS"/>
        </w:rPr>
      </w:pPr>
      <w:ins w:id="60" w:author="Sonja Galovic" w:date="2022-08-25T15:32:00Z">
        <w:r>
          <w:rPr>
            <w:lang w:val="sr-Latn-RS"/>
          </w:rPr>
          <w:t xml:space="preserve">Bolji uvid u rad </w:t>
        </w:r>
      </w:ins>
      <w:ins w:id="61" w:author="Sonja Galovic" w:date="2022-08-25T16:04:00Z">
        <w:r w:rsidR="00E621B1">
          <w:rPr>
            <w:lang w:val="sr-Latn-RS"/>
          </w:rPr>
          <w:t xml:space="preserve">i postignuća </w:t>
        </w:r>
      </w:ins>
      <w:ins w:id="62" w:author="Sonja Galovic" w:date="2022-08-25T15:32:00Z">
        <w:r>
          <w:rPr>
            <w:lang w:val="sr-Latn-RS"/>
          </w:rPr>
          <w:t>zaposlenih</w:t>
        </w:r>
      </w:ins>
    </w:p>
    <w:p w14:paraId="74BB356A" w14:textId="66D6ED45" w:rsidR="00927D84" w:rsidRDefault="0009368A" w:rsidP="00644216">
      <w:pPr>
        <w:pStyle w:val="ListParagraph"/>
        <w:numPr>
          <w:ilvl w:val="0"/>
          <w:numId w:val="1"/>
        </w:numPr>
        <w:rPr>
          <w:ins w:id="63" w:author="Sonja Galovic" w:date="2022-08-25T15:35:00Z"/>
          <w:lang w:val="sr-Latn-RS"/>
        </w:rPr>
      </w:pPr>
      <w:ins w:id="64" w:author="Sonja Galovic" w:date="2022-08-25T15:35:00Z">
        <w:r>
          <w:rPr>
            <w:lang w:val="sr-Latn-RS"/>
          </w:rPr>
          <w:t>Uvid u</w:t>
        </w:r>
      </w:ins>
      <w:ins w:id="65" w:author="Sonja Galovic" w:date="2022-08-25T15:32:00Z">
        <w:r w:rsidR="00927D84">
          <w:rPr>
            <w:lang w:val="sr-Latn-RS"/>
          </w:rPr>
          <w:t xml:space="preserve"> statistik</w:t>
        </w:r>
      </w:ins>
      <w:ins w:id="66" w:author="Sonja Galovic" w:date="2022-08-25T15:35:00Z">
        <w:r>
          <w:rPr>
            <w:lang w:val="sr-Latn-RS"/>
          </w:rPr>
          <w:t>u i uspešnost</w:t>
        </w:r>
      </w:ins>
      <w:ins w:id="67" w:author="Sonja Galovic" w:date="2022-08-25T15:32:00Z">
        <w:r w:rsidR="00927D84">
          <w:rPr>
            <w:lang w:val="sr-Latn-RS"/>
          </w:rPr>
          <w:t xml:space="preserve"> poslovanja</w:t>
        </w:r>
      </w:ins>
    </w:p>
    <w:p w14:paraId="606EA0BD" w14:textId="458F9F0C" w:rsidR="0009368A" w:rsidRDefault="0009368A" w:rsidP="00644216">
      <w:pPr>
        <w:pStyle w:val="ListParagraph"/>
        <w:numPr>
          <w:ilvl w:val="0"/>
          <w:numId w:val="1"/>
        </w:numPr>
        <w:rPr>
          <w:ins w:id="68" w:author="Sonja Galovic" w:date="2022-08-25T15:32:00Z"/>
          <w:lang w:val="sr-Latn-RS"/>
        </w:rPr>
      </w:pPr>
      <w:ins w:id="69" w:author="Sonja Galovic" w:date="2022-08-25T15:35:00Z">
        <w:r>
          <w:rPr>
            <w:lang w:val="sr-Latn-RS"/>
          </w:rPr>
          <w:t>Analiza rezultata poslovanja</w:t>
        </w:r>
      </w:ins>
    </w:p>
    <w:p w14:paraId="54C6D265" w14:textId="60A33FB4" w:rsidR="0097300E" w:rsidRDefault="0097300E" w:rsidP="0097300E">
      <w:pPr>
        <w:pStyle w:val="ListParagraph"/>
        <w:numPr>
          <w:ilvl w:val="0"/>
          <w:numId w:val="1"/>
        </w:numPr>
        <w:rPr>
          <w:ins w:id="70" w:author="Sonja Galovic" w:date="2022-08-25T15:34:00Z"/>
          <w:lang w:val="sr-Latn-RS"/>
        </w:rPr>
      </w:pPr>
      <w:ins w:id="71" w:author="Sonja Galovic" w:date="2022-08-25T15:32:00Z">
        <w:r>
          <w:rPr>
            <w:lang w:val="sr-Latn-RS"/>
          </w:rPr>
          <w:t>Planiranje rada</w:t>
        </w:r>
      </w:ins>
    </w:p>
    <w:p w14:paraId="14660411" w14:textId="055A3767" w:rsidR="00434A0B" w:rsidRDefault="00434A0B" w:rsidP="0097300E">
      <w:pPr>
        <w:pStyle w:val="ListParagraph"/>
        <w:numPr>
          <w:ilvl w:val="0"/>
          <w:numId w:val="1"/>
        </w:numPr>
        <w:rPr>
          <w:ins w:id="72" w:author="Sonja Galovic" w:date="2022-08-25T15:34:00Z"/>
          <w:lang w:val="sr-Latn-RS"/>
        </w:rPr>
      </w:pPr>
      <w:ins w:id="73" w:author="Sonja Galovic" w:date="2022-08-25T15:34:00Z">
        <w:r>
          <w:rPr>
            <w:lang w:val="sr-Latn-RS"/>
          </w:rPr>
          <w:t>Bolja komunikacija zaposlenih</w:t>
        </w:r>
      </w:ins>
    </w:p>
    <w:p w14:paraId="5E0BCB50" w14:textId="6C771E26" w:rsidR="009F34FB" w:rsidRDefault="009F34FB" w:rsidP="0097300E">
      <w:pPr>
        <w:pStyle w:val="ListParagraph"/>
        <w:numPr>
          <w:ilvl w:val="0"/>
          <w:numId w:val="1"/>
        </w:numPr>
        <w:rPr>
          <w:ins w:id="74" w:author="Sonja Galovic" w:date="2022-08-25T15:37:00Z"/>
          <w:lang w:val="sr-Latn-RS"/>
        </w:rPr>
      </w:pPr>
      <w:ins w:id="75" w:author="Sonja Galovic" w:date="2022-08-25T15:37:00Z">
        <w:r>
          <w:rPr>
            <w:lang w:val="sr-Latn-RS"/>
          </w:rPr>
          <w:t>Bolja saradnja osoblja sa klijentima</w:t>
        </w:r>
      </w:ins>
    </w:p>
    <w:p w14:paraId="30B937E1" w14:textId="252FE0E4" w:rsidR="00645F5D" w:rsidRDefault="00645F5D" w:rsidP="00645F5D">
      <w:pPr>
        <w:pStyle w:val="ListParagraph"/>
        <w:numPr>
          <w:ilvl w:val="0"/>
          <w:numId w:val="1"/>
        </w:numPr>
        <w:rPr>
          <w:ins w:id="76" w:author="Sonja Galovic" w:date="2022-08-25T15:37:00Z"/>
          <w:lang w:val="sr-Latn-RS"/>
        </w:rPr>
      </w:pPr>
      <w:ins w:id="77" w:author="Sonja Galovic" w:date="2022-08-25T15:37:00Z">
        <w:r>
          <w:rPr>
            <w:lang w:val="sr-Latn-RS"/>
          </w:rPr>
          <w:t>Smanjena mogućnost za nastanak grešaka u radu</w:t>
        </w:r>
      </w:ins>
    </w:p>
    <w:p w14:paraId="3B2ABED9" w14:textId="77777777" w:rsidR="00735E70" w:rsidRDefault="00735E70" w:rsidP="00645F5D">
      <w:pPr>
        <w:pStyle w:val="ListParagraph"/>
        <w:numPr>
          <w:ilvl w:val="0"/>
          <w:numId w:val="1"/>
        </w:numPr>
        <w:rPr>
          <w:ins w:id="78" w:author="Sonja Galovic" w:date="2022-08-25T15:38:00Z"/>
          <w:lang w:val="sr-Latn-RS"/>
        </w:rPr>
      </w:pPr>
      <w:ins w:id="79" w:author="Sonja Galovic" w:date="2022-08-25T15:38:00Z">
        <w:r>
          <w:rPr>
            <w:lang w:val="sr-Latn-RS"/>
          </w:rPr>
          <w:t>Smanjeno vreme potrebno za izvršavanje određenih zadataka</w:t>
        </w:r>
      </w:ins>
    </w:p>
    <w:p w14:paraId="51A374A6" w14:textId="45C97C67" w:rsidR="00A87435" w:rsidRDefault="0078088C" w:rsidP="00A87435">
      <w:pPr>
        <w:pStyle w:val="ListParagraph"/>
        <w:numPr>
          <w:ilvl w:val="0"/>
          <w:numId w:val="1"/>
        </w:numPr>
        <w:rPr>
          <w:ins w:id="80" w:author="Sonja Galovic" w:date="2022-08-25T16:07:00Z"/>
          <w:lang w:val="sr-Latn-RS"/>
        </w:rPr>
      </w:pPr>
      <w:ins w:id="81" w:author="Sonja Galovic" w:date="2022-08-25T15:37:00Z">
        <w:r>
          <w:rPr>
            <w:lang w:val="sr-Latn-RS"/>
          </w:rPr>
          <w:t>Bolja iskorišćenost</w:t>
        </w:r>
      </w:ins>
      <w:ins w:id="82" w:author="Sonja Galovic" w:date="2022-08-25T16:13:00Z">
        <w:r w:rsidR="0077481F">
          <w:rPr>
            <w:lang w:val="sr-Latn-RS"/>
          </w:rPr>
          <w:t xml:space="preserve"> radnog</w:t>
        </w:r>
      </w:ins>
      <w:ins w:id="83" w:author="Sonja Galovic" w:date="2022-08-25T15:37:00Z">
        <w:r>
          <w:rPr>
            <w:lang w:val="sr-Latn-RS"/>
          </w:rPr>
          <w:t xml:space="preserve"> vremena</w:t>
        </w:r>
      </w:ins>
      <w:ins w:id="84" w:author="Sonja Galovic" w:date="2022-08-25T16:07:00Z">
        <w:r w:rsidR="00A87435">
          <w:rPr>
            <w:lang w:val="sr-Latn-RS"/>
          </w:rPr>
          <w:t xml:space="preserve"> </w:t>
        </w:r>
      </w:ins>
    </w:p>
    <w:p w14:paraId="4899E562" w14:textId="1ADE9665" w:rsidR="00A87435" w:rsidRPr="0041584D" w:rsidRDefault="00A87435" w:rsidP="0041584D">
      <w:pPr>
        <w:pStyle w:val="ListParagraph"/>
        <w:numPr>
          <w:ilvl w:val="0"/>
          <w:numId w:val="1"/>
        </w:numPr>
        <w:rPr>
          <w:lang w:val="sr-Latn-RS"/>
          <w:rPrChange w:id="85" w:author="Sonja Galovic" w:date="2022-08-25T16:13:00Z">
            <w:rPr/>
          </w:rPrChange>
        </w:rPr>
        <w:pPrChange w:id="86" w:author="Sonja Galovic" w:date="2022-08-25T16:13:00Z">
          <w:pPr/>
        </w:pPrChange>
      </w:pPr>
      <w:ins w:id="87" w:author="Sonja Galovic" w:date="2022-08-25T16:07:00Z">
        <w:r>
          <w:rPr>
            <w:lang w:val="sr-Latn-RS"/>
          </w:rPr>
          <w:t>Bolja iskorišćenost novčanih resursa</w:t>
        </w:r>
      </w:ins>
      <w:ins w:id="88" w:author="Sonja Galovic" w:date="2022-08-25T16:13:00Z">
        <w:r w:rsidR="00732857">
          <w:rPr>
            <w:lang w:val="sr-Latn-RS"/>
          </w:rPr>
          <w:t xml:space="preserve"> preduzeća</w:t>
        </w:r>
      </w:ins>
    </w:p>
    <w:sectPr w:rsidR="00A87435" w:rsidRPr="0041584D" w:rsidSect="006B4A4A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6E197" w14:textId="77777777" w:rsidR="00D65A0C" w:rsidRDefault="00D65A0C" w:rsidP="00D65A0C">
      <w:pPr>
        <w:spacing w:after="0" w:line="240" w:lineRule="auto"/>
      </w:pPr>
      <w:r>
        <w:separator/>
      </w:r>
    </w:p>
  </w:endnote>
  <w:endnote w:type="continuationSeparator" w:id="0">
    <w:p w14:paraId="2B90E630" w14:textId="77777777" w:rsidR="00D65A0C" w:rsidRDefault="00D65A0C" w:rsidP="00D65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ustomXmlInsRangeStart w:id="90" w:author="Sonja Galovic" w:date="2022-08-25T15:15:00Z"/>
  <w:sdt>
    <w:sdtPr>
      <w:id w:val="-493104688"/>
      <w:docPartObj>
        <w:docPartGallery w:val="Page Numbers (Bottom of Page)"/>
        <w:docPartUnique/>
      </w:docPartObj>
    </w:sdtPr>
    <w:sdtEndPr>
      <w:rPr>
        <w:noProof/>
      </w:rPr>
    </w:sdtEndPr>
    <w:sdtContent>
      <w:customXmlInsRangeEnd w:id="90"/>
      <w:p w14:paraId="60A8768C" w14:textId="4D5FBFC1" w:rsidR="00D65A0C" w:rsidRDefault="00D65A0C">
        <w:pPr>
          <w:pStyle w:val="Footer"/>
          <w:jc w:val="center"/>
          <w:rPr>
            <w:ins w:id="91" w:author="Sonja Galovic" w:date="2022-08-25T15:15:00Z"/>
          </w:rPr>
        </w:pPr>
        <w:ins w:id="92" w:author="Sonja Galovic" w:date="2022-08-25T15:15:00Z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ins>
      </w:p>
      <w:customXmlInsRangeStart w:id="93" w:author="Sonja Galovic" w:date="2022-08-25T15:15:00Z"/>
    </w:sdtContent>
  </w:sdt>
  <w:customXmlInsRangeEnd w:id="93"/>
  <w:p w14:paraId="53701B85" w14:textId="77777777" w:rsidR="00D65A0C" w:rsidRDefault="00D65A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ustomXmlInsRangeStart w:id="95" w:author="Sonja Galovic" w:date="2022-08-25T15:18:00Z"/>
  <w:sdt>
    <w:sdtPr>
      <w:id w:val="-947378501"/>
      <w:docPartObj>
        <w:docPartGallery w:val="Page Numbers (Bottom of Page)"/>
        <w:docPartUnique/>
      </w:docPartObj>
    </w:sdtPr>
    <w:sdtEndPr>
      <w:rPr>
        <w:noProof/>
      </w:rPr>
    </w:sdtEndPr>
    <w:sdtContent>
      <w:customXmlInsRangeEnd w:id="95"/>
      <w:p w14:paraId="7AFB4CF8" w14:textId="36FB5A53" w:rsidR="006B4A4A" w:rsidRDefault="006B4A4A">
        <w:pPr>
          <w:pStyle w:val="Footer"/>
          <w:jc w:val="center"/>
          <w:rPr>
            <w:ins w:id="96" w:author="Sonja Galovic" w:date="2022-08-25T15:18:00Z"/>
          </w:rPr>
        </w:pPr>
        <w:ins w:id="97" w:author="Sonja Galovic" w:date="2022-08-25T15:18:00Z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ins>
      </w:p>
      <w:customXmlInsRangeStart w:id="98" w:author="Sonja Galovic" w:date="2022-08-25T15:18:00Z"/>
    </w:sdtContent>
  </w:sdt>
  <w:customXmlInsRangeEnd w:id="98"/>
  <w:p w14:paraId="08568A10" w14:textId="77777777" w:rsidR="006B4A4A" w:rsidRDefault="006B4A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428A9" w14:textId="77777777" w:rsidR="00D65A0C" w:rsidRDefault="00D65A0C" w:rsidP="00D65A0C">
      <w:pPr>
        <w:spacing w:after="0" w:line="240" w:lineRule="auto"/>
      </w:pPr>
      <w:r>
        <w:separator/>
      </w:r>
    </w:p>
  </w:footnote>
  <w:footnote w:type="continuationSeparator" w:id="0">
    <w:p w14:paraId="0B941EBC" w14:textId="77777777" w:rsidR="00D65A0C" w:rsidRDefault="00D65A0C" w:rsidP="00D65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968AB" w14:textId="11737F53" w:rsidR="00A612F3" w:rsidRDefault="00A612F3">
    <w:pPr>
      <w:pStyle w:val="Header"/>
    </w:pPr>
    <w:ins w:id="89" w:author="Sonja Galovic" w:date="2022-08-25T15:19:00Z">
      <w:r>
        <w:rPr>
          <w:noProof/>
        </w:rPr>
        <w:drawing>
          <wp:anchor distT="0" distB="0" distL="114300" distR="114300" simplePos="0" relativeHeight="251660288" behindDoc="0" locked="0" layoutInCell="1" allowOverlap="1" wp14:anchorId="16E850BF" wp14:editId="4AF88362">
            <wp:simplePos x="0" y="0"/>
            <wp:positionH relativeFrom="column">
              <wp:posOffset>-205740</wp:posOffset>
            </wp:positionH>
            <wp:positionV relativeFrom="paragraph">
              <wp:posOffset>-320040</wp:posOffset>
            </wp:positionV>
            <wp:extent cx="810260" cy="693420"/>
            <wp:effectExtent l="0" t="0" r="8890" b="0"/>
            <wp:wrapTight wrapText="bothSides">
              <wp:wrapPolygon edited="0">
                <wp:start x="5586" y="1187"/>
                <wp:lineTo x="1524" y="5341"/>
                <wp:lineTo x="508" y="7121"/>
                <wp:lineTo x="508" y="13648"/>
                <wp:lineTo x="3555" y="17209"/>
                <wp:lineTo x="5078" y="18396"/>
                <wp:lineTo x="9649" y="18396"/>
                <wp:lineTo x="12188" y="16615"/>
                <wp:lineTo x="13204" y="13648"/>
                <wp:lineTo x="21329" y="11275"/>
                <wp:lineTo x="21329" y="7714"/>
                <wp:lineTo x="9141" y="1187"/>
                <wp:lineTo x="5586" y="1187"/>
              </wp:wrapPolygon>
            </wp:wrapTight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26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ins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486FE" w14:textId="1393B312" w:rsidR="00D65A0C" w:rsidRDefault="00D65A0C">
    <w:pPr>
      <w:pStyle w:val="Header"/>
    </w:pPr>
    <w:ins w:id="94" w:author="Sonja Galovic" w:date="2022-08-25T15:15:00Z">
      <w:r>
        <w:rPr>
          <w:noProof/>
        </w:rPr>
        <w:drawing>
          <wp:anchor distT="0" distB="0" distL="114300" distR="114300" simplePos="0" relativeHeight="251659264" behindDoc="0" locked="0" layoutInCell="1" allowOverlap="1" wp14:anchorId="2449714A" wp14:editId="1231983C">
            <wp:simplePos x="0" y="0"/>
            <wp:positionH relativeFrom="column">
              <wp:posOffset>-243840</wp:posOffset>
            </wp:positionH>
            <wp:positionV relativeFrom="paragraph">
              <wp:posOffset>-342900</wp:posOffset>
            </wp:positionV>
            <wp:extent cx="830580" cy="710565"/>
            <wp:effectExtent l="0" t="0" r="7620" b="0"/>
            <wp:wrapTight wrapText="bothSides">
              <wp:wrapPolygon edited="0">
                <wp:start x="5945" y="1158"/>
                <wp:lineTo x="1486" y="5212"/>
                <wp:lineTo x="495" y="6949"/>
                <wp:lineTo x="495" y="13319"/>
                <wp:lineTo x="3963" y="17373"/>
                <wp:lineTo x="5450" y="18531"/>
                <wp:lineTo x="8917" y="18531"/>
                <wp:lineTo x="11890" y="17373"/>
                <wp:lineTo x="13376" y="14477"/>
                <wp:lineTo x="12385" y="11582"/>
                <wp:lineTo x="21303" y="11582"/>
                <wp:lineTo x="21303" y="7528"/>
                <wp:lineTo x="8917" y="1158"/>
                <wp:lineTo x="5945" y="1158"/>
              </wp:wrapPolygon>
            </wp:wrapTight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11AD"/>
    <w:multiLevelType w:val="hybridMultilevel"/>
    <w:tmpl w:val="97925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44190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nja Galovic">
    <w15:presenceInfo w15:providerId="AD" w15:userId="S::29-2019@pmf.kg.ac.rs::49d2901c-2f03-4da5-a21b-1b5d269ad3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D477C2"/>
    <w:rsid w:val="00073DE0"/>
    <w:rsid w:val="0009368A"/>
    <w:rsid w:val="00093DD1"/>
    <w:rsid w:val="000C3B1D"/>
    <w:rsid w:val="000C7307"/>
    <w:rsid w:val="000D01A7"/>
    <w:rsid w:val="00147B51"/>
    <w:rsid w:val="001600E6"/>
    <w:rsid w:val="001A6C60"/>
    <w:rsid w:val="001B1C12"/>
    <w:rsid w:val="0026165D"/>
    <w:rsid w:val="002A799D"/>
    <w:rsid w:val="002F6764"/>
    <w:rsid w:val="00303986"/>
    <w:rsid w:val="003B3588"/>
    <w:rsid w:val="003F7FA6"/>
    <w:rsid w:val="00403693"/>
    <w:rsid w:val="0041584D"/>
    <w:rsid w:val="00422732"/>
    <w:rsid w:val="00434A0B"/>
    <w:rsid w:val="0044414A"/>
    <w:rsid w:val="00457810"/>
    <w:rsid w:val="004913FE"/>
    <w:rsid w:val="004923D5"/>
    <w:rsid w:val="004B6B14"/>
    <w:rsid w:val="00555858"/>
    <w:rsid w:val="005C7BA0"/>
    <w:rsid w:val="00644216"/>
    <w:rsid w:val="00645F5D"/>
    <w:rsid w:val="00662E98"/>
    <w:rsid w:val="006658EC"/>
    <w:rsid w:val="006737E4"/>
    <w:rsid w:val="00675312"/>
    <w:rsid w:val="00682B44"/>
    <w:rsid w:val="006B4A4A"/>
    <w:rsid w:val="007003E2"/>
    <w:rsid w:val="00703AC0"/>
    <w:rsid w:val="0070746A"/>
    <w:rsid w:val="00732857"/>
    <w:rsid w:val="00735E70"/>
    <w:rsid w:val="00761663"/>
    <w:rsid w:val="0077481F"/>
    <w:rsid w:val="00775394"/>
    <w:rsid w:val="0078088C"/>
    <w:rsid w:val="007A5A94"/>
    <w:rsid w:val="007A6DC0"/>
    <w:rsid w:val="007E1093"/>
    <w:rsid w:val="007F5E7B"/>
    <w:rsid w:val="0081404E"/>
    <w:rsid w:val="008743DC"/>
    <w:rsid w:val="00895E56"/>
    <w:rsid w:val="00917288"/>
    <w:rsid w:val="00922859"/>
    <w:rsid w:val="00927D84"/>
    <w:rsid w:val="00937A53"/>
    <w:rsid w:val="0097300E"/>
    <w:rsid w:val="009A3F12"/>
    <w:rsid w:val="009B0C68"/>
    <w:rsid w:val="009F34FB"/>
    <w:rsid w:val="00A0128F"/>
    <w:rsid w:val="00A612F3"/>
    <w:rsid w:val="00A87435"/>
    <w:rsid w:val="00AA13CA"/>
    <w:rsid w:val="00AA58BC"/>
    <w:rsid w:val="00AD2E8D"/>
    <w:rsid w:val="00AE1AA8"/>
    <w:rsid w:val="00AF24AC"/>
    <w:rsid w:val="00B662D2"/>
    <w:rsid w:val="00BA183D"/>
    <w:rsid w:val="00BB204C"/>
    <w:rsid w:val="00BE4E6F"/>
    <w:rsid w:val="00C03F73"/>
    <w:rsid w:val="00C06379"/>
    <w:rsid w:val="00C86E8E"/>
    <w:rsid w:val="00C93FCA"/>
    <w:rsid w:val="00D65A0C"/>
    <w:rsid w:val="00D65BEE"/>
    <w:rsid w:val="00D863F3"/>
    <w:rsid w:val="00D8702B"/>
    <w:rsid w:val="00DE615C"/>
    <w:rsid w:val="00E621B1"/>
    <w:rsid w:val="00EB2E5A"/>
    <w:rsid w:val="00F1465E"/>
    <w:rsid w:val="00F17025"/>
    <w:rsid w:val="00F21A0C"/>
    <w:rsid w:val="00F451E8"/>
    <w:rsid w:val="00F6661B"/>
    <w:rsid w:val="00FC1253"/>
    <w:rsid w:val="00FD091A"/>
    <w:rsid w:val="00FE3978"/>
    <w:rsid w:val="05D4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477C2"/>
  <w15:chartTrackingRefBased/>
  <w15:docId w15:val="{ED45C68F-11CF-4997-94D9-B7660D89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D65A0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65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A0C"/>
  </w:style>
  <w:style w:type="paragraph" w:styleId="Footer">
    <w:name w:val="footer"/>
    <w:basedOn w:val="Normal"/>
    <w:link w:val="FooterChar"/>
    <w:uiPriority w:val="99"/>
    <w:unhideWhenUsed/>
    <w:rsid w:val="00D65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A0C"/>
  </w:style>
  <w:style w:type="paragraph" w:styleId="Title">
    <w:name w:val="Title"/>
    <w:basedOn w:val="Normal"/>
    <w:next w:val="Normal"/>
    <w:link w:val="TitleChar"/>
    <w:uiPriority w:val="10"/>
    <w:qFormat/>
    <w:rsid w:val="00F451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1E8"/>
    <w:rPr>
      <w:rFonts w:asciiTheme="majorHAnsi" w:eastAsiaTheme="majorEastAsia" w:hAnsiTheme="majorHAnsi" w:cstheme="majorBidi"/>
      <w:color w:val="4472C4" w:themeColor="accent1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D0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E50B2C07E3E841B28FEB4477FE6446" ma:contentTypeVersion="9" ma:contentTypeDescription="Create a new document." ma:contentTypeScope="" ma:versionID="eacb5a433d47c9f44ef7a513751a5b3a">
  <xsd:schema xmlns:xsd="http://www.w3.org/2001/XMLSchema" xmlns:xs="http://www.w3.org/2001/XMLSchema" xmlns:p="http://schemas.microsoft.com/office/2006/metadata/properties" xmlns:ns2="15121d23-5a39-4313-b29c-10ef82022e9f" targetNamespace="http://schemas.microsoft.com/office/2006/metadata/properties" ma:root="true" ma:fieldsID="bdbc4f0791fd696dee2b33cb49d00563" ns2:_="">
    <xsd:import namespace="15121d23-5a39-4313-b29c-10ef82022e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21d23-5a39-4313-b29c-10ef82022e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2477d6b-c067-427e-89f4-3c8c0b3f58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121d23-5a39-4313-b29c-10ef82022e9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567FD0-2EBA-43DA-8EFD-83B44D2C8D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121d23-5a39-4313-b29c-10ef82022e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8DEA63-6393-43B1-8987-1E57EF06B48C}">
  <ds:schemaRefs>
    <ds:schemaRef ds:uri="http://schemas.microsoft.com/office/2006/documentManagement/types"/>
    <ds:schemaRef ds:uri="15121d23-5a39-4313-b29c-10ef82022e9f"/>
    <ds:schemaRef ds:uri="http://www.w3.org/XML/1998/namespace"/>
    <ds:schemaRef ds:uri="http://purl.org/dc/elements/1.1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FE6F562-2F15-4F12-862D-0E314689D7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Galovic</dc:creator>
  <cp:keywords/>
  <dc:description/>
  <cp:lastModifiedBy>Sonja Galovic</cp:lastModifiedBy>
  <cp:revision>99</cp:revision>
  <dcterms:created xsi:type="dcterms:W3CDTF">2022-08-25T12:56:00Z</dcterms:created>
  <dcterms:modified xsi:type="dcterms:W3CDTF">2022-08-25T14:13:00Z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0x01010058E50B2C07E3E841B28FEB4477FE6446</vt:lpwstr>
  </property>
  <property fmtid="{D5CDD505-2E9C-101B-9397-08002B2CF9AE}" pid="3" name="MediaServiceImageTags">
    <vt:lpwstr/>
  </property>
</Properties>
</file>