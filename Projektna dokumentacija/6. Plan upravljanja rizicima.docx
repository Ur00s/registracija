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C920C" w14:textId="24E77066" w:rsidR="0016272D" w:rsidRDefault="00092377">
      <w:pPr>
        <w:spacing w:after="0"/>
        <w:ind w:left="-30"/>
      </w:pPr>
      <w:del w:id="0" w:author="Sonja Galovic" w:date="2022-08-11T23:08:00Z">
        <w:r w:rsidDel="00655308">
          <w:rPr>
            <w:noProof/>
          </w:rPr>
          <mc:AlternateContent>
            <mc:Choice Requires="wpg">
              <w:drawing>
                <wp:inline distT="0" distB="0" distL="0" distR="0" wp14:anchorId="355C92F0" wp14:editId="5DCFBD17">
                  <wp:extent cx="5981700" cy="57150"/>
                  <wp:effectExtent l="0" t="0" r="0" b="0"/>
                  <wp:docPr id="6877" name="Group 6877"/>
                  <wp:cNvGraphicFramePr/>
                  <a:graphic xmlns:a="http://schemas.openxmlformats.org/drawingml/2006/main">
                    <a:graphicData uri="http://schemas.microsoft.com/office/word/2010/wordprocessingGroup">
                      <wpg:wgp>
                        <wpg:cNvGrpSpPr/>
                        <wpg:grpSpPr>
                          <a:xfrm>
                            <a:off x="0" y="0"/>
                            <a:ext cx="5981700" cy="57150"/>
                            <a:chOff x="0" y="0"/>
                            <a:chExt cx="5981700" cy="57150"/>
                          </a:xfrm>
                        </wpg:grpSpPr>
                        <wps:wsp>
                          <wps:cNvPr id="9564" name="Shape 9564"/>
                          <wps:cNvSpPr/>
                          <wps:spPr>
                            <a:xfrm>
                              <a:off x="0" y="0"/>
                              <a:ext cx="5981700" cy="57150"/>
                            </a:xfrm>
                            <a:custGeom>
                              <a:avLst/>
                              <a:gdLst/>
                              <a:ahLst/>
                              <a:cxnLst/>
                              <a:rect l="0" t="0" r="0" b="0"/>
                              <a:pathLst>
                                <a:path w="5981700" h="57150">
                                  <a:moveTo>
                                    <a:pt x="0" y="0"/>
                                  </a:moveTo>
                                  <a:lnTo>
                                    <a:pt x="5981700" y="0"/>
                                  </a:lnTo>
                                  <a:lnTo>
                                    <a:pt x="59817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10D3934" id="Group 6877" o:spid="_x0000_s1026" style="width:471pt;height:4.5pt;mso-position-horizontal-relative:char;mso-position-vertical-relative:line" coordsize="59817,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">
                  <v:shape id="Shape 9564" o:spid="_x0000_s1027" style="position:absolute;width:59817;height:571;visibility:visible;mso-wrap-style:square;v-text-anchor:top" coordsize="59817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" path="m,l5981700,r,57150l,57150,,e" fillcolor="black" stroked="f" strokeweight="0">
                    <v:stroke miterlimit="83231f" joinstyle="miter"/>
                    <v:path arrowok="t" textboxrect="0,0,5981700,57150"/>
                  </v:shape>
                  <w10:anchorlock/>
                </v:group>
              </w:pict>
            </mc:Fallback>
          </mc:AlternateContent>
        </w:r>
      </w:del>
    </w:p>
    <w:p w14:paraId="355C920D" w14:textId="77777777" w:rsidR="0016272D" w:rsidRDefault="00092377">
      <w:pPr>
        <w:spacing w:after="430"/>
        <w:jc w:val="right"/>
      </w:pPr>
      <w:r>
        <w:rPr>
          <w:rFonts w:ascii="Arial" w:eastAsia="Arial" w:hAnsi="Arial" w:cs="Arial"/>
          <w:b/>
          <w:sz w:val="40"/>
        </w:rPr>
        <w:t xml:space="preserve"> </w:t>
      </w:r>
    </w:p>
    <w:p w14:paraId="355C920E" w14:textId="6051D4D0" w:rsidR="0016272D" w:rsidRPr="000804CB" w:rsidRDefault="009A29E4">
      <w:pPr>
        <w:spacing w:before="840" w:after="240"/>
        <w:jc w:val="center"/>
        <w:rPr>
          <w:sz w:val="40"/>
          <w:szCs w:val="40"/>
          <w:rPrChange w:id="1" w:author="Sonja Galovic" w:date="2022-08-11T22:47:00Z">
            <w:rPr>
              <w:sz w:val="60"/>
              <w:szCs w:val="60"/>
            </w:rPr>
          </w:rPrChange>
        </w:rPr>
        <w:pPrChange w:id="2" w:author="Sonja Galovic" w:date="2022-08-11T22:47:00Z">
          <w:pPr>
            <w:spacing w:after="436"/>
            <w:ind w:left="2389"/>
          </w:pPr>
        </w:pPrChange>
      </w:pPr>
      <w:r w:rsidRPr="000804CB">
        <w:rPr>
          <w:rFonts w:ascii="Arial" w:eastAsia="Arial" w:hAnsi="Arial" w:cs="Arial"/>
          <w:b/>
          <w:sz w:val="40"/>
          <w:szCs w:val="40"/>
          <w:rPrChange w:id="3" w:author="Sonja Galovic" w:date="2022-08-11T22:47:00Z">
            <w:rPr>
              <w:rFonts w:ascii="Arial" w:eastAsia="Arial" w:hAnsi="Arial" w:cs="Arial"/>
              <w:b/>
              <w:sz w:val="60"/>
              <w:szCs w:val="60"/>
            </w:rPr>
          </w:rPrChange>
        </w:rPr>
        <w:t>Plan upravljanja rizicima</w:t>
      </w:r>
    </w:p>
    <w:p w14:paraId="355C920F" w14:textId="0FE71BC7" w:rsidR="0016272D" w:rsidRPr="000804CB" w:rsidRDefault="00821145">
      <w:pPr>
        <w:spacing w:before="240" w:after="240"/>
        <w:ind w:right="115"/>
        <w:jc w:val="center"/>
        <w:rPr>
          <w:sz w:val="40"/>
          <w:szCs w:val="40"/>
          <w:rPrChange w:id="4" w:author="Sonja Galovic" w:date="2022-08-11T22:47:00Z">
            <w:rPr/>
          </w:rPrChange>
        </w:rPr>
        <w:pPrChange w:id="5" w:author="Sonja Galovic" w:date="2022-08-11T22:47:00Z">
          <w:pPr>
            <w:spacing w:after="590"/>
            <w:ind w:right="111"/>
            <w:jc w:val="right"/>
          </w:pPr>
        </w:pPrChange>
      </w:pPr>
      <w:r w:rsidRPr="000804CB">
        <w:rPr>
          <w:rFonts w:ascii="Arial" w:eastAsia="Arial" w:hAnsi="Arial" w:cs="Arial"/>
          <w:b/>
          <w:sz w:val="40"/>
          <w:szCs w:val="40"/>
        </w:rPr>
        <w:t>za</w:t>
      </w:r>
    </w:p>
    <w:p w14:paraId="355C9210" w14:textId="49697787" w:rsidR="0016272D" w:rsidRPr="000804CB" w:rsidRDefault="00510ECB">
      <w:pPr>
        <w:spacing w:before="240" w:after="240"/>
        <w:ind w:right="115"/>
        <w:jc w:val="center"/>
        <w:rPr>
          <w:sz w:val="40"/>
          <w:szCs w:val="40"/>
        </w:rPr>
        <w:pPrChange w:id="6" w:author="Sonja Galovic" w:date="2022-08-11T22:47:00Z">
          <w:pPr>
            <w:spacing w:after="323"/>
            <w:ind w:right="112"/>
            <w:jc w:val="right"/>
          </w:pPr>
        </w:pPrChange>
      </w:pPr>
      <w:r w:rsidRPr="000804CB">
        <w:rPr>
          <w:rFonts w:ascii="Arial" w:eastAsia="Arial" w:hAnsi="Arial" w:cs="Arial"/>
          <w:b/>
          <w:sz w:val="40"/>
          <w:szCs w:val="40"/>
        </w:rPr>
        <w:t>Tehno Živanović – Informacioni sistem - 2022</w:t>
      </w:r>
    </w:p>
    <w:p w14:paraId="421EA0F3" w14:textId="77777777" w:rsidR="001F0D8B" w:rsidRDefault="001F0D8B">
      <w:pPr>
        <w:spacing w:before="240" w:after="688" w:line="265" w:lineRule="auto"/>
        <w:ind w:left="10" w:right="97" w:hanging="10"/>
        <w:jc w:val="center"/>
        <w:rPr>
          <w:ins w:id="7" w:author="Sonja Galovic" w:date="2022-08-11T23:08:00Z"/>
          <w:rFonts w:ascii="Arial" w:eastAsia="Arial" w:hAnsi="Arial" w:cs="Arial"/>
          <w:b/>
          <w:sz w:val="28"/>
        </w:rPr>
      </w:pPr>
    </w:p>
    <w:p w14:paraId="355C9211" w14:textId="2D12B7B7" w:rsidR="0016272D" w:rsidDel="006B1387" w:rsidRDefault="001F0D8B">
      <w:pPr>
        <w:spacing w:before="240" w:after="688" w:line="265" w:lineRule="auto"/>
        <w:ind w:left="10" w:right="97" w:hanging="10"/>
        <w:jc w:val="center"/>
        <w:rPr>
          <w:del w:id="8" w:author="Sonja Galovic" w:date="2022-08-11T22:42:00Z"/>
          <w:rFonts w:ascii="Arial" w:eastAsia="Arial" w:hAnsi="Arial" w:cs="Arial"/>
          <w:b/>
          <w:sz w:val="28"/>
        </w:rPr>
        <w:pPrChange w:id="9" w:author="Sonja Galovic" w:date="2022-08-11T22:46:00Z">
          <w:pPr>
            <w:spacing w:after="688" w:line="265" w:lineRule="auto"/>
            <w:ind w:left="10" w:right="97" w:hanging="10"/>
            <w:jc w:val="right"/>
          </w:pPr>
        </w:pPrChange>
      </w:pPr>
      <w:ins w:id="10" w:author="Sonja Galovic" w:date="2022-08-11T23:08:00Z">
        <w:r>
          <w:rPr>
            <w:rFonts w:ascii="Arial" w:eastAsia="Arial" w:hAnsi="Arial" w:cs="Arial"/>
            <w:b/>
            <w:sz w:val="28"/>
          </w:rPr>
          <w:t>18.07.2022.</w:t>
        </w:r>
      </w:ins>
      <w:del w:id="11" w:author="Sonja Galovic" w:date="2022-08-11T22:42:00Z">
        <w:r w:rsidR="003D207D" w:rsidDel="006B1387">
          <w:rPr>
            <w:rFonts w:ascii="Arial" w:eastAsia="Arial" w:hAnsi="Arial" w:cs="Arial"/>
            <w:b/>
            <w:sz w:val="28"/>
          </w:rPr>
          <w:delText>Verzija</w:delText>
        </w:r>
        <w:r w:rsidR="00092377" w:rsidDel="006B1387">
          <w:rPr>
            <w:rFonts w:ascii="Arial" w:eastAsia="Arial" w:hAnsi="Arial" w:cs="Arial"/>
            <w:b/>
            <w:sz w:val="28"/>
          </w:rPr>
          <w:delText xml:space="preserve"> 1.0</w:delText>
        </w:r>
      </w:del>
    </w:p>
    <w:p w14:paraId="6909F323" w14:textId="77777777" w:rsidR="006B1387" w:rsidRDefault="006B1387">
      <w:pPr>
        <w:spacing w:before="240" w:after="688" w:line="265" w:lineRule="auto"/>
        <w:ind w:left="10" w:right="97" w:hanging="10"/>
        <w:jc w:val="center"/>
        <w:rPr>
          <w:ins w:id="12" w:author="Sonja Galovic" w:date="2022-08-11T22:42:00Z"/>
          <w:rFonts w:ascii="Arial" w:eastAsia="Arial" w:hAnsi="Arial" w:cs="Arial"/>
          <w:b/>
          <w:sz w:val="28"/>
        </w:rPr>
        <w:pPrChange w:id="13" w:author="Sonja Galovic" w:date="2022-08-11T22:46:00Z">
          <w:pPr>
            <w:spacing w:after="688" w:line="265" w:lineRule="auto"/>
            <w:ind w:left="10" w:right="97" w:hanging="10"/>
            <w:jc w:val="right"/>
          </w:pPr>
        </w:pPrChange>
      </w:pPr>
    </w:p>
    <w:p w14:paraId="555DDA5A" w14:textId="65AB2239" w:rsidR="006B1387" w:rsidRDefault="006B1387">
      <w:pPr>
        <w:spacing w:before="240" w:after="688" w:line="265" w:lineRule="auto"/>
        <w:ind w:left="10" w:right="97" w:hanging="10"/>
        <w:jc w:val="center"/>
        <w:rPr>
          <w:ins w:id="14" w:author="Sonja Galovic" w:date="2022-08-11T23:07:00Z"/>
        </w:rPr>
      </w:pPr>
    </w:p>
    <w:p w14:paraId="008ADFC9" w14:textId="1D659E31" w:rsidR="00BF3560" w:rsidRDefault="00BF3560">
      <w:pPr>
        <w:spacing w:before="240" w:after="688" w:line="265" w:lineRule="auto"/>
        <w:ind w:left="10" w:right="97" w:hanging="10"/>
        <w:jc w:val="center"/>
        <w:rPr>
          <w:ins w:id="15" w:author="Sonja Galovic" w:date="2022-08-11T23:07:00Z"/>
          <w:noProof/>
        </w:rPr>
      </w:pPr>
    </w:p>
    <w:p w14:paraId="6F4A5E2D" w14:textId="714CDDCA" w:rsidR="00BF3560" w:rsidRDefault="001F0D8B">
      <w:pPr>
        <w:spacing w:before="240" w:after="688" w:line="265" w:lineRule="auto"/>
        <w:ind w:left="10" w:right="97" w:hanging="10"/>
        <w:jc w:val="center"/>
        <w:rPr>
          <w:ins w:id="16" w:author="Sonja Galovic" w:date="2022-08-11T22:42:00Z"/>
        </w:rPr>
        <w:pPrChange w:id="17" w:author="Sonja Galovic" w:date="2022-08-11T22:46:00Z">
          <w:pPr>
            <w:spacing w:after="688" w:line="265" w:lineRule="auto"/>
            <w:ind w:left="10" w:right="97" w:hanging="10"/>
            <w:jc w:val="right"/>
          </w:pPr>
        </w:pPrChange>
      </w:pPr>
      <w:ins w:id="18" w:author="Sonja Galovic" w:date="2022-08-11T23:07:00Z">
        <w:r>
          <w:rPr>
            <w:noProof/>
          </w:rPr>
          <w:drawing>
            <wp:anchor distT="0" distB="0" distL="114300" distR="114300" simplePos="0" relativeHeight="251659264" behindDoc="0" locked="0" layoutInCell="1" allowOverlap="1" wp14:anchorId="0139127F" wp14:editId="7751B1BF">
              <wp:simplePos x="0" y="0"/>
              <wp:positionH relativeFrom="column">
                <wp:posOffset>2034540</wp:posOffset>
              </wp:positionH>
              <wp:positionV relativeFrom="paragraph">
                <wp:posOffset>-873760</wp:posOffset>
              </wp:positionV>
              <wp:extent cx="2095500" cy="1792605"/>
              <wp:effectExtent l="0" t="0" r="0" b="0"/>
              <wp:wrapTight wrapText="bothSides">
                <wp:wrapPolygon edited="0">
                  <wp:start x="6480" y="2295"/>
                  <wp:lineTo x="1375" y="6427"/>
                  <wp:lineTo x="1178" y="14002"/>
                  <wp:lineTo x="6480" y="18134"/>
                  <wp:lineTo x="8051" y="18134"/>
                  <wp:lineTo x="8444" y="17445"/>
                  <wp:lineTo x="12567" y="14920"/>
                  <wp:lineTo x="13353" y="14002"/>
                  <wp:lineTo x="21011" y="10789"/>
                  <wp:lineTo x="20815" y="8034"/>
                  <wp:lineTo x="18655" y="6886"/>
                  <wp:lineTo x="13353" y="6198"/>
                  <wp:lineTo x="12175" y="5050"/>
                  <wp:lineTo x="8247" y="2295"/>
                  <wp:lineTo x="6480" y="2295"/>
                </wp:wrapPolygon>
              </wp:wrapTight>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95500" cy="1792605"/>
                      </a:xfrm>
                      <a:prstGeom prst="rect">
                        <a:avLst/>
                      </a:prstGeom>
                    </pic:spPr>
                  </pic:pic>
                </a:graphicData>
              </a:graphic>
              <wp14:sizeRelH relativeFrom="margin">
                <wp14:pctWidth>0</wp14:pctWidth>
              </wp14:sizeRelH>
              <wp14:sizeRelV relativeFrom="margin">
                <wp14:pctHeight>0</wp14:pctHeight>
              </wp14:sizeRelV>
            </wp:anchor>
          </w:drawing>
        </w:r>
      </w:ins>
    </w:p>
    <w:p w14:paraId="7AD35CD3" w14:textId="78E0A683" w:rsidR="0073136E" w:rsidDel="00BF3560" w:rsidRDefault="00C57C69">
      <w:pPr>
        <w:spacing w:before="240" w:after="688" w:line="265" w:lineRule="auto"/>
        <w:ind w:left="10" w:right="97" w:hanging="10"/>
        <w:jc w:val="center"/>
        <w:rPr>
          <w:del w:id="19" w:author="Sonja Galovic" w:date="2022-08-11T22:42:00Z"/>
          <w:rFonts w:ascii="Arial" w:eastAsia="Arial" w:hAnsi="Arial" w:cs="Arial"/>
          <w:b/>
          <w:sz w:val="28"/>
        </w:rPr>
      </w:pPr>
      <w:del w:id="20" w:author="Sonja Galovic" w:date="2022-08-11T22:42:00Z">
        <w:r w:rsidDel="006B1387">
          <w:rPr>
            <w:rFonts w:ascii="Arial" w:eastAsia="Arial" w:hAnsi="Arial" w:cs="Arial"/>
            <w:b/>
            <w:sz w:val="28"/>
          </w:rPr>
          <w:delText>Sastavljen od strane</w:delText>
        </w:r>
      </w:del>
    </w:p>
    <w:p w14:paraId="355C9213" w14:textId="4848814E" w:rsidR="0016272D" w:rsidRPr="0073136E" w:rsidDel="00BF3560" w:rsidRDefault="0073136E">
      <w:pPr>
        <w:spacing w:before="240" w:after="688" w:line="265" w:lineRule="auto"/>
        <w:ind w:left="10" w:right="97" w:hanging="10"/>
        <w:jc w:val="center"/>
        <w:rPr>
          <w:del w:id="21" w:author="Sonja Galovic" w:date="2022-08-11T23:07:00Z"/>
          <w:rFonts w:ascii="Arial" w:eastAsia="Arial" w:hAnsi="Arial" w:cs="Arial"/>
          <w:b/>
          <w:sz w:val="36"/>
          <w:szCs w:val="36"/>
        </w:rPr>
        <w:pPrChange w:id="22" w:author="Sonja Galovic" w:date="2022-08-11T22:46:00Z">
          <w:pPr>
            <w:spacing w:after="688" w:line="265" w:lineRule="auto"/>
            <w:ind w:left="10" w:right="97" w:hanging="10"/>
            <w:jc w:val="right"/>
          </w:pPr>
        </w:pPrChange>
      </w:pPr>
      <w:del w:id="23" w:author="Sonja Galovic" w:date="2022-08-11T23:07:00Z">
        <w:r w:rsidRPr="0073136E" w:rsidDel="00BF3560">
          <w:rPr>
            <w:rFonts w:ascii="Arial" w:eastAsia="Arial" w:hAnsi="Arial" w:cs="Arial"/>
            <w:b/>
            <w:sz w:val="36"/>
            <w:szCs w:val="36"/>
          </w:rPr>
          <w:delText>IMITech</w:delText>
        </w:r>
      </w:del>
    </w:p>
    <w:p w14:paraId="5BEECDFB" w14:textId="1AEA63F6" w:rsidR="0016272D" w:rsidRPr="00941453" w:rsidDel="00941453" w:rsidRDefault="0073136E" w:rsidP="00BF3560">
      <w:pPr>
        <w:spacing w:before="240" w:after="688" w:line="265" w:lineRule="auto"/>
        <w:ind w:left="10" w:right="97" w:hanging="10"/>
        <w:jc w:val="center"/>
        <w:rPr>
          <w:del w:id="24" w:author="Sonja Galovic" w:date="2022-08-11T22:48:00Z"/>
          <w:rFonts w:ascii="Arial" w:eastAsia="Arial" w:hAnsi="Arial" w:cs="Arial"/>
          <w:b/>
          <w:sz w:val="28"/>
          <w:rPrChange w:id="25" w:author="Sonja Galovic" w:date="2022-08-11T22:48:00Z">
            <w:rPr>
              <w:del w:id="26" w:author="Sonja Galovic" w:date="2022-08-11T22:48:00Z"/>
            </w:rPr>
          </w:rPrChange>
        </w:rPr>
        <w:pPrChange w:id="27" w:author="Sonja Galovic" w:date="2022-08-11T23:08:00Z">
          <w:pPr>
            <w:spacing w:after="688" w:line="265" w:lineRule="auto"/>
            <w:ind w:left="10" w:right="97" w:hanging="10"/>
            <w:jc w:val="right"/>
          </w:pPr>
        </w:pPrChange>
      </w:pPr>
      <w:del w:id="28" w:author="Sonja Galovic" w:date="2022-08-11T23:08:00Z">
        <w:r w:rsidDel="001F0D8B">
          <w:rPr>
            <w:rFonts w:ascii="Arial" w:eastAsia="Arial" w:hAnsi="Arial" w:cs="Arial"/>
            <w:b/>
            <w:sz w:val="28"/>
          </w:rPr>
          <w:delText>18.07.2022.</w:delText>
        </w:r>
      </w:del>
    </w:p>
    <w:p w14:paraId="355C9215" w14:textId="76BB57D4" w:rsidR="0016272D" w:rsidRDefault="00092377">
      <w:pPr>
        <w:tabs>
          <w:tab w:val="right" w:pos="9471"/>
        </w:tabs>
        <w:spacing w:after="731"/>
      </w:pPr>
      <w:del w:id="29" w:author="Sonja Galovic" w:date="2022-08-11T22:48:00Z">
        <w:r w:rsidDel="00941453">
          <w:rPr>
            <w:rFonts w:eastAsia="Times New Roman" w:cs="Times New Roman"/>
            <w:b/>
            <w:i/>
          </w:rPr>
          <w:delText xml:space="preserve">  </w:delText>
        </w:r>
      </w:del>
    </w:p>
    <w:bookmarkStart w:id="30" w:name="_Toc110800990" w:displacedByCustomXml="next"/>
    <w:sdt>
      <w:sdtPr>
        <w:rPr>
          <w:rFonts w:ascii="Calibri" w:eastAsia="Calibri" w:hAnsi="Calibri" w:cs="Calibri"/>
          <w:b w:val="0"/>
          <w:sz w:val="22"/>
          <w:lang w:val="sr-Latn-RS"/>
        </w:rPr>
        <w:id w:val="439117508"/>
        <w:docPartObj>
          <w:docPartGallery w:val="Table of Contents"/>
        </w:docPartObj>
      </w:sdtPr>
      <w:sdtEndPr>
        <w:rPr>
          <w:rFonts w:ascii="Times New Roman" w:hAnsi="Times New Roman"/>
        </w:rPr>
      </w:sdtEndPr>
      <w:sdtContent>
        <w:p w14:paraId="355C9216" w14:textId="5C8D9260" w:rsidR="0016272D" w:rsidRPr="000A0448" w:rsidRDefault="000A0448">
          <w:pPr>
            <w:pStyle w:val="Heading1"/>
            <w:spacing w:after="102"/>
            <w:ind w:left="-5"/>
            <w:rPr>
              <w:lang w:val="sr-Latn-RS"/>
            </w:rPr>
          </w:pPr>
          <w:r>
            <w:t>Sadr</w:t>
          </w:r>
          <w:r>
            <w:rPr>
              <w:lang w:val="sr-Latn-RS"/>
            </w:rPr>
            <w:t>žaj</w:t>
          </w:r>
          <w:bookmarkEnd w:id="30"/>
        </w:p>
        <w:p w14:paraId="355C9217" w14:textId="77777777" w:rsidR="0016272D" w:rsidRDefault="00092377">
          <w:pPr>
            <w:spacing w:after="0"/>
          </w:pPr>
          <w:r>
            <w:rPr>
              <w:rFonts w:eastAsia="Times New Roman" w:cs="Times New Roman"/>
              <w:sz w:val="24"/>
            </w:rPr>
            <w:t xml:space="preserve"> </w:t>
          </w:r>
        </w:p>
        <w:p w14:paraId="2AFF82FB" w14:textId="102FAB46" w:rsidR="00C74B5B" w:rsidRDefault="00092377">
          <w:pPr>
            <w:pStyle w:val="TOC1"/>
            <w:tabs>
              <w:tab w:val="right" w:leader="dot" w:pos="9461"/>
            </w:tabs>
            <w:rPr>
              <w:ins w:id="31" w:author="Sonja Galovic" w:date="2022-08-07T21:42:00Z"/>
              <w:rFonts w:asciiTheme="minorHAnsi" w:eastAsiaTheme="minorEastAsia" w:hAnsiTheme="minorHAnsi" w:cstheme="minorBidi"/>
              <w:noProof/>
              <w:color w:val="auto"/>
            </w:rPr>
          </w:pPr>
          <w:r>
            <w:fldChar w:fldCharType="begin"/>
          </w:r>
          <w:r>
            <w:instrText xml:space="preserve"> TOC \o "1-1" \h \z \u </w:instrText>
          </w:r>
          <w:r>
            <w:fldChar w:fldCharType="separate"/>
          </w:r>
          <w:ins w:id="32" w:author="Sonja Galovic" w:date="2022-08-07T21:42:00Z">
            <w:r w:rsidR="00C74B5B" w:rsidRPr="00331A14">
              <w:rPr>
                <w:rStyle w:val="Hyperlink"/>
                <w:noProof/>
              </w:rPr>
              <w:fldChar w:fldCharType="begin"/>
            </w:r>
            <w:r w:rsidR="00C74B5B" w:rsidRPr="00331A14">
              <w:rPr>
                <w:rStyle w:val="Hyperlink"/>
                <w:noProof/>
              </w:rPr>
              <w:instrText xml:space="preserve"> </w:instrText>
            </w:r>
            <w:r w:rsidR="00C74B5B">
              <w:rPr>
                <w:noProof/>
              </w:rPr>
              <w:instrText>HYPERLINK \l "_Toc110800990"</w:instrText>
            </w:r>
            <w:r w:rsidR="00C74B5B" w:rsidRPr="00331A14">
              <w:rPr>
                <w:rStyle w:val="Hyperlink"/>
                <w:noProof/>
              </w:rPr>
              <w:instrText xml:space="preserve"> </w:instrText>
            </w:r>
            <w:r w:rsidR="00C74B5B" w:rsidRPr="00331A14">
              <w:rPr>
                <w:rStyle w:val="Hyperlink"/>
                <w:noProof/>
              </w:rPr>
              <w:fldChar w:fldCharType="separate"/>
            </w:r>
            <w:r w:rsidR="00C74B5B" w:rsidRPr="00331A14">
              <w:rPr>
                <w:rStyle w:val="Hyperlink"/>
                <w:noProof/>
              </w:rPr>
              <w:t>Sadr</w:t>
            </w:r>
            <w:r w:rsidR="00C74B5B" w:rsidRPr="00331A14">
              <w:rPr>
                <w:rStyle w:val="Hyperlink"/>
                <w:noProof/>
                <w:lang w:val="sr-Latn-RS"/>
              </w:rPr>
              <w:t>žaj</w:t>
            </w:r>
            <w:r w:rsidR="00C74B5B">
              <w:rPr>
                <w:noProof/>
                <w:webHidden/>
              </w:rPr>
              <w:tab/>
            </w:r>
            <w:r w:rsidR="00C74B5B">
              <w:rPr>
                <w:noProof/>
                <w:webHidden/>
              </w:rPr>
              <w:fldChar w:fldCharType="begin"/>
            </w:r>
            <w:r w:rsidR="00C74B5B">
              <w:rPr>
                <w:noProof/>
                <w:webHidden/>
              </w:rPr>
              <w:instrText xml:space="preserve"> PAGEREF _Toc110800990 \h </w:instrText>
            </w:r>
          </w:ins>
          <w:r w:rsidR="00C74B5B">
            <w:rPr>
              <w:noProof/>
              <w:webHidden/>
            </w:rPr>
          </w:r>
          <w:r w:rsidR="00C74B5B">
            <w:rPr>
              <w:noProof/>
              <w:webHidden/>
            </w:rPr>
            <w:fldChar w:fldCharType="separate"/>
          </w:r>
          <w:ins w:id="33" w:author="Sonja Galovic" w:date="2022-08-07T21:42:00Z">
            <w:r w:rsidR="00C74B5B">
              <w:rPr>
                <w:noProof/>
                <w:webHidden/>
              </w:rPr>
              <w:t>ii</w:t>
            </w:r>
            <w:r w:rsidR="00C74B5B">
              <w:rPr>
                <w:noProof/>
                <w:webHidden/>
              </w:rPr>
              <w:fldChar w:fldCharType="end"/>
            </w:r>
            <w:r w:rsidR="00C74B5B" w:rsidRPr="00331A14">
              <w:rPr>
                <w:rStyle w:val="Hyperlink"/>
                <w:noProof/>
              </w:rPr>
              <w:fldChar w:fldCharType="end"/>
            </w:r>
          </w:ins>
        </w:p>
        <w:p w14:paraId="2750AFAD" w14:textId="5C4F1435" w:rsidR="00C74B5B" w:rsidRDefault="00C74B5B">
          <w:pPr>
            <w:pStyle w:val="TOC1"/>
            <w:tabs>
              <w:tab w:val="right" w:leader="dot" w:pos="9461"/>
            </w:tabs>
            <w:rPr>
              <w:ins w:id="34" w:author="Sonja Galovic" w:date="2022-08-07T21:42:00Z"/>
              <w:rFonts w:asciiTheme="minorHAnsi" w:eastAsiaTheme="minorEastAsia" w:hAnsiTheme="minorHAnsi" w:cstheme="minorBidi"/>
              <w:noProof/>
              <w:color w:val="auto"/>
            </w:rPr>
          </w:pPr>
          <w:ins w:id="35" w:author="Sonja Galovic" w:date="2022-08-07T21:42:00Z">
            <w:r w:rsidRPr="00331A14">
              <w:rPr>
                <w:rStyle w:val="Hyperlink"/>
                <w:noProof/>
              </w:rPr>
              <w:fldChar w:fldCharType="begin"/>
            </w:r>
            <w:r w:rsidRPr="00331A14">
              <w:rPr>
                <w:rStyle w:val="Hyperlink"/>
                <w:noProof/>
              </w:rPr>
              <w:instrText xml:space="preserve"> </w:instrText>
            </w:r>
            <w:r>
              <w:rPr>
                <w:noProof/>
              </w:rPr>
              <w:instrText>HYPERLINK \l "_Toc110800991"</w:instrText>
            </w:r>
            <w:r w:rsidRPr="00331A14">
              <w:rPr>
                <w:rStyle w:val="Hyperlink"/>
                <w:noProof/>
              </w:rPr>
              <w:instrText xml:space="preserve"> </w:instrText>
            </w:r>
            <w:r w:rsidRPr="00331A14">
              <w:rPr>
                <w:rStyle w:val="Hyperlink"/>
                <w:noProof/>
              </w:rPr>
              <w:fldChar w:fldCharType="separate"/>
            </w:r>
            <w:r w:rsidRPr="00331A14">
              <w:rPr>
                <w:rStyle w:val="Hyperlink"/>
                <w:noProof/>
              </w:rPr>
              <w:t>Istorija izmena</w:t>
            </w:r>
            <w:r>
              <w:rPr>
                <w:noProof/>
                <w:webHidden/>
              </w:rPr>
              <w:tab/>
            </w:r>
            <w:r>
              <w:rPr>
                <w:noProof/>
                <w:webHidden/>
              </w:rPr>
              <w:fldChar w:fldCharType="begin"/>
            </w:r>
            <w:r>
              <w:rPr>
                <w:noProof/>
                <w:webHidden/>
              </w:rPr>
              <w:instrText xml:space="preserve"> PAGEREF _Toc110800991 \h </w:instrText>
            </w:r>
          </w:ins>
          <w:r>
            <w:rPr>
              <w:noProof/>
              <w:webHidden/>
            </w:rPr>
          </w:r>
          <w:r>
            <w:rPr>
              <w:noProof/>
              <w:webHidden/>
            </w:rPr>
            <w:fldChar w:fldCharType="separate"/>
          </w:r>
          <w:ins w:id="36" w:author="Sonja Galovic" w:date="2022-08-07T21:42:00Z">
            <w:r>
              <w:rPr>
                <w:noProof/>
                <w:webHidden/>
              </w:rPr>
              <w:t>ii</w:t>
            </w:r>
            <w:r>
              <w:rPr>
                <w:noProof/>
                <w:webHidden/>
              </w:rPr>
              <w:fldChar w:fldCharType="end"/>
            </w:r>
            <w:r w:rsidRPr="00331A14">
              <w:rPr>
                <w:rStyle w:val="Hyperlink"/>
                <w:noProof/>
              </w:rPr>
              <w:fldChar w:fldCharType="end"/>
            </w:r>
          </w:ins>
        </w:p>
        <w:p w14:paraId="5D70472E" w14:textId="38039652" w:rsidR="00C74B5B" w:rsidRDefault="00C74B5B">
          <w:pPr>
            <w:pStyle w:val="TOC1"/>
            <w:tabs>
              <w:tab w:val="right" w:leader="dot" w:pos="9461"/>
            </w:tabs>
            <w:rPr>
              <w:ins w:id="37" w:author="Sonja Galovic" w:date="2022-08-07T21:42:00Z"/>
              <w:rFonts w:asciiTheme="minorHAnsi" w:eastAsiaTheme="minorEastAsia" w:hAnsiTheme="minorHAnsi" w:cstheme="minorBidi"/>
              <w:noProof/>
              <w:color w:val="auto"/>
            </w:rPr>
          </w:pPr>
          <w:ins w:id="38" w:author="Sonja Galovic" w:date="2022-08-07T21:42:00Z">
            <w:r w:rsidRPr="00331A14">
              <w:rPr>
                <w:rStyle w:val="Hyperlink"/>
                <w:noProof/>
              </w:rPr>
              <w:fldChar w:fldCharType="begin"/>
            </w:r>
            <w:r w:rsidRPr="00331A14">
              <w:rPr>
                <w:rStyle w:val="Hyperlink"/>
                <w:noProof/>
              </w:rPr>
              <w:instrText xml:space="preserve"> </w:instrText>
            </w:r>
            <w:r>
              <w:rPr>
                <w:noProof/>
              </w:rPr>
              <w:instrText>HYPERLINK \l "_Toc110800992"</w:instrText>
            </w:r>
            <w:r w:rsidRPr="00331A14">
              <w:rPr>
                <w:rStyle w:val="Hyperlink"/>
                <w:noProof/>
              </w:rPr>
              <w:instrText xml:space="preserve"> </w:instrText>
            </w:r>
            <w:r w:rsidRPr="00331A14">
              <w:rPr>
                <w:rStyle w:val="Hyperlink"/>
                <w:noProof/>
              </w:rPr>
              <w:fldChar w:fldCharType="separate"/>
            </w:r>
            <w:r w:rsidRPr="00331A14">
              <w:rPr>
                <w:rStyle w:val="Hyperlink"/>
                <w:noProof/>
              </w:rPr>
              <w:t>Namena dokumenta</w:t>
            </w:r>
            <w:r>
              <w:rPr>
                <w:noProof/>
                <w:webHidden/>
              </w:rPr>
              <w:tab/>
            </w:r>
            <w:r>
              <w:rPr>
                <w:noProof/>
                <w:webHidden/>
              </w:rPr>
              <w:fldChar w:fldCharType="begin"/>
            </w:r>
            <w:r>
              <w:rPr>
                <w:noProof/>
                <w:webHidden/>
              </w:rPr>
              <w:instrText xml:space="preserve"> PAGEREF _Toc110800992 \h </w:instrText>
            </w:r>
          </w:ins>
          <w:r>
            <w:rPr>
              <w:noProof/>
              <w:webHidden/>
            </w:rPr>
          </w:r>
          <w:r>
            <w:rPr>
              <w:noProof/>
              <w:webHidden/>
            </w:rPr>
            <w:fldChar w:fldCharType="separate"/>
          </w:r>
          <w:ins w:id="39" w:author="Sonja Galovic" w:date="2022-08-07T21:42:00Z">
            <w:r>
              <w:rPr>
                <w:noProof/>
                <w:webHidden/>
              </w:rPr>
              <w:t>1</w:t>
            </w:r>
            <w:r>
              <w:rPr>
                <w:noProof/>
                <w:webHidden/>
              </w:rPr>
              <w:fldChar w:fldCharType="end"/>
            </w:r>
            <w:r w:rsidRPr="00331A14">
              <w:rPr>
                <w:rStyle w:val="Hyperlink"/>
                <w:noProof/>
              </w:rPr>
              <w:fldChar w:fldCharType="end"/>
            </w:r>
          </w:ins>
        </w:p>
        <w:p w14:paraId="3767868E" w14:textId="6D169F6A" w:rsidR="00C74B5B" w:rsidRDefault="00C74B5B">
          <w:pPr>
            <w:pStyle w:val="TOC1"/>
            <w:tabs>
              <w:tab w:val="right" w:leader="dot" w:pos="9461"/>
            </w:tabs>
            <w:rPr>
              <w:ins w:id="40" w:author="Sonja Galovic" w:date="2022-08-07T21:42:00Z"/>
              <w:rFonts w:asciiTheme="minorHAnsi" w:eastAsiaTheme="minorEastAsia" w:hAnsiTheme="minorHAnsi" w:cstheme="minorBidi"/>
              <w:noProof/>
              <w:color w:val="auto"/>
            </w:rPr>
          </w:pPr>
          <w:ins w:id="41" w:author="Sonja Galovic" w:date="2022-08-07T21:42:00Z">
            <w:r w:rsidRPr="00331A14">
              <w:rPr>
                <w:rStyle w:val="Hyperlink"/>
                <w:noProof/>
              </w:rPr>
              <w:fldChar w:fldCharType="begin"/>
            </w:r>
            <w:r w:rsidRPr="00331A14">
              <w:rPr>
                <w:rStyle w:val="Hyperlink"/>
                <w:noProof/>
              </w:rPr>
              <w:instrText xml:space="preserve"> </w:instrText>
            </w:r>
            <w:r>
              <w:rPr>
                <w:noProof/>
              </w:rPr>
              <w:instrText>HYPERLINK \l "_Toc110800993"</w:instrText>
            </w:r>
            <w:r w:rsidRPr="00331A14">
              <w:rPr>
                <w:rStyle w:val="Hyperlink"/>
                <w:noProof/>
              </w:rPr>
              <w:instrText xml:space="preserve"> </w:instrText>
            </w:r>
            <w:r w:rsidRPr="00331A14">
              <w:rPr>
                <w:rStyle w:val="Hyperlink"/>
                <w:noProof/>
              </w:rPr>
              <w:fldChar w:fldCharType="separate"/>
            </w:r>
            <w:r w:rsidRPr="00331A14">
              <w:rPr>
                <w:rStyle w:val="Hyperlink"/>
                <w:noProof/>
              </w:rPr>
              <w:t>Uloge i odgovornosti</w:t>
            </w:r>
            <w:r>
              <w:rPr>
                <w:noProof/>
                <w:webHidden/>
              </w:rPr>
              <w:tab/>
            </w:r>
            <w:r>
              <w:rPr>
                <w:noProof/>
                <w:webHidden/>
              </w:rPr>
              <w:fldChar w:fldCharType="begin"/>
            </w:r>
            <w:r>
              <w:rPr>
                <w:noProof/>
                <w:webHidden/>
              </w:rPr>
              <w:instrText xml:space="preserve"> PAGEREF _Toc110800993 \h </w:instrText>
            </w:r>
          </w:ins>
          <w:r>
            <w:rPr>
              <w:noProof/>
              <w:webHidden/>
            </w:rPr>
          </w:r>
          <w:r>
            <w:rPr>
              <w:noProof/>
              <w:webHidden/>
            </w:rPr>
            <w:fldChar w:fldCharType="separate"/>
          </w:r>
          <w:ins w:id="42" w:author="Sonja Galovic" w:date="2022-08-07T21:42:00Z">
            <w:r>
              <w:rPr>
                <w:noProof/>
                <w:webHidden/>
              </w:rPr>
              <w:t>1</w:t>
            </w:r>
            <w:r>
              <w:rPr>
                <w:noProof/>
                <w:webHidden/>
              </w:rPr>
              <w:fldChar w:fldCharType="end"/>
            </w:r>
            <w:r w:rsidRPr="00331A14">
              <w:rPr>
                <w:rStyle w:val="Hyperlink"/>
                <w:noProof/>
              </w:rPr>
              <w:fldChar w:fldCharType="end"/>
            </w:r>
          </w:ins>
        </w:p>
        <w:p w14:paraId="19A1BD12" w14:textId="3F80F1F3" w:rsidR="00C74B5B" w:rsidRDefault="00C74B5B">
          <w:pPr>
            <w:pStyle w:val="TOC1"/>
            <w:tabs>
              <w:tab w:val="right" w:leader="dot" w:pos="9461"/>
            </w:tabs>
            <w:rPr>
              <w:ins w:id="43" w:author="Sonja Galovic" w:date="2022-08-07T21:42:00Z"/>
              <w:rFonts w:asciiTheme="minorHAnsi" w:eastAsiaTheme="minorEastAsia" w:hAnsiTheme="minorHAnsi" w:cstheme="minorBidi"/>
              <w:noProof/>
              <w:color w:val="auto"/>
            </w:rPr>
          </w:pPr>
          <w:ins w:id="44" w:author="Sonja Galovic" w:date="2022-08-07T21:42:00Z">
            <w:r w:rsidRPr="00331A14">
              <w:rPr>
                <w:rStyle w:val="Hyperlink"/>
                <w:noProof/>
              </w:rPr>
              <w:fldChar w:fldCharType="begin"/>
            </w:r>
            <w:r w:rsidRPr="00331A14">
              <w:rPr>
                <w:rStyle w:val="Hyperlink"/>
                <w:noProof/>
              </w:rPr>
              <w:instrText xml:space="preserve"> </w:instrText>
            </w:r>
            <w:r>
              <w:rPr>
                <w:noProof/>
              </w:rPr>
              <w:instrText>HYPERLINK \l "_Toc110800994"</w:instrText>
            </w:r>
            <w:r w:rsidRPr="00331A14">
              <w:rPr>
                <w:rStyle w:val="Hyperlink"/>
                <w:noProof/>
              </w:rPr>
              <w:instrText xml:space="preserve"> </w:instrText>
            </w:r>
            <w:r w:rsidRPr="00331A14">
              <w:rPr>
                <w:rStyle w:val="Hyperlink"/>
                <w:noProof/>
              </w:rPr>
              <w:fldChar w:fldCharType="separate"/>
            </w:r>
            <w:r w:rsidRPr="00331A14">
              <w:rPr>
                <w:rStyle w:val="Hyperlink"/>
                <w:noProof/>
              </w:rPr>
              <w:t>Dokumentovanje rizika</w:t>
            </w:r>
            <w:r>
              <w:rPr>
                <w:noProof/>
                <w:webHidden/>
              </w:rPr>
              <w:tab/>
            </w:r>
            <w:r>
              <w:rPr>
                <w:noProof/>
                <w:webHidden/>
              </w:rPr>
              <w:fldChar w:fldCharType="begin"/>
            </w:r>
            <w:r>
              <w:rPr>
                <w:noProof/>
                <w:webHidden/>
              </w:rPr>
              <w:instrText xml:space="preserve"> PAGEREF _Toc110800994 \h </w:instrText>
            </w:r>
          </w:ins>
          <w:r>
            <w:rPr>
              <w:noProof/>
              <w:webHidden/>
            </w:rPr>
          </w:r>
          <w:r>
            <w:rPr>
              <w:noProof/>
              <w:webHidden/>
            </w:rPr>
            <w:fldChar w:fldCharType="separate"/>
          </w:r>
          <w:ins w:id="45" w:author="Sonja Galovic" w:date="2022-08-07T21:42:00Z">
            <w:r>
              <w:rPr>
                <w:noProof/>
                <w:webHidden/>
              </w:rPr>
              <w:t>2</w:t>
            </w:r>
            <w:r>
              <w:rPr>
                <w:noProof/>
                <w:webHidden/>
              </w:rPr>
              <w:fldChar w:fldCharType="end"/>
            </w:r>
            <w:r w:rsidRPr="00331A14">
              <w:rPr>
                <w:rStyle w:val="Hyperlink"/>
                <w:noProof/>
              </w:rPr>
              <w:fldChar w:fldCharType="end"/>
            </w:r>
          </w:ins>
        </w:p>
        <w:p w14:paraId="6CDF19F4" w14:textId="5FC29454" w:rsidR="00C74B5B" w:rsidRDefault="00C74B5B">
          <w:pPr>
            <w:pStyle w:val="TOC1"/>
            <w:tabs>
              <w:tab w:val="right" w:leader="dot" w:pos="9461"/>
            </w:tabs>
            <w:rPr>
              <w:ins w:id="46" w:author="Sonja Galovic" w:date="2022-08-07T21:42:00Z"/>
              <w:rFonts w:asciiTheme="minorHAnsi" w:eastAsiaTheme="minorEastAsia" w:hAnsiTheme="minorHAnsi" w:cstheme="minorBidi"/>
              <w:noProof/>
              <w:color w:val="auto"/>
            </w:rPr>
          </w:pPr>
          <w:ins w:id="47" w:author="Sonja Galovic" w:date="2022-08-07T21:42:00Z">
            <w:r w:rsidRPr="00331A14">
              <w:rPr>
                <w:rStyle w:val="Hyperlink"/>
                <w:noProof/>
              </w:rPr>
              <w:fldChar w:fldCharType="begin"/>
            </w:r>
            <w:r w:rsidRPr="00331A14">
              <w:rPr>
                <w:rStyle w:val="Hyperlink"/>
                <w:noProof/>
              </w:rPr>
              <w:instrText xml:space="preserve"> </w:instrText>
            </w:r>
            <w:r>
              <w:rPr>
                <w:noProof/>
              </w:rPr>
              <w:instrText>HYPERLINK \l "_Toc110800995"</w:instrText>
            </w:r>
            <w:r w:rsidRPr="00331A14">
              <w:rPr>
                <w:rStyle w:val="Hyperlink"/>
                <w:noProof/>
              </w:rPr>
              <w:instrText xml:space="preserve"> </w:instrText>
            </w:r>
            <w:r w:rsidRPr="00331A14">
              <w:rPr>
                <w:rStyle w:val="Hyperlink"/>
                <w:noProof/>
              </w:rPr>
              <w:fldChar w:fldCharType="separate"/>
            </w:r>
            <w:r w:rsidRPr="00331A14">
              <w:rPr>
                <w:rStyle w:val="Hyperlink"/>
                <w:noProof/>
              </w:rPr>
              <w:t>Aktivnosti</w:t>
            </w:r>
            <w:r>
              <w:rPr>
                <w:noProof/>
                <w:webHidden/>
              </w:rPr>
              <w:tab/>
            </w:r>
            <w:r>
              <w:rPr>
                <w:noProof/>
                <w:webHidden/>
              </w:rPr>
              <w:fldChar w:fldCharType="begin"/>
            </w:r>
            <w:r>
              <w:rPr>
                <w:noProof/>
                <w:webHidden/>
              </w:rPr>
              <w:instrText xml:space="preserve"> PAGEREF _Toc110800995 \h </w:instrText>
            </w:r>
          </w:ins>
          <w:r>
            <w:rPr>
              <w:noProof/>
              <w:webHidden/>
            </w:rPr>
          </w:r>
          <w:r>
            <w:rPr>
              <w:noProof/>
              <w:webHidden/>
            </w:rPr>
            <w:fldChar w:fldCharType="separate"/>
          </w:r>
          <w:ins w:id="48" w:author="Sonja Galovic" w:date="2022-08-07T21:42:00Z">
            <w:r>
              <w:rPr>
                <w:noProof/>
                <w:webHidden/>
              </w:rPr>
              <w:t>3</w:t>
            </w:r>
            <w:r>
              <w:rPr>
                <w:noProof/>
                <w:webHidden/>
              </w:rPr>
              <w:fldChar w:fldCharType="end"/>
            </w:r>
            <w:r w:rsidRPr="00331A14">
              <w:rPr>
                <w:rStyle w:val="Hyperlink"/>
                <w:noProof/>
              </w:rPr>
              <w:fldChar w:fldCharType="end"/>
            </w:r>
          </w:ins>
        </w:p>
        <w:p w14:paraId="45F38B3E" w14:textId="57922CD9" w:rsidR="00C74B5B" w:rsidRDefault="00C74B5B">
          <w:pPr>
            <w:pStyle w:val="TOC1"/>
            <w:tabs>
              <w:tab w:val="right" w:leader="dot" w:pos="9461"/>
            </w:tabs>
            <w:rPr>
              <w:ins w:id="49" w:author="Sonja Galovic" w:date="2022-08-07T21:42:00Z"/>
              <w:rFonts w:asciiTheme="minorHAnsi" w:eastAsiaTheme="minorEastAsia" w:hAnsiTheme="minorHAnsi" w:cstheme="minorBidi"/>
              <w:noProof/>
              <w:color w:val="auto"/>
            </w:rPr>
          </w:pPr>
          <w:ins w:id="50" w:author="Sonja Galovic" w:date="2022-08-07T21:42:00Z">
            <w:r w:rsidRPr="00331A14">
              <w:rPr>
                <w:rStyle w:val="Hyperlink"/>
                <w:noProof/>
              </w:rPr>
              <w:fldChar w:fldCharType="begin"/>
            </w:r>
            <w:r w:rsidRPr="00331A14">
              <w:rPr>
                <w:rStyle w:val="Hyperlink"/>
                <w:noProof/>
              </w:rPr>
              <w:instrText xml:space="preserve"> </w:instrText>
            </w:r>
            <w:r>
              <w:rPr>
                <w:noProof/>
              </w:rPr>
              <w:instrText>HYPERLINK \l "_Toc110800996"</w:instrText>
            </w:r>
            <w:r w:rsidRPr="00331A14">
              <w:rPr>
                <w:rStyle w:val="Hyperlink"/>
                <w:noProof/>
              </w:rPr>
              <w:instrText xml:space="preserve"> </w:instrText>
            </w:r>
            <w:r w:rsidRPr="00331A14">
              <w:rPr>
                <w:rStyle w:val="Hyperlink"/>
                <w:noProof/>
              </w:rPr>
              <w:fldChar w:fldCharType="separate"/>
            </w:r>
            <w:r w:rsidRPr="00331A14">
              <w:rPr>
                <w:rStyle w:val="Hyperlink"/>
                <w:noProof/>
              </w:rPr>
              <w:t>Raspored za aktivnosti upravljanja rizicima</w:t>
            </w:r>
            <w:r>
              <w:rPr>
                <w:noProof/>
                <w:webHidden/>
              </w:rPr>
              <w:tab/>
            </w:r>
            <w:r>
              <w:rPr>
                <w:noProof/>
                <w:webHidden/>
              </w:rPr>
              <w:fldChar w:fldCharType="begin"/>
            </w:r>
            <w:r>
              <w:rPr>
                <w:noProof/>
                <w:webHidden/>
              </w:rPr>
              <w:instrText xml:space="preserve"> PAGEREF _Toc110800996 \h </w:instrText>
            </w:r>
          </w:ins>
          <w:r>
            <w:rPr>
              <w:noProof/>
              <w:webHidden/>
            </w:rPr>
          </w:r>
          <w:r>
            <w:rPr>
              <w:noProof/>
              <w:webHidden/>
            </w:rPr>
            <w:fldChar w:fldCharType="separate"/>
          </w:r>
          <w:ins w:id="51" w:author="Sonja Galovic" w:date="2022-08-07T21:42:00Z">
            <w:r>
              <w:rPr>
                <w:noProof/>
                <w:webHidden/>
              </w:rPr>
              <w:t>5</w:t>
            </w:r>
            <w:r>
              <w:rPr>
                <w:noProof/>
                <w:webHidden/>
              </w:rPr>
              <w:fldChar w:fldCharType="end"/>
            </w:r>
            <w:r w:rsidRPr="00331A14">
              <w:rPr>
                <w:rStyle w:val="Hyperlink"/>
                <w:noProof/>
              </w:rPr>
              <w:fldChar w:fldCharType="end"/>
            </w:r>
          </w:ins>
        </w:p>
        <w:p w14:paraId="2B31AF0E" w14:textId="46DD756C" w:rsidR="00C74B5B" w:rsidRDefault="00C74B5B">
          <w:pPr>
            <w:pStyle w:val="TOC1"/>
            <w:tabs>
              <w:tab w:val="right" w:leader="dot" w:pos="9461"/>
            </w:tabs>
            <w:rPr>
              <w:ins w:id="52" w:author="Sonja Galovic" w:date="2022-08-07T21:42:00Z"/>
              <w:rFonts w:asciiTheme="minorHAnsi" w:eastAsiaTheme="minorEastAsia" w:hAnsiTheme="minorHAnsi" w:cstheme="minorBidi"/>
              <w:noProof/>
              <w:color w:val="auto"/>
            </w:rPr>
          </w:pPr>
          <w:ins w:id="53" w:author="Sonja Galovic" w:date="2022-08-07T21:42:00Z">
            <w:r w:rsidRPr="00331A14">
              <w:rPr>
                <w:rStyle w:val="Hyperlink"/>
                <w:noProof/>
              </w:rPr>
              <w:fldChar w:fldCharType="begin"/>
            </w:r>
            <w:r w:rsidRPr="00331A14">
              <w:rPr>
                <w:rStyle w:val="Hyperlink"/>
                <w:noProof/>
              </w:rPr>
              <w:instrText xml:space="preserve"> </w:instrText>
            </w:r>
            <w:r>
              <w:rPr>
                <w:noProof/>
              </w:rPr>
              <w:instrText>HYPERLINK \l "_Toc110800997"</w:instrText>
            </w:r>
            <w:r w:rsidRPr="00331A14">
              <w:rPr>
                <w:rStyle w:val="Hyperlink"/>
                <w:noProof/>
              </w:rPr>
              <w:instrText xml:space="preserve"> </w:instrText>
            </w:r>
            <w:r w:rsidRPr="00331A14">
              <w:rPr>
                <w:rStyle w:val="Hyperlink"/>
                <w:noProof/>
              </w:rPr>
              <w:fldChar w:fldCharType="separate"/>
            </w:r>
            <w:r w:rsidRPr="00331A14">
              <w:rPr>
                <w:rStyle w:val="Hyperlink"/>
                <w:noProof/>
              </w:rPr>
              <w:t>Lista rizika</w:t>
            </w:r>
            <w:r>
              <w:rPr>
                <w:noProof/>
                <w:webHidden/>
              </w:rPr>
              <w:tab/>
            </w:r>
            <w:r>
              <w:rPr>
                <w:noProof/>
                <w:webHidden/>
              </w:rPr>
              <w:fldChar w:fldCharType="begin"/>
            </w:r>
            <w:r>
              <w:rPr>
                <w:noProof/>
                <w:webHidden/>
              </w:rPr>
              <w:instrText xml:space="preserve"> PAGEREF _Toc110800997 \h </w:instrText>
            </w:r>
          </w:ins>
          <w:r>
            <w:rPr>
              <w:noProof/>
              <w:webHidden/>
            </w:rPr>
          </w:r>
          <w:r>
            <w:rPr>
              <w:noProof/>
              <w:webHidden/>
            </w:rPr>
            <w:fldChar w:fldCharType="separate"/>
          </w:r>
          <w:ins w:id="54" w:author="Sonja Galovic" w:date="2022-08-07T21:42:00Z">
            <w:r>
              <w:rPr>
                <w:noProof/>
                <w:webHidden/>
              </w:rPr>
              <w:t>6</w:t>
            </w:r>
            <w:r>
              <w:rPr>
                <w:noProof/>
                <w:webHidden/>
              </w:rPr>
              <w:fldChar w:fldCharType="end"/>
            </w:r>
            <w:r w:rsidRPr="00331A14">
              <w:rPr>
                <w:rStyle w:val="Hyperlink"/>
                <w:noProof/>
              </w:rPr>
              <w:fldChar w:fldCharType="end"/>
            </w:r>
          </w:ins>
        </w:p>
        <w:p w14:paraId="2C156449" w14:textId="2E3FEDDA" w:rsidR="00C74B5B" w:rsidRDefault="00C74B5B">
          <w:pPr>
            <w:pStyle w:val="TOC1"/>
            <w:tabs>
              <w:tab w:val="right" w:leader="dot" w:pos="9461"/>
            </w:tabs>
            <w:rPr>
              <w:ins w:id="55" w:author="Sonja Galovic" w:date="2022-08-07T21:42:00Z"/>
              <w:rFonts w:asciiTheme="minorHAnsi" w:eastAsiaTheme="minorEastAsia" w:hAnsiTheme="minorHAnsi" w:cstheme="minorBidi"/>
              <w:noProof/>
              <w:color w:val="auto"/>
            </w:rPr>
          </w:pPr>
          <w:ins w:id="56" w:author="Sonja Galovic" w:date="2022-08-07T21:42:00Z">
            <w:r w:rsidRPr="00331A14">
              <w:rPr>
                <w:rStyle w:val="Hyperlink"/>
                <w:noProof/>
              </w:rPr>
              <w:fldChar w:fldCharType="begin"/>
            </w:r>
            <w:r w:rsidRPr="00331A14">
              <w:rPr>
                <w:rStyle w:val="Hyperlink"/>
                <w:noProof/>
              </w:rPr>
              <w:instrText xml:space="preserve"> </w:instrText>
            </w:r>
            <w:r>
              <w:rPr>
                <w:noProof/>
              </w:rPr>
              <w:instrText>HYPERLINK \l "_Toc110800998"</w:instrText>
            </w:r>
            <w:r w:rsidRPr="00331A14">
              <w:rPr>
                <w:rStyle w:val="Hyperlink"/>
                <w:noProof/>
              </w:rPr>
              <w:instrText xml:space="preserve"> </w:instrText>
            </w:r>
            <w:r w:rsidRPr="00331A14">
              <w:rPr>
                <w:rStyle w:val="Hyperlink"/>
                <w:noProof/>
              </w:rPr>
              <w:fldChar w:fldCharType="separate"/>
            </w:r>
            <w:r w:rsidRPr="00331A14">
              <w:rPr>
                <w:rStyle w:val="Hyperlink"/>
                <w:noProof/>
              </w:rPr>
              <w:t>Matrica rizika</w:t>
            </w:r>
            <w:r>
              <w:rPr>
                <w:noProof/>
                <w:webHidden/>
              </w:rPr>
              <w:tab/>
            </w:r>
            <w:r>
              <w:rPr>
                <w:noProof/>
                <w:webHidden/>
              </w:rPr>
              <w:fldChar w:fldCharType="begin"/>
            </w:r>
            <w:r>
              <w:rPr>
                <w:noProof/>
                <w:webHidden/>
              </w:rPr>
              <w:instrText xml:space="preserve"> PAGEREF _Toc110800998 \h </w:instrText>
            </w:r>
          </w:ins>
          <w:r>
            <w:rPr>
              <w:noProof/>
              <w:webHidden/>
            </w:rPr>
          </w:r>
          <w:r>
            <w:rPr>
              <w:noProof/>
              <w:webHidden/>
            </w:rPr>
            <w:fldChar w:fldCharType="separate"/>
          </w:r>
          <w:ins w:id="57" w:author="Sonja Galovic" w:date="2022-08-07T21:42:00Z">
            <w:r>
              <w:rPr>
                <w:noProof/>
                <w:webHidden/>
              </w:rPr>
              <w:t>11</w:t>
            </w:r>
            <w:r>
              <w:rPr>
                <w:noProof/>
                <w:webHidden/>
              </w:rPr>
              <w:fldChar w:fldCharType="end"/>
            </w:r>
            <w:r w:rsidRPr="00331A14">
              <w:rPr>
                <w:rStyle w:val="Hyperlink"/>
                <w:noProof/>
              </w:rPr>
              <w:fldChar w:fldCharType="end"/>
            </w:r>
          </w:ins>
        </w:p>
        <w:p w14:paraId="7A4AF2DF" w14:textId="4BB500D6" w:rsidR="00943572" w:rsidDel="00C40BAA" w:rsidRDefault="00943572">
          <w:pPr>
            <w:pStyle w:val="TOC1"/>
            <w:tabs>
              <w:tab w:val="right" w:leader="dot" w:pos="9461"/>
            </w:tabs>
            <w:rPr>
              <w:ins w:id="58" w:author="Srdjan Todorovic" w:date="2022-07-20T16:35:00Z"/>
              <w:del w:id="59" w:author="Sonja Galovic" w:date="2022-07-24T18:40:00Z"/>
              <w:rFonts w:asciiTheme="minorHAnsi" w:eastAsiaTheme="minorEastAsia" w:hAnsiTheme="minorHAnsi" w:cstheme="minorBidi"/>
              <w:noProof/>
              <w:color w:val="auto"/>
            </w:rPr>
          </w:pPr>
          <w:ins w:id="60" w:author="Srdjan Todorovic" w:date="2022-07-20T16:35:00Z">
            <w:del w:id="61" w:author="Sonja Galovic" w:date="2022-07-24T18:40:00Z">
              <w:r w:rsidRPr="00C40BAA" w:rsidDel="00C40BAA">
                <w:rPr>
                  <w:rStyle w:val="Hyperlink"/>
                  <w:noProof/>
                </w:rPr>
                <w:delText>Sadr</w:delText>
              </w:r>
              <w:r w:rsidRPr="00C40BAA" w:rsidDel="00C40BAA">
                <w:rPr>
                  <w:rStyle w:val="Hyperlink"/>
                  <w:noProof/>
                  <w:lang w:val="sr-Latn-RS"/>
                </w:rPr>
                <w:delText>žaj</w:delText>
              </w:r>
              <w:r w:rsidDel="00C40BAA">
                <w:rPr>
                  <w:noProof/>
                  <w:webHidden/>
                </w:rPr>
                <w:tab/>
                <w:delText>ii</w:delText>
              </w:r>
            </w:del>
          </w:ins>
        </w:p>
        <w:p w14:paraId="28545A16" w14:textId="565705F4" w:rsidR="00943572" w:rsidDel="00C40BAA" w:rsidRDefault="00943572">
          <w:pPr>
            <w:pStyle w:val="TOC1"/>
            <w:tabs>
              <w:tab w:val="right" w:leader="dot" w:pos="9461"/>
            </w:tabs>
            <w:rPr>
              <w:ins w:id="62" w:author="Srdjan Todorovic" w:date="2022-07-20T16:35:00Z"/>
              <w:del w:id="63" w:author="Sonja Galovic" w:date="2022-07-24T18:40:00Z"/>
              <w:rFonts w:asciiTheme="minorHAnsi" w:eastAsiaTheme="minorEastAsia" w:hAnsiTheme="minorHAnsi" w:cstheme="minorBidi"/>
              <w:noProof/>
              <w:color w:val="auto"/>
            </w:rPr>
          </w:pPr>
          <w:ins w:id="64" w:author="Srdjan Todorovic" w:date="2022-07-20T16:35:00Z">
            <w:del w:id="65" w:author="Sonja Galovic" w:date="2022-07-24T18:40:00Z">
              <w:r w:rsidRPr="00C40BAA" w:rsidDel="00C40BAA">
                <w:rPr>
                  <w:rStyle w:val="Hyperlink"/>
                  <w:noProof/>
                </w:rPr>
                <w:delText>Istorija izmena</w:delText>
              </w:r>
              <w:r w:rsidDel="00C40BAA">
                <w:rPr>
                  <w:noProof/>
                  <w:webHidden/>
                </w:rPr>
                <w:tab/>
                <w:delText>ii</w:delText>
              </w:r>
            </w:del>
          </w:ins>
        </w:p>
        <w:p w14:paraId="4710C83F" w14:textId="7E11905E" w:rsidR="00943572" w:rsidDel="00C40BAA" w:rsidRDefault="00943572">
          <w:pPr>
            <w:pStyle w:val="TOC1"/>
            <w:tabs>
              <w:tab w:val="right" w:leader="dot" w:pos="9461"/>
            </w:tabs>
            <w:rPr>
              <w:ins w:id="66" w:author="Srdjan Todorovic" w:date="2022-07-20T16:35:00Z"/>
              <w:del w:id="67" w:author="Sonja Galovic" w:date="2022-07-24T18:40:00Z"/>
              <w:rFonts w:asciiTheme="minorHAnsi" w:eastAsiaTheme="minorEastAsia" w:hAnsiTheme="minorHAnsi" w:cstheme="minorBidi"/>
              <w:noProof/>
              <w:color w:val="auto"/>
            </w:rPr>
          </w:pPr>
          <w:ins w:id="68" w:author="Srdjan Todorovic" w:date="2022-07-20T16:35:00Z">
            <w:del w:id="69" w:author="Sonja Galovic" w:date="2022-07-24T18:40:00Z">
              <w:r w:rsidRPr="00C40BAA" w:rsidDel="00C40BAA">
                <w:rPr>
                  <w:rStyle w:val="Hyperlink"/>
                  <w:noProof/>
                </w:rPr>
                <w:delText>Namena dokumenta</w:delText>
              </w:r>
              <w:r w:rsidDel="00C40BAA">
                <w:rPr>
                  <w:noProof/>
                  <w:webHidden/>
                </w:rPr>
                <w:tab/>
                <w:delText>1</w:delText>
              </w:r>
            </w:del>
          </w:ins>
        </w:p>
        <w:p w14:paraId="69DEF2F3" w14:textId="5AF3C587" w:rsidR="00943572" w:rsidDel="00C40BAA" w:rsidRDefault="00943572">
          <w:pPr>
            <w:pStyle w:val="TOC1"/>
            <w:tabs>
              <w:tab w:val="right" w:leader="dot" w:pos="9461"/>
            </w:tabs>
            <w:rPr>
              <w:ins w:id="70" w:author="Srdjan Todorovic" w:date="2022-07-20T16:35:00Z"/>
              <w:del w:id="71" w:author="Sonja Galovic" w:date="2022-07-24T18:40:00Z"/>
              <w:rFonts w:asciiTheme="minorHAnsi" w:eastAsiaTheme="minorEastAsia" w:hAnsiTheme="minorHAnsi" w:cstheme="minorBidi"/>
              <w:noProof/>
              <w:color w:val="auto"/>
            </w:rPr>
          </w:pPr>
          <w:ins w:id="72" w:author="Srdjan Todorovic" w:date="2022-07-20T16:35:00Z">
            <w:del w:id="73" w:author="Sonja Galovic" w:date="2022-07-24T18:40:00Z">
              <w:r w:rsidRPr="00C40BAA" w:rsidDel="00C40BAA">
                <w:rPr>
                  <w:rStyle w:val="Hyperlink"/>
                  <w:noProof/>
                </w:rPr>
                <w:delText>Uloge i odgovornosti</w:delText>
              </w:r>
              <w:r w:rsidDel="00C40BAA">
                <w:rPr>
                  <w:noProof/>
                  <w:webHidden/>
                </w:rPr>
                <w:tab/>
                <w:delText>1</w:delText>
              </w:r>
            </w:del>
          </w:ins>
        </w:p>
        <w:p w14:paraId="291B3ADB" w14:textId="0382CA36" w:rsidR="00943572" w:rsidDel="00C40BAA" w:rsidRDefault="00943572">
          <w:pPr>
            <w:pStyle w:val="TOC1"/>
            <w:tabs>
              <w:tab w:val="right" w:leader="dot" w:pos="9461"/>
            </w:tabs>
            <w:rPr>
              <w:ins w:id="74" w:author="Srdjan Todorovic" w:date="2022-07-20T16:35:00Z"/>
              <w:del w:id="75" w:author="Sonja Galovic" w:date="2022-07-24T18:40:00Z"/>
              <w:rFonts w:asciiTheme="minorHAnsi" w:eastAsiaTheme="minorEastAsia" w:hAnsiTheme="minorHAnsi" w:cstheme="minorBidi"/>
              <w:noProof/>
              <w:color w:val="auto"/>
            </w:rPr>
          </w:pPr>
          <w:ins w:id="76" w:author="Srdjan Todorovic" w:date="2022-07-20T16:35:00Z">
            <w:del w:id="77" w:author="Sonja Galovic" w:date="2022-07-24T18:40:00Z">
              <w:r w:rsidRPr="00C40BAA" w:rsidDel="00C40BAA">
                <w:rPr>
                  <w:rStyle w:val="Hyperlink"/>
                  <w:noProof/>
                </w:rPr>
                <w:delText>Dokumentovanje rizika</w:delText>
              </w:r>
              <w:r w:rsidDel="00C40BAA">
                <w:rPr>
                  <w:noProof/>
                  <w:webHidden/>
                </w:rPr>
                <w:tab/>
                <w:delText>2</w:delText>
              </w:r>
            </w:del>
          </w:ins>
        </w:p>
        <w:p w14:paraId="14ADB096" w14:textId="687AB54B" w:rsidR="00943572" w:rsidDel="00C40BAA" w:rsidRDefault="00943572">
          <w:pPr>
            <w:pStyle w:val="TOC1"/>
            <w:tabs>
              <w:tab w:val="right" w:leader="dot" w:pos="9461"/>
            </w:tabs>
            <w:rPr>
              <w:ins w:id="78" w:author="Srdjan Todorovic" w:date="2022-07-20T16:35:00Z"/>
              <w:del w:id="79" w:author="Sonja Galovic" w:date="2022-07-24T18:40:00Z"/>
              <w:rFonts w:asciiTheme="minorHAnsi" w:eastAsiaTheme="minorEastAsia" w:hAnsiTheme="minorHAnsi" w:cstheme="minorBidi"/>
              <w:noProof/>
              <w:color w:val="auto"/>
            </w:rPr>
          </w:pPr>
          <w:ins w:id="80" w:author="Srdjan Todorovic" w:date="2022-07-20T16:35:00Z">
            <w:del w:id="81" w:author="Sonja Galovic" w:date="2022-07-24T18:40:00Z">
              <w:r w:rsidRPr="00C40BAA" w:rsidDel="00C40BAA">
                <w:rPr>
                  <w:rStyle w:val="Hyperlink"/>
                  <w:noProof/>
                </w:rPr>
                <w:delText>Aktivnosti</w:delText>
              </w:r>
              <w:r w:rsidDel="00C40BAA">
                <w:rPr>
                  <w:noProof/>
                  <w:webHidden/>
                </w:rPr>
                <w:tab/>
                <w:delText>3</w:delText>
              </w:r>
            </w:del>
          </w:ins>
        </w:p>
        <w:p w14:paraId="665C39D7" w14:textId="4BCCAED3" w:rsidR="00943572" w:rsidDel="00C40BAA" w:rsidRDefault="00943572">
          <w:pPr>
            <w:pStyle w:val="TOC1"/>
            <w:tabs>
              <w:tab w:val="right" w:leader="dot" w:pos="9461"/>
            </w:tabs>
            <w:rPr>
              <w:ins w:id="82" w:author="Srdjan Todorovic" w:date="2022-07-20T16:35:00Z"/>
              <w:del w:id="83" w:author="Sonja Galovic" w:date="2022-07-24T18:40:00Z"/>
              <w:rFonts w:asciiTheme="minorHAnsi" w:eastAsiaTheme="minorEastAsia" w:hAnsiTheme="minorHAnsi" w:cstheme="minorBidi"/>
              <w:noProof/>
              <w:color w:val="auto"/>
            </w:rPr>
          </w:pPr>
          <w:ins w:id="84" w:author="Srdjan Todorovic" w:date="2022-07-20T16:35:00Z">
            <w:del w:id="85" w:author="Sonja Galovic" w:date="2022-07-24T18:40:00Z">
              <w:r w:rsidRPr="00C40BAA" w:rsidDel="00C40BAA">
                <w:rPr>
                  <w:rStyle w:val="Hyperlink"/>
                  <w:noProof/>
                </w:rPr>
                <w:delText>Raspored za aktivnosti upravljanja rizicima</w:delText>
              </w:r>
              <w:r w:rsidDel="00C40BAA">
                <w:rPr>
                  <w:noProof/>
                  <w:webHidden/>
                </w:rPr>
                <w:tab/>
                <w:delText>4</w:delText>
              </w:r>
            </w:del>
          </w:ins>
        </w:p>
        <w:p w14:paraId="7B23D4A7" w14:textId="185D45F1" w:rsidR="00943572" w:rsidDel="00C40BAA" w:rsidRDefault="00943572">
          <w:pPr>
            <w:pStyle w:val="TOC1"/>
            <w:tabs>
              <w:tab w:val="right" w:leader="dot" w:pos="9461"/>
            </w:tabs>
            <w:rPr>
              <w:ins w:id="86" w:author="Srdjan Todorovic" w:date="2022-07-20T16:35:00Z"/>
              <w:del w:id="87" w:author="Sonja Galovic" w:date="2022-07-24T18:40:00Z"/>
              <w:rFonts w:asciiTheme="minorHAnsi" w:eastAsiaTheme="minorEastAsia" w:hAnsiTheme="minorHAnsi" w:cstheme="minorBidi"/>
              <w:noProof/>
              <w:color w:val="auto"/>
            </w:rPr>
          </w:pPr>
          <w:ins w:id="88" w:author="Srdjan Todorovic" w:date="2022-07-20T16:35:00Z">
            <w:del w:id="89" w:author="Sonja Galovic" w:date="2022-07-24T18:40:00Z">
              <w:r w:rsidRPr="00C40BAA" w:rsidDel="00C40BAA">
                <w:rPr>
                  <w:rStyle w:val="Hyperlink"/>
                  <w:noProof/>
                </w:rPr>
                <w:delText>Budžet za upravljanje rizicima</w:delText>
              </w:r>
              <w:r w:rsidDel="00C40BAA">
                <w:rPr>
                  <w:noProof/>
                  <w:webHidden/>
                </w:rPr>
                <w:tab/>
                <w:delText>5</w:delText>
              </w:r>
            </w:del>
          </w:ins>
        </w:p>
        <w:p w14:paraId="28A20BEC" w14:textId="6ABAC607" w:rsidR="00943572" w:rsidDel="00C40BAA" w:rsidRDefault="00943572">
          <w:pPr>
            <w:pStyle w:val="TOC1"/>
            <w:tabs>
              <w:tab w:val="right" w:leader="dot" w:pos="9461"/>
            </w:tabs>
            <w:rPr>
              <w:ins w:id="90" w:author="Srdjan Todorovic" w:date="2022-07-20T16:35:00Z"/>
              <w:del w:id="91" w:author="Sonja Galovic" w:date="2022-07-24T18:40:00Z"/>
              <w:rFonts w:asciiTheme="minorHAnsi" w:eastAsiaTheme="minorEastAsia" w:hAnsiTheme="minorHAnsi" w:cstheme="minorBidi"/>
              <w:noProof/>
              <w:color w:val="auto"/>
            </w:rPr>
          </w:pPr>
          <w:ins w:id="92" w:author="Srdjan Todorovic" w:date="2022-07-20T16:35:00Z">
            <w:del w:id="93" w:author="Sonja Galovic" w:date="2022-07-24T18:40:00Z">
              <w:r w:rsidRPr="00C40BAA" w:rsidDel="00C40BAA">
                <w:rPr>
                  <w:rStyle w:val="Hyperlink"/>
                  <w:noProof/>
                </w:rPr>
                <w:delText>Alati za upravljane rizicima</w:delText>
              </w:r>
              <w:r w:rsidDel="00C40BAA">
                <w:rPr>
                  <w:noProof/>
                  <w:webHidden/>
                </w:rPr>
                <w:tab/>
                <w:delText>5</w:delText>
              </w:r>
            </w:del>
          </w:ins>
        </w:p>
        <w:p w14:paraId="6BB01CF2" w14:textId="1D0ACFE2" w:rsidR="00943572" w:rsidDel="00C40BAA" w:rsidRDefault="00943572">
          <w:pPr>
            <w:pStyle w:val="TOC1"/>
            <w:tabs>
              <w:tab w:val="right" w:leader="dot" w:pos="9461"/>
            </w:tabs>
            <w:rPr>
              <w:ins w:id="94" w:author="Srdjan Todorovic" w:date="2022-07-20T16:35:00Z"/>
              <w:del w:id="95" w:author="Sonja Galovic" w:date="2022-07-24T18:40:00Z"/>
              <w:rFonts w:asciiTheme="minorHAnsi" w:eastAsiaTheme="minorEastAsia" w:hAnsiTheme="minorHAnsi" w:cstheme="minorBidi"/>
              <w:noProof/>
              <w:color w:val="auto"/>
            </w:rPr>
          </w:pPr>
          <w:ins w:id="96" w:author="Srdjan Todorovic" w:date="2022-07-20T16:35:00Z">
            <w:del w:id="97" w:author="Sonja Galovic" w:date="2022-07-24T18:40:00Z">
              <w:r w:rsidRPr="00C40BAA" w:rsidDel="00C40BAA">
                <w:rPr>
                  <w:rStyle w:val="Hyperlink"/>
                  <w:noProof/>
                </w:rPr>
                <w:delText>Appendix. Sample Risk Documentation Form</w:delText>
              </w:r>
              <w:r w:rsidDel="00C40BAA">
                <w:rPr>
                  <w:noProof/>
                  <w:webHidden/>
                </w:rPr>
                <w:tab/>
                <w:delText>5</w:delText>
              </w:r>
            </w:del>
          </w:ins>
        </w:p>
        <w:p w14:paraId="558097A8" w14:textId="3761B412" w:rsidR="00946F23" w:rsidDel="00C40BAA" w:rsidRDefault="00946F23">
          <w:pPr>
            <w:pStyle w:val="TOC1"/>
            <w:tabs>
              <w:tab w:val="right" w:leader="dot" w:pos="9461"/>
            </w:tabs>
            <w:rPr>
              <w:del w:id="98" w:author="Sonja Galovic" w:date="2022-07-24T18:40:00Z"/>
              <w:rFonts w:asciiTheme="minorHAnsi" w:eastAsiaTheme="minorEastAsia" w:hAnsiTheme="minorHAnsi" w:cstheme="minorBidi"/>
              <w:noProof/>
              <w:color w:val="auto"/>
            </w:rPr>
          </w:pPr>
          <w:del w:id="99" w:author="Sonja Galovic" w:date="2022-07-24T18:40:00Z">
            <w:r w:rsidRPr="00CD4303" w:rsidDel="00C40BAA">
              <w:rPr>
                <w:rStyle w:val="Hyperlink"/>
                <w:noProof/>
              </w:rPr>
              <w:delText>Sadr</w:delText>
            </w:r>
            <w:r w:rsidRPr="00CD4303" w:rsidDel="00C40BAA">
              <w:rPr>
                <w:rStyle w:val="Hyperlink"/>
                <w:noProof/>
                <w:lang w:val="sr-Latn-RS"/>
              </w:rPr>
              <w:delText>žaj</w:delText>
            </w:r>
            <w:r w:rsidDel="00C40BAA">
              <w:rPr>
                <w:noProof/>
                <w:webHidden/>
              </w:rPr>
              <w:tab/>
              <w:delText>ii</w:delText>
            </w:r>
          </w:del>
        </w:p>
        <w:p w14:paraId="4146E192" w14:textId="6F0AB606" w:rsidR="00946F23" w:rsidDel="00C40BAA" w:rsidRDefault="00946F23">
          <w:pPr>
            <w:pStyle w:val="TOC1"/>
            <w:tabs>
              <w:tab w:val="right" w:leader="dot" w:pos="9461"/>
            </w:tabs>
            <w:rPr>
              <w:del w:id="100" w:author="Sonja Galovic" w:date="2022-07-24T18:40:00Z"/>
              <w:rFonts w:asciiTheme="minorHAnsi" w:eastAsiaTheme="minorEastAsia" w:hAnsiTheme="minorHAnsi" w:cstheme="minorBidi"/>
              <w:noProof/>
              <w:color w:val="auto"/>
            </w:rPr>
          </w:pPr>
          <w:del w:id="101" w:author="Sonja Galovic" w:date="2022-07-24T18:40:00Z">
            <w:r w:rsidRPr="00CD4303" w:rsidDel="00C40BAA">
              <w:rPr>
                <w:rStyle w:val="Hyperlink"/>
                <w:noProof/>
              </w:rPr>
              <w:delText>Istorija izmena</w:delText>
            </w:r>
            <w:r w:rsidDel="00C40BAA">
              <w:rPr>
                <w:noProof/>
                <w:webHidden/>
              </w:rPr>
              <w:tab/>
              <w:delText>ii</w:delText>
            </w:r>
          </w:del>
        </w:p>
        <w:p w14:paraId="57487A33" w14:textId="095BBAFD" w:rsidR="00946F23" w:rsidDel="00C40BAA" w:rsidRDefault="00946F23">
          <w:pPr>
            <w:pStyle w:val="TOC1"/>
            <w:tabs>
              <w:tab w:val="right" w:leader="dot" w:pos="9461"/>
            </w:tabs>
            <w:rPr>
              <w:del w:id="102" w:author="Sonja Galovic" w:date="2022-07-24T18:40:00Z"/>
              <w:rFonts w:asciiTheme="minorHAnsi" w:eastAsiaTheme="minorEastAsia" w:hAnsiTheme="minorHAnsi" w:cstheme="minorBidi"/>
              <w:noProof/>
              <w:color w:val="auto"/>
            </w:rPr>
          </w:pPr>
          <w:del w:id="103" w:author="Sonja Galovic" w:date="2022-07-24T18:40:00Z">
            <w:r w:rsidRPr="00CD4303" w:rsidDel="00C40BAA">
              <w:rPr>
                <w:rStyle w:val="Hyperlink"/>
                <w:noProof/>
              </w:rPr>
              <w:delText>Namena dokumenta</w:delText>
            </w:r>
            <w:r w:rsidDel="00C40BAA">
              <w:rPr>
                <w:noProof/>
                <w:webHidden/>
              </w:rPr>
              <w:tab/>
              <w:delText>1</w:delText>
            </w:r>
          </w:del>
        </w:p>
        <w:p w14:paraId="1284E067" w14:textId="26D61AB2" w:rsidR="00946F23" w:rsidDel="00C40BAA" w:rsidRDefault="00946F23">
          <w:pPr>
            <w:pStyle w:val="TOC1"/>
            <w:tabs>
              <w:tab w:val="right" w:leader="dot" w:pos="9461"/>
            </w:tabs>
            <w:rPr>
              <w:del w:id="104" w:author="Sonja Galovic" w:date="2022-07-24T18:40:00Z"/>
              <w:rFonts w:asciiTheme="minorHAnsi" w:eastAsiaTheme="minorEastAsia" w:hAnsiTheme="minorHAnsi" w:cstheme="minorBidi"/>
              <w:noProof/>
              <w:color w:val="auto"/>
            </w:rPr>
          </w:pPr>
          <w:del w:id="105" w:author="Sonja Galovic" w:date="2022-07-24T18:40:00Z">
            <w:r w:rsidRPr="00CD4303" w:rsidDel="00C40BAA">
              <w:rPr>
                <w:rStyle w:val="Hyperlink"/>
                <w:noProof/>
              </w:rPr>
              <w:delText>Uloge i odgovornosti</w:delText>
            </w:r>
            <w:r w:rsidDel="00C40BAA">
              <w:rPr>
                <w:noProof/>
                <w:webHidden/>
              </w:rPr>
              <w:tab/>
              <w:delText>1</w:delText>
            </w:r>
          </w:del>
        </w:p>
        <w:p w14:paraId="0EA19C26" w14:textId="35E7505F" w:rsidR="00946F23" w:rsidDel="00C40BAA" w:rsidRDefault="00946F23">
          <w:pPr>
            <w:pStyle w:val="TOC1"/>
            <w:tabs>
              <w:tab w:val="right" w:leader="dot" w:pos="9461"/>
            </w:tabs>
            <w:rPr>
              <w:del w:id="106" w:author="Sonja Galovic" w:date="2022-07-24T18:40:00Z"/>
              <w:rFonts w:asciiTheme="minorHAnsi" w:eastAsiaTheme="minorEastAsia" w:hAnsiTheme="minorHAnsi" w:cstheme="minorBidi"/>
              <w:noProof/>
              <w:color w:val="auto"/>
            </w:rPr>
          </w:pPr>
          <w:del w:id="107" w:author="Sonja Galovic" w:date="2022-07-24T18:40:00Z">
            <w:r w:rsidRPr="00CD4303" w:rsidDel="00C40BAA">
              <w:rPr>
                <w:rStyle w:val="Hyperlink"/>
                <w:noProof/>
              </w:rPr>
              <w:delText>Risk Documentation</w:delText>
            </w:r>
            <w:r w:rsidDel="00C40BAA">
              <w:rPr>
                <w:noProof/>
                <w:webHidden/>
              </w:rPr>
              <w:tab/>
              <w:delText>1</w:delText>
            </w:r>
          </w:del>
        </w:p>
        <w:p w14:paraId="68F01147" w14:textId="1992610B" w:rsidR="00946F23" w:rsidDel="00C40BAA" w:rsidRDefault="00946F23">
          <w:pPr>
            <w:pStyle w:val="TOC1"/>
            <w:tabs>
              <w:tab w:val="right" w:leader="dot" w:pos="9461"/>
            </w:tabs>
            <w:rPr>
              <w:del w:id="108" w:author="Sonja Galovic" w:date="2022-07-24T18:40:00Z"/>
              <w:rFonts w:asciiTheme="minorHAnsi" w:eastAsiaTheme="minorEastAsia" w:hAnsiTheme="minorHAnsi" w:cstheme="minorBidi"/>
              <w:noProof/>
              <w:color w:val="auto"/>
            </w:rPr>
          </w:pPr>
          <w:del w:id="109" w:author="Sonja Galovic" w:date="2022-07-24T18:40:00Z">
            <w:r w:rsidRPr="00CD4303" w:rsidDel="00C40BAA">
              <w:rPr>
                <w:rStyle w:val="Hyperlink"/>
                <w:noProof/>
              </w:rPr>
              <w:delText>Activities</w:delText>
            </w:r>
            <w:r w:rsidDel="00C40BAA">
              <w:rPr>
                <w:noProof/>
                <w:webHidden/>
              </w:rPr>
              <w:tab/>
              <w:delText>2</w:delText>
            </w:r>
          </w:del>
        </w:p>
        <w:p w14:paraId="5CD3C8D4" w14:textId="7E56B6C8" w:rsidR="00946F23" w:rsidDel="00C40BAA" w:rsidRDefault="00946F23">
          <w:pPr>
            <w:pStyle w:val="TOC1"/>
            <w:tabs>
              <w:tab w:val="right" w:leader="dot" w:pos="9461"/>
            </w:tabs>
            <w:rPr>
              <w:del w:id="110" w:author="Sonja Galovic" w:date="2022-07-24T18:40:00Z"/>
              <w:rFonts w:asciiTheme="minorHAnsi" w:eastAsiaTheme="minorEastAsia" w:hAnsiTheme="minorHAnsi" w:cstheme="minorBidi"/>
              <w:noProof/>
              <w:color w:val="auto"/>
            </w:rPr>
          </w:pPr>
          <w:del w:id="111" w:author="Sonja Galovic" w:date="2022-07-24T18:40:00Z">
            <w:r w:rsidRPr="00CD4303" w:rsidDel="00C40BAA">
              <w:rPr>
                <w:rStyle w:val="Hyperlink"/>
                <w:noProof/>
              </w:rPr>
              <w:delText>Schedule for Risk Management Activities</w:delText>
            </w:r>
            <w:r w:rsidDel="00C40BAA">
              <w:rPr>
                <w:noProof/>
                <w:webHidden/>
              </w:rPr>
              <w:tab/>
              <w:delText>4</w:delText>
            </w:r>
          </w:del>
        </w:p>
        <w:p w14:paraId="43CC4668" w14:textId="08FBD53C" w:rsidR="00946F23" w:rsidDel="00C40BAA" w:rsidRDefault="00946F23">
          <w:pPr>
            <w:pStyle w:val="TOC1"/>
            <w:tabs>
              <w:tab w:val="right" w:leader="dot" w:pos="9461"/>
            </w:tabs>
            <w:rPr>
              <w:del w:id="112" w:author="Sonja Galovic" w:date="2022-07-24T18:40:00Z"/>
              <w:rFonts w:asciiTheme="minorHAnsi" w:eastAsiaTheme="minorEastAsia" w:hAnsiTheme="minorHAnsi" w:cstheme="minorBidi"/>
              <w:noProof/>
              <w:color w:val="auto"/>
            </w:rPr>
          </w:pPr>
          <w:del w:id="113" w:author="Sonja Galovic" w:date="2022-07-24T18:40:00Z">
            <w:r w:rsidRPr="00CD4303" w:rsidDel="00C40BAA">
              <w:rPr>
                <w:rStyle w:val="Hyperlink"/>
                <w:noProof/>
              </w:rPr>
              <w:delText>Risk Management Budget</w:delText>
            </w:r>
            <w:r w:rsidDel="00C40BAA">
              <w:rPr>
                <w:noProof/>
                <w:webHidden/>
              </w:rPr>
              <w:tab/>
              <w:delText>4</w:delText>
            </w:r>
          </w:del>
        </w:p>
        <w:p w14:paraId="0EB5D202" w14:textId="57F0FCD0" w:rsidR="00946F23" w:rsidDel="00C40BAA" w:rsidRDefault="00946F23">
          <w:pPr>
            <w:pStyle w:val="TOC1"/>
            <w:tabs>
              <w:tab w:val="right" w:leader="dot" w:pos="9461"/>
            </w:tabs>
            <w:rPr>
              <w:del w:id="114" w:author="Sonja Galovic" w:date="2022-07-24T18:40:00Z"/>
              <w:rFonts w:asciiTheme="minorHAnsi" w:eastAsiaTheme="minorEastAsia" w:hAnsiTheme="minorHAnsi" w:cstheme="minorBidi"/>
              <w:noProof/>
              <w:color w:val="auto"/>
            </w:rPr>
          </w:pPr>
          <w:del w:id="115" w:author="Sonja Galovic" w:date="2022-07-24T18:40:00Z">
            <w:r w:rsidRPr="00CD4303" w:rsidDel="00C40BAA">
              <w:rPr>
                <w:rStyle w:val="Hyperlink"/>
                <w:noProof/>
              </w:rPr>
              <w:delText>Risk Management Tools</w:delText>
            </w:r>
            <w:r w:rsidDel="00C40BAA">
              <w:rPr>
                <w:noProof/>
                <w:webHidden/>
              </w:rPr>
              <w:tab/>
              <w:delText>4</w:delText>
            </w:r>
          </w:del>
        </w:p>
        <w:p w14:paraId="7046627A" w14:textId="761E445F" w:rsidR="00946F23" w:rsidDel="00C40BAA" w:rsidRDefault="00946F23">
          <w:pPr>
            <w:pStyle w:val="TOC1"/>
            <w:tabs>
              <w:tab w:val="right" w:leader="dot" w:pos="9461"/>
            </w:tabs>
            <w:rPr>
              <w:del w:id="116" w:author="Sonja Galovic" w:date="2022-07-24T18:40:00Z"/>
              <w:rFonts w:asciiTheme="minorHAnsi" w:eastAsiaTheme="minorEastAsia" w:hAnsiTheme="minorHAnsi" w:cstheme="minorBidi"/>
              <w:noProof/>
              <w:color w:val="auto"/>
            </w:rPr>
          </w:pPr>
          <w:del w:id="117" w:author="Sonja Galovic" w:date="2022-07-24T18:40:00Z">
            <w:r w:rsidRPr="00CD4303" w:rsidDel="00C40BAA">
              <w:rPr>
                <w:rStyle w:val="Hyperlink"/>
                <w:noProof/>
              </w:rPr>
              <w:delText>Appendix. Sample Risk Documentation Form</w:delText>
            </w:r>
            <w:r w:rsidDel="00C40BAA">
              <w:rPr>
                <w:noProof/>
                <w:webHidden/>
              </w:rPr>
              <w:tab/>
              <w:delText>5</w:delText>
            </w:r>
          </w:del>
        </w:p>
        <w:p w14:paraId="355C9222" w14:textId="007DCB7F" w:rsidR="0016272D" w:rsidRDefault="00092377">
          <w:pPr>
            <w:rPr>
              <w:del w:id="118" w:author="Srdjan Todorovic" w:date="2022-07-20T16:25:00Z"/>
            </w:rPr>
          </w:pPr>
          <w:r>
            <w:fldChar w:fldCharType="end"/>
          </w:r>
        </w:p>
      </w:sdtContent>
    </w:sdt>
    <w:p w14:paraId="355C9223" w14:textId="77777777" w:rsidR="0016272D" w:rsidRDefault="00092377">
      <w:pPr>
        <w:spacing w:after="0"/>
        <w:rPr>
          <w:del w:id="119" w:author="Srdjan Todorovic" w:date="2022-07-20T16:25:00Z"/>
        </w:rPr>
      </w:pPr>
      <w:del w:id="120" w:author="Srdjan Todorovic" w:date="2022-07-20T16:25:00Z">
        <w:r>
          <w:rPr>
            <w:rFonts w:eastAsia="Times New Roman" w:cs="Times New Roman"/>
            <w:sz w:val="24"/>
          </w:rPr>
          <w:delText xml:space="preserve"> </w:delText>
        </w:r>
      </w:del>
    </w:p>
    <w:p w14:paraId="355C9224" w14:textId="77777777" w:rsidR="0016272D" w:rsidRDefault="00092377">
      <w:pPr>
        <w:spacing w:after="0"/>
        <w:rPr>
          <w:del w:id="121" w:author="Srdjan Todorovic" w:date="2022-07-20T16:25:00Z"/>
        </w:rPr>
      </w:pPr>
      <w:del w:id="122" w:author="Srdjan Todorovic" w:date="2022-07-20T16:25:00Z">
        <w:r>
          <w:rPr>
            <w:rFonts w:eastAsia="Times New Roman" w:cs="Times New Roman"/>
            <w:sz w:val="24"/>
          </w:rPr>
          <w:delText xml:space="preserve"> </w:delText>
        </w:r>
      </w:del>
    </w:p>
    <w:p w14:paraId="355C9225" w14:textId="77777777" w:rsidR="0016272D" w:rsidRDefault="00092377">
      <w:pPr>
        <w:spacing w:after="0"/>
        <w:rPr>
          <w:del w:id="123" w:author="Srdjan Todorovic" w:date="2022-07-20T16:25:00Z"/>
        </w:rPr>
      </w:pPr>
      <w:del w:id="124" w:author="Srdjan Todorovic" w:date="2022-07-20T16:25:00Z">
        <w:r>
          <w:rPr>
            <w:rFonts w:eastAsia="Times New Roman" w:cs="Times New Roman"/>
            <w:sz w:val="24"/>
          </w:rPr>
          <w:delText xml:space="preserve"> </w:delText>
        </w:r>
      </w:del>
    </w:p>
    <w:p w14:paraId="355C9226" w14:textId="77777777" w:rsidR="0016272D" w:rsidRDefault="00092377">
      <w:pPr>
        <w:spacing w:after="0"/>
        <w:rPr>
          <w:del w:id="125" w:author="Srdjan Todorovic" w:date="2022-07-20T16:25:00Z"/>
        </w:rPr>
      </w:pPr>
      <w:del w:id="126" w:author="Srdjan Todorovic" w:date="2022-07-20T16:25:00Z">
        <w:r>
          <w:rPr>
            <w:rFonts w:eastAsia="Times New Roman" w:cs="Times New Roman"/>
            <w:sz w:val="24"/>
          </w:rPr>
          <w:delText xml:space="preserve"> </w:delText>
        </w:r>
      </w:del>
    </w:p>
    <w:p w14:paraId="355C9227" w14:textId="77777777" w:rsidR="0016272D" w:rsidRDefault="00092377">
      <w:pPr>
        <w:spacing w:after="0"/>
        <w:rPr>
          <w:del w:id="127" w:author="Srdjan Todorovic" w:date="2022-07-20T16:25:00Z"/>
        </w:rPr>
      </w:pPr>
      <w:del w:id="128" w:author="Srdjan Todorovic" w:date="2022-07-20T16:25:00Z">
        <w:r>
          <w:rPr>
            <w:rFonts w:eastAsia="Times New Roman" w:cs="Times New Roman"/>
            <w:sz w:val="24"/>
          </w:rPr>
          <w:delText xml:space="preserve"> </w:delText>
        </w:r>
      </w:del>
    </w:p>
    <w:p w14:paraId="355C9228" w14:textId="77777777" w:rsidR="0016272D" w:rsidRDefault="00092377">
      <w:pPr>
        <w:pPrChange w:id="129" w:author="Srdjan Todorovic" w:date="2022-07-22T16:00:00Z">
          <w:pPr>
            <w:spacing w:after="285"/>
          </w:pPr>
        </w:pPrChange>
      </w:pPr>
      <w:del w:id="130" w:author="Srdjan Todorovic" w:date="2022-07-20T16:25:00Z">
        <w:r>
          <w:rPr>
            <w:rFonts w:eastAsia="Times New Roman" w:cs="Times New Roman"/>
            <w:sz w:val="24"/>
          </w:rPr>
          <w:delText xml:space="preserve"> </w:delText>
        </w:r>
      </w:del>
    </w:p>
    <w:p w14:paraId="355C9229" w14:textId="00F7E074" w:rsidR="0016272D" w:rsidRDefault="007B652D">
      <w:pPr>
        <w:pStyle w:val="Heading1"/>
        <w:spacing w:after="102"/>
        <w:ind w:left="-5"/>
      </w:pPr>
      <w:bookmarkStart w:id="131" w:name="_Toc110800991"/>
      <w:r>
        <w:t>Istorija izmena</w:t>
      </w:r>
      <w:bookmarkEnd w:id="131"/>
    </w:p>
    <w:p w14:paraId="355C922A" w14:textId="77777777" w:rsidR="0016272D" w:rsidRDefault="00092377">
      <w:pPr>
        <w:spacing w:after="0"/>
      </w:pPr>
      <w:r>
        <w:rPr>
          <w:rFonts w:eastAsia="Times New Roman" w:cs="Times New Roman"/>
          <w:sz w:val="24"/>
        </w:rPr>
        <w:t xml:space="preserve"> </w:t>
      </w:r>
    </w:p>
    <w:tbl>
      <w:tblPr>
        <w:tblStyle w:val="TableGrid1"/>
        <w:tblW w:w="9852" w:type="dxa"/>
        <w:tblInd w:w="15" w:type="dxa"/>
        <w:tblCellMar>
          <w:left w:w="107" w:type="dxa"/>
          <w:right w:w="115" w:type="dxa"/>
        </w:tblCellMar>
        <w:tblLook w:val="04A0" w:firstRow="1" w:lastRow="0" w:firstColumn="1" w:lastColumn="0" w:noHBand="0" w:noVBand="1"/>
        <w:tblPrChange w:id="132" w:author="Srdjan Todorovic" w:date="2022-07-18T17:29:00Z">
          <w:tblPr>
            <w:tblStyle w:val="TableGrid1"/>
            <w:tblW w:w="9852" w:type="dxa"/>
            <w:tblInd w:w="15" w:type="dxa"/>
            <w:tblCellMar>
              <w:left w:w="107" w:type="dxa"/>
              <w:right w:w="115" w:type="dxa"/>
            </w:tblCellMar>
            <w:tblLook w:val="04A0" w:firstRow="1" w:lastRow="0" w:firstColumn="1" w:lastColumn="0" w:noHBand="0" w:noVBand="1"/>
          </w:tblPr>
        </w:tblPrChange>
      </w:tblPr>
      <w:tblGrid>
        <w:gridCol w:w="2147"/>
        <w:gridCol w:w="1269"/>
        <w:gridCol w:w="4866"/>
        <w:gridCol w:w="1570"/>
        <w:tblGridChange w:id="133">
          <w:tblGrid>
            <w:gridCol w:w="2147"/>
            <w:gridCol w:w="8"/>
            <w:gridCol w:w="1214"/>
            <w:gridCol w:w="47"/>
            <w:gridCol w:w="4858"/>
            <w:gridCol w:w="1"/>
            <w:gridCol w:w="7"/>
            <w:gridCol w:w="1570"/>
          </w:tblGrid>
        </w:tblGridChange>
      </w:tblGrid>
      <w:tr w:rsidR="0016272D" w14:paraId="355C922F" w14:textId="77777777" w:rsidTr="002574B9">
        <w:trPr>
          <w:trHeight w:val="342"/>
          <w:trPrChange w:id="134" w:author="Srdjan Todorovic" w:date="2022-07-18T17:29:00Z">
            <w:trPr>
              <w:trHeight w:val="342"/>
            </w:trPr>
          </w:trPrChange>
        </w:trPr>
        <w:tc>
          <w:tcPr>
            <w:tcW w:w="2155" w:type="dxa"/>
            <w:tcBorders>
              <w:top w:val="single" w:sz="12" w:space="0" w:color="000000"/>
              <w:left w:val="single" w:sz="12" w:space="0" w:color="000000"/>
              <w:bottom w:val="single" w:sz="6" w:space="0" w:color="000000"/>
              <w:right w:val="single" w:sz="6" w:space="0" w:color="000000"/>
            </w:tcBorders>
            <w:vAlign w:val="center"/>
            <w:tcPrChange w:id="135" w:author="Srdjan Todorovic" w:date="2022-07-18T17:29:00Z">
              <w:tcPr>
                <w:tcW w:w="2161" w:type="dxa"/>
                <w:gridSpan w:val="2"/>
                <w:tcBorders>
                  <w:top w:val="single" w:sz="12" w:space="0" w:color="000000"/>
                  <w:left w:val="single" w:sz="12" w:space="0" w:color="000000"/>
                  <w:bottom w:val="single" w:sz="6" w:space="0" w:color="000000"/>
                  <w:right w:val="single" w:sz="6" w:space="0" w:color="000000"/>
                </w:tcBorders>
              </w:tcPr>
            </w:tcPrChange>
          </w:tcPr>
          <w:p w14:paraId="355C922B" w14:textId="2BB7C8D5" w:rsidR="0016272D" w:rsidRDefault="00092377">
            <w:pPr>
              <w:jc w:val="center"/>
              <w:pPrChange w:id="136" w:author="Unknown" w:date="2022-07-18T17:29:00Z">
                <w:pPr/>
              </w:pPrChange>
            </w:pPr>
            <w:del w:id="137" w:author="Srdjan Todorovic" w:date="2022-07-18T17:26:00Z">
              <w:r w:rsidDel="00C32885">
                <w:rPr>
                  <w:rFonts w:eastAsia="Times New Roman" w:cs="Times New Roman"/>
                  <w:b/>
                  <w:sz w:val="24"/>
                </w:rPr>
                <w:delText xml:space="preserve">Name </w:delText>
              </w:r>
            </w:del>
            <w:ins w:id="138" w:author="Srdjan Todorovic" w:date="2022-07-18T17:26:00Z">
              <w:r w:rsidR="00C32885">
                <w:rPr>
                  <w:rFonts w:eastAsia="Times New Roman" w:cs="Times New Roman"/>
                  <w:b/>
                  <w:sz w:val="24"/>
                </w:rPr>
                <w:t>Ime</w:t>
              </w:r>
            </w:ins>
          </w:p>
        </w:tc>
        <w:tc>
          <w:tcPr>
            <w:tcW w:w="1214" w:type="dxa"/>
            <w:tcBorders>
              <w:top w:val="single" w:sz="12" w:space="0" w:color="000000"/>
              <w:left w:val="single" w:sz="6" w:space="0" w:color="000000"/>
              <w:bottom w:val="single" w:sz="6" w:space="0" w:color="000000"/>
              <w:right w:val="single" w:sz="6" w:space="0" w:color="000000"/>
            </w:tcBorders>
            <w:vAlign w:val="center"/>
            <w:tcPrChange w:id="139" w:author="Srdjan Todorovic" w:date="2022-07-18T17:29:00Z">
              <w:tcPr>
                <w:tcW w:w="1170" w:type="dxa"/>
                <w:tcBorders>
                  <w:top w:val="single" w:sz="12" w:space="0" w:color="000000"/>
                  <w:left w:val="single" w:sz="6" w:space="0" w:color="000000"/>
                  <w:bottom w:val="single" w:sz="6" w:space="0" w:color="000000"/>
                  <w:right w:val="single" w:sz="6" w:space="0" w:color="000000"/>
                </w:tcBorders>
              </w:tcPr>
            </w:tcPrChange>
          </w:tcPr>
          <w:p w14:paraId="355C922C" w14:textId="3E4ADEED" w:rsidR="0016272D" w:rsidRDefault="00092377">
            <w:pPr>
              <w:ind w:left="1"/>
              <w:jc w:val="center"/>
              <w:pPrChange w:id="140" w:author="Unknown" w:date="2022-07-18T17:29:00Z">
                <w:pPr>
                  <w:ind w:left="1"/>
                </w:pPr>
              </w:pPrChange>
            </w:pPr>
            <w:del w:id="141" w:author="Srdjan Todorovic" w:date="2022-07-18T17:26:00Z">
              <w:r w:rsidDel="00C32885">
                <w:rPr>
                  <w:rFonts w:eastAsia="Times New Roman" w:cs="Times New Roman"/>
                  <w:b/>
                  <w:sz w:val="24"/>
                </w:rPr>
                <w:delText xml:space="preserve">Date </w:delText>
              </w:r>
            </w:del>
            <w:ins w:id="142" w:author="Srdjan Todorovic" w:date="2022-07-18T17:26:00Z">
              <w:r w:rsidR="00C32885">
                <w:rPr>
                  <w:rFonts w:eastAsia="Times New Roman" w:cs="Times New Roman"/>
                  <w:b/>
                  <w:sz w:val="24"/>
                </w:rPr>
                <w:t>Datum</w:t>
              </w:r>
            </w:ins>
          </w:p>
        </w:tc>
        <w:tc>
          <w:tcPr>
            <w:tcW w:w="4906" w:type="dxa"/>
            <w:tcBorders>
              <w:top w:val="single" w:sz="12" w:space="0" w:color="000000"/>
              <w:left w:val="single" w:sz="6" w:space="0" w:color="000000"/>
              <w:bottom w:val="single" w:sz="6" w:space="0" w:color="000000"/>
              <w:right w:val="single" w:sz="6" w:space="0" w:color="000000"/>
            </w:tcBorders>
            <w:vAlign w:val="center"/>
            <w:tcPrChange w:id="143" w:author="Srdjan Todorovic" w:date="2022-07-18T17:29:00Z">
              <w:tcPr>
                <w:tcW w:w="4938" w:type="dxa"/>
                <w:gridSpan w:val="3"/>
                <w:tcBorders>
                  <w:top w:val="single" w:sz="12" w:space="0" w:color="000000"/>
                  <w:left w:val="single" w:sz="6" w:space="0" w:color="000000"/>
                  <w:bottom w:val="single" w:sz="6" w:space="0" w:color="000000"/>
                  <w:right w:val="single" w:sz="6" w:space="0" w:color="000000"/>
                </w:tcBorders>
              </w:tcPr>
            </w:tcPrChange>
          </w:tcPr>
          <w:p w14:paraId="355C922D" w14:textId="1D132E27" w:rsidR="0016272D" w:rsidRDefault="00092377">
            <w:pPr>
              <w:ind w:left="1"/>
              <w:jc w:val="center"/>
              <w:pPrChange w:id="144" w:author="Unknown" w:date="2022-07-18T17:29:00Z">
                <w:pPr>
                  <w:ind w:left="1"/>
                </w:pPr>
              </w:pPrChange>
            </w:pPr>
            <w:del w:id="145" w:author="Srdjan Todorovic" w:date="2022-07-18T17:26:00Z">
              <w:r w:rsidDel="00C32885">
                <w:rPr>
                  <w:rFonts w:eastAsia="Times New Roman" w:cs="Times New Roman"/>
                  <w:b/>
                  <w:sz w:val="24"/>
                </w:rPr>
                <w:delText xml:space="preserve">Reason For Changes </w:delText>
              </w:r>
            </w:del>
            <w:ins w:id="146" w:author="Srdjan Todorovic" w:date="2022-07-18T17:26:00Z">
              <w:r w:rsidR="00C32885">
                <w:rPr>
                  <w:rFonts w:eastAsia="Times New Roman" w:cs="Times New Roman"/>
                  <w:b/>
                  <w:sz w:val="24"/>
                </w:rPr>
                <w:t>Razlog za promenu</w:t>
              </w:r>
            </w:ins>
          </w:p>
        </w:tc>
        <w:tc>
          <w:tcPr>
            <w:tcW w:w="1577" w:type="dxa"/>
            <w:tcBorders>
              <w:top w:val="single" w:sz="12" w:space="0" w:color="000000"/>
              <w:left w:val="single" w:sz="6" w:space="0" w:color="000000"/>
              <w:bottom w:val="single" w:sz="6" w:space="0" w:color="000000"/>
              <w:right w:val="single" w:sz="12" w:space="0" w:color="000000"/>
            </w:tcBorders>
            <w:vAlign w:val="center"/>
            <w:tcPrChange w:id="147" w:author="Srdjan Todorovic" w:date="2022-07-18T17:29:00Z">
              <w:tcPr>
                <w:tcW w:w="1583" w:type="dxa"/>
                <w:gridSpan w:val="2"/>
                <w:tcBorders>
                  <w:top w:val="single" w:sz="12" w:space="0" w:color="000000"/>
                  <w:left w:val="single" w:sz="6" w:space="0" w:color="000000"/>
                  <w:bottom w:val="single" w:sz="6" w:space="0" w:color="000000"/>
                  <w:right w:val="single" w:sz="12" w:space="0" w:color="000000"/>
                </w:tcBorders>
              </w:tcPr>
            </w:tcPrChange>
          </w:tcPr>
          <w:p w14:paraId="355C922E" w14:textId="020B04CE" w:rsidR="0016272D" w:rsidRDefault="00092377">
            <w:pPr>
              <w:ind w:left="1"/>
              <w:jc w:val="center"/>
              <w:pPrChange w:id="148" w:author="Unknown" w:date="2022-07-18T17:29:00Z">
                <w:pPr>
                  <w:ind w:left="1"/>
                </w:pPr>
              </w:pPrChange>
            </w:pPr>
            <w:del w:id="149" w:author="Srdjan Todorovic" w:date="2022-07-18T17:26:00Z">
              <w:r w:rsidDel="00C32885">
                <w:rPr>
                  <w:rFonts w:eastAsia="Times New Roman" w:cs="Times New Roman"/>
                  <w:b/>
                  <w:sz w:val="24"/>
                </w:rPr>
                <w:delText xml:space="preserve">Version </w:delText>
              </w:r>
            </w:del>
            <w:ins w:id="150" w:author="Srdjan Todorovic" w:date="2022-07-18T17:26:00Z">
              <w:r w:rsidR="00C32885">
                <w:rPr>
                  <w:rFonts w:eastAsia="Times New Roman" w:cs="Times New Roman"/>
                  <w:b/>
                  <w:sz w:val="24"/>
                </w:rPr>
                <w:t>Verzija</w:t>
              </w:r>
            </w:ins>
          </w:p>
        </w:tc>
      </w:tr>
      <w:tr w:rsidR="0016272D" w14:paraId="355C9234" w14:textId="77777777" w:rsidTr="002574B9">
        <w:trPr>
          <w:trHeight w:val="323"/>
          <w:trPrChange w:id="151" w:author="Srdjan Todorovic" w:date="2022-07-18T17:29:00Z">
            <w:trPr>
              <w:trHeight w:val="323"/>
            </w:trPr>
          </w:trPrChange>
        </w:trPr>
        <w:tc>
          <w:tcPr>
            <w:tcW w:w="2155" w:type="dxa"/>
            <w:tcBorders>
              <w:top w:val="single" w:sz="6" w:space="0" w:color="000000"/>
              <w:left w:val="single" w:sz="12" w:space="0" w:color="000000"/>
              <w:bottom w:val="single" w:sz="6" w:space="0" w:color="000000"/>
              <w:right w:val="single" w:sz="6" w:space="0" w:color="000000"/>
            </w:tcBorders>
            <w:vAlign w:val="center"/>
            <w:tcPrChange w:id="152" w:author="Srdjan Todorovic" w:date="2022-07-18T17:29:00Z">
              <w:tcPr>
                <w:tcW w:w="2161" w:type="dxa"/>
                <w:gridSpan w:val="2"/>
                <w:tcBorders>
                  <w:top w:val="single" w:sz="6" w:space="0" w:color="000000"/>
                  <w:left w:val="single" w:sz="12" w:space="0" w:color="000000"/>
                  <w:bottom w:val="single" w:sz="12" w:space="0" w:color="000000"/>
                  <w:right w:val="single" w:sz="6" w:space="0" w:color="000000"/>
                </w:tcBorders>
              </w:tcPr>
            </w:tcPrChange>
          </w:tcPr>
          <w:p w14:paraId="355C9230" w14:textId="44A05671" w:rsidR="0016272D" w:rsidRDefault="00092377">
            <w:pPr>
              <w:jc w:val="center"/>
              <w:pPrChange w:id="153" w:author="Unknown" w:date="2022-07-18T17:29:00Z">
                <w:pPr/>
              </w:pPrChange>
            </w:pPr>
            <w:del w:id="154" w:author="Srdjan Todorovic" w:date="2022-07-18T17:25:00Z">
              <w:r w:rsidDel="00535824">
                <w:rPr>
                  <w:rFonts w:eastAsia="Times New Roman" w:cs="Times New Roman"/>
                </w:rPr>
                <w:delText>&lt;author&gt;</w:delText>
              </w:r>
            </w:del>
            <w:ins w:id="155" w:author="Srdjan Todorovic" w:date="2022-07-18T17:25:00Z">
              <w:r w:rsidR="00535824">
                <w:rPr>
                  <w:rFonts w:eastAsia="Times New Roman" w:cs="Times New Roman"/>
                </w:rPr>
                <w:t>Sonja Galović</w:t>
              </w:r>
            </w:ins>
          </w:p>
        </w:tc>
        <w:tc>
          <w:tcPr>
            <w:tcW w:w="1214" w:type="dxa"/>
            <w:tcBorders>
              <w:top w:val="single" w:sz="6" w:space="0" w:color="000000"/>
              <w:left w:val="single" w:sz="6" w:space="0" w:color="000000"/>
              <w:bottom w:val="single" w:sz="6" w:space="0" w:color="000000"/>
              <w:right w:val="single" w:sz="6" w:space="0" w:color="000000"/>
            </w:tcBorders>
            <w:vAlign w:val="center"/>
            <w:tcPrChange w:id="156" w:author="Srdjan Todorovic" w:date="2022-07-18T17:29:00Z">
              <w:tcPr>
                <w:tcW w:w="1170" w:type="dxa"/>
                <w:tcBorders>
                  <w:top w:val="single" w:sz="6" w:space="0" w:color="000000"/>
                  <w:left w:val="single" w:sz="6" w:space="0" w:color="000000"/>
                  <w:bottom w:val="single" w:sz="12" w:space="0" w:color="000000"/>
                  <w:right w:val="single" w:sz="6" w:space="0" w:color="000000"/>
                </w:tcBorders>
              </w:tcPr>
            </w:tcPrChange>
          </w:tcPr>
          <w:p w14:paraId="355C9231" w14:textId="5620F654" w:rsidR="0016272D" w:rsidRDefault="00535824">
            <w:pPr>
              <w:ind w:left="1"/>
              <w:jc w:val="center"/>
              <w:pPrChange w:id="157" w:author="Unknown" w:date="2022-07-18T17:29:00Z">
                <w:pPr>
                  <w:ind w:left="1"/>
                </w:pPr>
              </w:pPrChange>
            </w:pPr>
            <w:ins w:id="158" w:author="Srdjan Todorovic" w:date="2022-07-18T17:25:00Z">
              <w:r>
                <w:rPr>
                  <w:rFonts w:eastAsia="Times New Roman" w:cs="Times New Roman"/>
                </w:rPr>
                <w:t>18.07.2022</w:t>
              </w:r>
            </w:ins>
          </w:p>
        </w:tc>
        <w:tc>
          <w:tcPr>
            <w:tcW w:w="4906" w:type="dxa"/>
            <w:tcBorders>
              <w:top w:val="single" w:sz="6" w:space="0" w:color="000000"/>
              <w:left w:val="single" w:sz="6" w:space="0" w:color="000000"/>
              <w:bottom w:val="single" w:sz="6" w:space="0" w:color="000000"/>
              <w:right w:val="single" w:sz="6" w:space="0" w:color="000000"/>
            </w:tcBorders>
            <w:vAlign w:val="center"/>
            <w:tcPrChange w:id="159" w:author="Srdjan Todorovic" w:date="2022-07-18T17:29:00Z">
              <w:tcPr>
                <w:tcW w:w="4938" w:type="dxa"/>
                <w:gridSpan w:val="2"/>
                <w:tcBorders>
                  <w:top w:val="single" w:sz="6" w:space="0" w:color="000000"/>
                  <w:left w:val="single" w:sz="6" w:space="0" w:color="000000"/>
                  <w:bottom w:val="single" w:sz="12" w:space="0" w:color="000000"/>
                  <w:right w:val="single" w:sz="6" w:space="0" w:color="000000"/>
                </w:tcBorders>
              </w:tcPr>
            </w:tcPrChange>
          </w:tcPr>
          <w:p w14:paraId="355C9232" w14:textId="4996E715" w:rsidR="0016272D" w:rsidRDefault="00092377" w:rsidP="00397F08">
            <w:pPr>
              <w:ind w:left="1"/>
            </w:pPr>
            <w:del w:id="160" w:author="Srdjan Todorovic" w:date="2022-07-18T17:25:00Z">
              <w:r w:rsidDel="006F09FA">
                <w:rPr>
                  <w:rFonts w:eastAsia="Times New Roman" w:cs="Times New Roman"/>
                </w:rPr>
                <w:delText>initial draft</w:delText>
              </w:r>
            </w:del>
            <w:ins w:id="161" w:author="Srdjan Todorovic" w:date="2022-07-18T17:25:00Z">
              <w:r w:rsidR="006F09FA">
                <w:rPr>
                  <w:rFonts w:eastAsia="Times New Roman" w:cs="Times New Roman"/>
                </w:rPr>
                <w:t>kreiran do</w:t>
              </w:r>
              <w:r w:rsidR="00E727B1">
                <w:rPr>
                  <w:rFonts w:eastAsia="Times New Roman" w:cs="Times New Roman"/>
                </w:rPr>
                <w:t>kument</w:t>
              </w:r>
            </w:ins>
            <w:ins w:id="162" w:author="Srdjan Todorovic" w:date="2022-07-18T17:26:00Z">
              <w:r w:rsidR="00C32885">
                <w:rPr>
                  <w:rFonts w:eastAsia="Times New Roman" w:cs="Times New Roman"/>
                </w:rPr>
                <w:t xml:space="preserve">; </w:t>
              </w:r>
            </w:ins>
            <w:ins w:id="163" w:author="Srdjan Todorovic" w:date="2022-07-18T17:28:00Z">
              <w:r w:rsidR="00C20F57">
                <w:rPr>
                  <w:rFonts w:eastAsia="Times New Roman" w:cs="Times New Roman"/>
                </w:rPr>
                <w:t xml:space="preserve">pisanje </w:t>
              </w:r>
            </w:ins>
            <w:ins w:id="164" w:author="Srdjan Todorovic" w:date="2022-07-18T17:26:00Z">
              <w:r w:rsidR="00C32885">
                <w:rPr>
                  <w:rFonts w:eastAsia="Times New Roman" w:cs="Times New Roman"/>
                </w:rPr>
                <w:t>prv</w:t>
              </w:r>
            </w:ins>
            <w:ins w:id="165" w:author="Srdjan Todorovic" w:date="2022-07-18T17:28:00Z">
              <w:r w:rsidR="00C20F57">
                <w:rPr>
                  <w:rFonts w:eastAsia="Times New Roman" w:cs="Times New Roman"/>
                </w:rPr>
                <w:t>e</w:t>
              </w:r>
            </w:ins>
            <w:ins w:id="166" w:author="Srdjan Todorovic" w:date="2022-07-18T17:26:00Z">
              <w:r w:rsidR="00C32885">
                <w:rPr>
                  <w:rFonts w:eastAsia="Times New Roman" w:cs="Times New Roman"/>
                </w:rPr>
                <w:t xml:space="preserve"> strana dokumenta</w:t>
              </w:r>
            </w:ins>
          </w:p>
        </w:tc>
        <w:tc>
          <w:tcPr>
            <w:tcW w:w="1577" w:type="dxa"/>
            <w:tcBorders>
              <w:top w:val="single" w:sz="6" w:space="0" w:color="000000"/>
              <w:left w:val="single" w:sz="6" w:space="0" w:color="000000"/>
              <w:bottom w:val="single" w:sz="6" w:space="0" w:color="000000"/>
              <w:right w:val="single" w:sz="12" w:space="0" w:color="000000"/>
            </w:tcBorders>
            <w:vAlign w:val="center"/>
            <w:tcPrChange w:id="167" w:author="Srdjan Todorovic" w:date="2022-07-18T17:29:00Z">
              <w:tcPr>
                <w:tcW w:w="1583" w:type="dxa"/>
                <w:gridSpan w:val="3"/>
                <w:tcBorders>
                  <w:top w:val="single" w:sz="6" w:space="0" w:color="000000"/>
                  <w:left w:val="single" w:sz="6" w:space="0" w:color="000000"/>
                  <w:bottom w:val="single" w:sz="12" w:space="0" w:color="000000"/>
                  <w:right w:val="single" w:sz="12" w:space="0" w:color="000000"/>
                </w:tcBorders>
              </w:tcPr>
            </w:tcPrChange>
          </w:tcPr>
          <w:p w14:paraId="355C9233" w14:textId="3D2BE00E" w:rsidR="0016272D" w:rsidRDefault="00092377">
            <w:pPr>
              <w:ind w:left="1"/>
              <w:jc w:val="center"/>
              <w:pPrChange w:id="168" w:author="Unknown" w:date="2022-07-18T17:29:00Z">
                <w:pPr>
                  <w:ind w:left="1"/>
                </w:pPr>
              </w:pPrChange>
            </w:pPr>
            <w:del w:id="169" w:author="Srdjan Todorovic" w:date="2022-07-18T17:26:00Z">
              <w:r w:rsidDel="00C32885">
                <w:rPr>
                  <w:rFonts w:eastAsia="Times New Roman" w:cs="Times New Roman"/>
                </w:rPr>
                <w:delText>1</w:delText>
              </w:r>
            </w:del>
            <w:ins w:id="170" w:author="Srdjan Todorovic" w:date="2022-07-18T17:26:00Z">
              <w:r w:rsidR="00C32885">
                <w:rPr>
                  <w:rFonts w:eastAsia="Times New Roman" w:cs="Times New Roman"/>
                </w:rPr>
                <w:t>0</w:t>
              </w:r>
            </w:ins>
            <w:r>
              <w:rPr>
                <w:rFonts w:eastAsia="Times New Roman" w:cs="Times New Roman"/>
              </w:rPr>
              <w:t>.</w:t>
            </w:r>
            <w:del w:id="171" w:author="Srdjan Todorovic" w:date="2022-07-18T17:26:00Z">
              <w:r w:rsidDel="00C32885">
                <w:rPr>
                  <w:rFonts w:eastAsia="Times New Roman" w:cs="Times New Roman"/>
                </w:rPr>
                <w:delText>0</w:delText>
              </w:r>
            </w:del>
            <w:ins w:id="172" w:author="Srdjan Todorovic" w:date="2022-07-18T17:26:00Z">
              <w:r w:rsidR="00C32885">
                <w:rPr>
                  <w:rFonts w:eastAsia="Times New Roman" w:cs="Times New Roman"/>
                </w:rPr>
                <w:t>1</w:t>
              </w:r>
            </w:ins>
            <w:del w:id="173" w:author="Srdjan Todorovic" w:date="2022-07-18T17:26:00Z">
              <w:r w:rsidDel="00C32885">
                <w:rPr>
                  <w:rFonts w:eastAsia="Times New Roman" w:cs="Times New Roman"/>
                </w:rPr>
                <w:delText xml:space="preserve"> draft1</w:delText>
              </w:r>
            </w:del>
          </w:p>
        </w:tc>
      </w:tr>
      <w:tr w:rsidR="00C32885" w14:paraId="150A5906" w14:textId="77777777" w:rsidTr="002574B9">
        <w:trPr>
          <w:trHeight w:val="323"/>
          <w:ins w:id="174" w:author="Srdjan Todorovic" w:date="2022-07-18T17:26:00Z"/>
          <w:trPrChange w:id="175" w:author="Srdjan Todorovic" w:date="2022-07-18T17:29:00Z">
            <w:trPr>
              <w:trHeight w:val="323"/>
            </w:trPr>
          </w:trPrChange>
        </w:trPr>
        <w:tc>
          <w:tcPr>
            <w:tcW w:w="2155" w:type="dxa"/>
            <w:tcBorders>
              <w:top w:val="single" w:sz="6" w:space="0" w:color="000000"/>
              <w:left w:val="single" w:sz="12" w:space="0" w:color="000000"/>
              <w:bottom w:val="single" w:sz="6" w:space="0" w:color="000000"/>
              <w:right w:val="single" w:sz="6" w:space="0" w:color="000000"/>
            </w:tcBorders>
            <w:vAlign w:val="center"/>
            <w:tcPrChange w:id="176" w:author="Srdjan Todorovic" w:date="2022-07-18T17:29:00Z">
              <w:tcPr>
                <w:tcW w:w="2161" w:type="dxa"/>
                <w:gridSpan w:val="2"/>
                <w:tcBorders>
                  <w:top w:val="single" w:sz="6" w:space="0" w:color="000000"/>
                  <w:left w:val="single" w:sz="12" w:space="0" w:color="000000"/>
                  <w:bottom w:val="single" w:sz="12" w:space="0" w:color="000000"/>
                  <w:right w:val="single" w:sz="6" w:space="0" w:color="000000"/>
                </w:tcBorders>
              </w:tcPr>
            </w:tcPrChange>
          </w:tcPr>
          <w:p w14:paraId="0CEA8DF3" w14:textId="3CC708BC" w:rsidR="00C32885" w:rsidDel="00535824" w:rsidRDefault="00C32885">
            <w:pPr>
              <w:jc w:val="center"/>
              <w:rPr>
                <w:ins w:id="177" w:author="Srdjan Todorovic" w:date="2022-07-18T17:26:00Z"/>
                <w:rFonts w:eastAsia="Times New Roman" w:cs="Times New Roman"/>
              </w:rPr>
              <w:pPrChange w:id="178" w:author="Unknown" w:date="2022-07-18T17:29:00Z">
                <w:pPr/>
              </w:pPrChange>
            </w:pPr>
            <w:ins w:id="179" w:author="Srdjan Todorovic" w:date="2022-07-18T17:26:00Z">
              <w:r>
                <w:rPr>
                  <w:rFonts w:eastAsia="Times New Roman" w:cs="Times New Roman"/>
                </w:rPr>
                <w:t>Srđan Todorović</w:t>
              </w:r>
            </w:ins>
          </w:p>
        </w:tc>
        <w:tc>
          <w:tcPr>
            <w:tcW w:w="1214" w:type="dxa"/>
            <w:tcBorders>
              <w:top w:val="single" w:sz="6" w:space="0" w:color="000000"/>
              <w:left w:val="single" w:sz="6" w:space="0" w:color="000000"/>
              <w:bottom w:val="single" w:sz="6" w:space="0" w:color="000000"/>
              <w:right w:val="single" w:sz="6" w:space="0" w:color="000000"/>
            </w:tcBorders>
            <w:vAlign w:val="center"/>
            <w:tcPrChange w:id="180" w:author="Srdjan Todorovic" w:date="2022-07-18T17:29:00Z">
              <w:tcPr>
                <w:tcW w:w="1170" w:type="dxa"/>
                <w:tcBorders>
                  <w:top w:val="single" w:sz="6" w:space="0" w:color="000000"/>
                  <w:left w:val="single" w:sz="6" w:space="0" w:color="000000"/>
                  <w:bottom w:val="single" w:sz="12" w:space="0" w:color="000000"/>
                  <w:right w:val="single" w:sz="6" w:space="0" w:color="000000"/>
                </w:tcBorders>
              </w:tcPr>
            </w:tcPrChange>
          </w:tcPr>
          <w:p w14:paraId="1D54581B" w14:textId="36BA3D4B" w:rsidR="00C32885" w:rsidDel="00535824" w:rsidRDefault="00C32885">
            <w:pPr>
              <w:ind w:left="1"/>
              <w:jc w:val="center"/>
              <w:rPr>
                <w:ins w:id="181" w:author="Srdjan Todorovic" w:date="2022-07-18T17:26:00Z"/>
                <w:rFonts w:eastAsia="Times New Roman" w:cs="Times New Roman"/>
              </w:rPr>
              <w:pPrChange w:id="182" w:author="Unknown" w:date="2022-07-18T17:29:00Z">
                <w:pPr>
                  <w:ind w:left="1"/>
                </w:pPr>
              </w:pPrChange>
            </w:pPr>
            <w:ins w:id="183" w:author="Srdjan Todorovic" w:date="2022-07-18T17:26:00Z">
              <w:r>
                <w:rPr>
                  <w:rFonts w:eastAsia="Times New Roman" w:cs="Times New Roman"/>
                </w:rPr>
                <w:t>18.07.202</w:t>
              </w:r>
            </w:ins>
            <w:ins w:id="184" w:author="Srdjan Todorovic" w:date="2022-07-18T17:27:00Z">
              <w:r>
                <w:rPr>
                  <w:rFonts w:eastAsia="Times New Roman" w:cs="Times New Roman"/>
                </w:rPr>
                <w:t>2</w:t>
              </w:r>
            </w:ins>
          </w:p>
        </w:tc>
        <w:tc>
          <w:tcPr>
            <w:tcW w:w="4906" w:type="dxa"/>
            <w:tcBorders>
              <w:top w:val="single" w:sz="6" w:space="0" w:color="000000"/>
              <w:left w:val="single" w:sz="6" w:space="0" w:color="000000"/>
              <w:bottom w:val="single" w:sz="6" w:space="0" w:color="000000"/>
              <w:right w:val="single" w:sz="6" w:space="0" w:color="000000"/>
            </w:tcBorders>
            <w:vAlign w:val="center"/>
            <w:tcPrChange w:id="185" w:author="Srdjan Todorovic" w:date="2022-07-18T17:29:00Z">
              <w:tcPr>
                <w:tcW w:w="4938" w:type="dxa"/>
                <w:gridSpan w:val="3"/>
                <w:tcBorders>
                  <w:top w:val="single" w:sz="6" w:space="0" w:color="000000"/>
                  <w:left w:val="single" w:sz="6" w:space="0" w:color="000000"/>
                  <w:bottom w:val="single" w:sz="12" w:space="0" w:color="000000"/>
                  <w:right w:val="single" w:sz="6" w:space="0" w:color="000000"/>
                </w:tcBorders>
              </w:tcPr>
            </w:tcPrChange>
          </w:tcPr>
          <w:p w14:paraId="47C4B975" w14:textId="0C564A20" w:rsidR="00C32885" w:rsidDel="006F09FA" w:rsidRDefault="00C20F57" w:rsidP="00397F08">
            <w:pPr>
              <w:ind w:left="1"/>
              <w:rPr>
                <w:ins w:id="186" w:author="Srdjan Todorovic" w:date="2022-07-18T17:26:00Z"/>
                <w:rFonts w:eastAsia="Times New Roman" w:cs="Times New Roman"/>
              </w:rPr>
            </w:pPr>
            <w:ins w:id="187" w:author="Srdjan Todorovic" w:date="2022-07-18T17:29:00Z">
              <w:r>
                <w:rPr>
                  <w:rFonts w:eastAsia="Times New Roman" w:cs="Times New Roman"/>
                </w:rPr>
                <w:t>p</w:t>
              </w:r>
            </w:ins>
            <w:ins w:id="188" w:author="Srdjan Todorovic" w:date="2022-07-18T17:28:00Z">
              <w:r>
                <w:rPr>
                  <w:rFonts w:eastAsia="Times New Roman" w:cs="Times New Roman"/>
                </w:rPr>
                <w:t>isanje ode</w:t>
              </w:r>
            </w:ins>
            <w:ins w:id="189" w:author="Srdjan Todorovic" w:date="2022-07-18T17:29:00Z">
              <w:r>
                <w:rPr>
                  <w:rFonts w:eastAsia="Times New Roman" w:cs="Times New Roman"/>
                </w:rPr>
                <w:t xml:space="preserve">ljaka “Član tima” i </w:t>
              </w:r>
            </w:ins>
            <w:ins w:id="190" w:author="Srdjan Todorovic" w:date="2022-07-18T17:27:00Z">
              <w:r w:rsidR="002F2675">
                <w:rPr>
                  <w:rFonts w:eastAsia="Times New Roman" w:cs="Times New Roman"/>
                </w:rPr>
                <w:t>“</w:t>
              </w:r>
              <w:r w:rsidR="003C6D5C">
                <w:rPr>
                  <w:rFonts w:eastAsia="Times New Roman" w:cs="Times New Roman"/>
                </w:rPr>
                <w:t>Dokument</w:t>
              </w:r>
            </w:ins>
            <w:ins w:id="191" w:author="Srdjan Todorovic" w:date="2022-07-20T16:28:00Z">
              <w:r w:rsidR="00B75BB2">
                <w:rPr>
                  <w:rFonts w:eastAsia="Times New Roman" w:cs="Times New Roman"/>
                </w:rPr>
                <w:t>ovanje</w:t>
              </w:r>
            </w:ins>
            <w:ins w:id="192" w:author="Srdjan Todorovic" w:date="2022-07-18T17:27:00Z">
              <w:r w:rsidR="003C6D5C">
                <w:rPr>
                  <w:rFonts w:eastAsia="Times New Roman" w:cs="Times New Roman"/>
                </w:rPr>
                <w:t xml:space="preserve"> rizika”</w:t>
              </w:r>
            </w:ins>
          </w:p>
        </w:tc>
        <w:tc>
          <w:tcPr>
            <w:tcW w:w="1577" w:type="dxa"/>
            <w:tcBorders>
              <w:top w:val="single" w:sz="6" w:space="0" w:color="000000"/>
              <w:left w:val="single" w:sz="6" w:space="0" w:color="000000"/>
              <w:bottom w:val="single" w:sz="6" w:space="0" w:color="000000"/>
              <w:right w:val="single" w:sz="12" w:space="0" w:color="000000"/>
            </w:tcBorders>
            <w:vAlign w:val="center"/>
            <w:tcPrChange w:id="193" w:author="Srdjan Todorovic" w:date="2022-07-18T17:29:00Z">
              <w:tcPr>
                <w:tcW w:w="1583" w:type="dxa"/>
                <w:gridSpan w:val="2"/>
                <w:tcBorders>
                  <w:top w:val="single" w:sz="6" w:space="0" w:color="000000"/>
                  <w:left w:val="single" w:sz="6" w:space="0" w:color="000000"/>
                  <w:bottom w:val="single" w:sz="12" w:space="0" w:color="000000"/>
                  <w:right w:val="single" w:sz="12" w:space="0" w:color="000000"/>
                </w:tcBorders>
              </w:tcPr>
            </w:tcPrChange>
          </w:tcPr>
          <w:p w14:paraId="610B9970" w14:textId="2C631DF4" w:rsidR="00C32885" w:rsidDel="00C32885" w:rsidRDefault="00C32885">
            <w:pPr>
              <w:ind w:left="1"/>
              <w:jc w:val="center"/>
              <w:rPr>
                <w:ins w:id="194" w:author="Srdjan Todorovic" w:date="2022-07-18T17:26:00Z"/>
                <w:rFonts w:eastAsia="Times New Roman" w:cs="Times New Roman"/>
              </w:rPr>
              <w:pPrChange w:id="195" w:author="Unknown" w:date="2022-07-18T17:29:00Z">
                <w:pPr>
                  <w:ind w:left="1"/>
                </w:pPr>
              </w:pPrChange>
            </w:pPr>
            <w:ins w:id="196" w:author="Srdjan Todorovic" w:date="2022-07-18T17:27:00Z">
              <w:r>
                <w:rPr>
                  <w:rFonts w:eastAsia="Times New Roman" w:cs="Times New Roman"/>
                </w:rPr>
                <w:t>0.2</w:t>
              </w:r>
            </w:ins>
          </w:p>
        </w:tc>
      </w:tr>
      <w:tr w:rsidR="00336EB3" w14:paraId="2330A8CE" w14:textId="77777777" w:rsidTr="00336EB3">
        <w:trPr>
          <w:trHeight w:val="323"/>
          <w:ins w:id="197" w:author="Srdjan Todorovic" w:date="2022-07-20T16:26:00Z"/>
          <w:trPrChange w:id="198" w:author="Srdjan Todorovic" w:date="2022-07-20T16:26:00Z">
            <w:trPr>
              <w:trHeight w:val="323"/>
            </w:trPr>
          </w:trPrChange>
        </w:trPr>
        <w:tc>
          <w:tcPr>
            <w:tcW w:w="2155" w:type="dxa"/>
            <w:tcBorders>
              <w:top w:val="single" w:sz="6" w:space="0" w:color="000000"/>
              <w:left w:val="single" w:sz="12" w:space="0" w:color="000000"/>
              <w:bottom w:val="single" w:sz="6" w:space="0" w:color="000000"/>
              <w:right w:val="single" w:sz="6" w:space="0" w:color="000000"/>
            </w:tcBorders>
            <w:vAlign w:val="center"/>
            <w:tcPrChange w:id="199" w:author="Srdjan Todorovic" w:date="2022-07-20T16:26:00Z">
              <w:tcPr>
                <w:tcW w:w="2155" w:type="dxa"/>
                <w:gridSpan w:val="2"/>
                <w:tcBorders>
                  <w:top w:val="single" w:sz="6" w:space="0" w:color="000000"/>
                  <w:left w:val="single" w:sz="12" w:space="0" w:color="000000"/>
                  <w:bottom w:val="single" w:sz="12" w:space="0" w:color="000000"/>
                  <w:right w:val="single" w:sz="6" w:space="0" w:color="000000"/>
                </w:tcBorders>
                <w:vAlign w:val="center"/>
              </w:tcPr>
            </w:tcPrChange>
          </w:tcPr>
          <w:p w14:paraId="6419F979" w14:textId="09A23392" w:rsidR="00336EB3" w:rsidRDefault="00336EB3" w:rsidP="00336EB3">
            <w:pPr>
              <w:jc w:val="center"/>
              <w:rPr>
                <w:ins w:id="200" w:author="Srdjan Todorovic" w:date="2022-07-20T16:26:00Z"/>
                <w:rFonts w:eastAsia="Times New Roman" w:cs="Times New Roman"/>
              </w:rPr>
            </w:pPr>
            <w:ins w:id="201" w:author="Srdjan Todorovic" w:date="2022-07-20T16:26:00Z">
              <w:r>
                <w:rPr>
                  <w:rFonts w:eastAsia="Times New Roman" w:cs="Times New Roman"/>
                </w:rPr>
                <w:t>Sonja Galović</w:t>
              </w:r>
            </w:ins>
          </w:p>
        </w:tc>
        <w:tc>
          <w:tcPr>
            <w:tcW w:w="1214" w:type="dxa"/>
            <w:tcBorders>
              <w:top w:val="single" w:sz="6" w:space="0" w:color="000000"/>
              <w:left w:val="single" w:sz="6" w:space="0" w:color="000000"/>
              <w:bottom w:val="single" w:sz="6" w:space="0" w:color="000000"/>
              <w:right w:val="single" w:sz="6" w:space="0" w:color="000000"/>
            </w:tcBorders>
            <w:vAlign w:val="center"/>
            <w:tcPrChange w:id="202" w:author="Srdjan Todorovic" w:date="2022-07-20T16:26:00Z">
              <w:tcPr>
                <w:tcW w:w="1214" w:type="dxa"/>
                <w:tcBorders>
                  <w:top w:val="single" w:sz="6" w:space="0" w:color="000000"/>
                  <w:left w:val="single" w:sz="6" w:space="0" w:color="000000"/>
                  <w:bottom w:val="single" w:sz="12" w:space="0" w:color="000000"/>
                  <w:right w:val="single" w:sz="6" w:space="0" w:color="000000"/>
                </w:tcBorders>
                <w:vAlign w:val="center"/>
              </w:tcPr>
            </w:tcPrChange>
          </w:tcPr>
          <w:p w14:paraId="538491C3" w14:textId="26B077BD" w:rsidR="00336EB3" w:rsidRDefault="00336EB3" w:rsidP="00336EB3">
            <w:pPr>
              <w:ind w:left="1"/>
              <w:jc w:val="center"/>
              <w:rPr>
                <w:ins w:id="203" w:author="Srdjan Todorovic" w:date="2022-07-20T16:26:00Z"/>
                <w:rFonts w:eastAsia="Times New Roman" w:cs="Times New Roman"/>
              </w:rPr>
            </w:pPr>
            <w:ins w:id="204" w:author="Srdjan Todorovic" w:date="2022-07-20T16:26:00Z">
              <w:r>
                <w:rPr>
                  <w:rFonts w:eastAsia="Times New Roman" w:cs="Times New Roman"/>
                </w:rPr>
                <w:t>20.07.2022</w:t>
              </w:r>
            </w:ins>
          </w:p>
        </w:tc>
        <w:tc>
          <w:tcPr>
            <w:tcW w:w="4906" w:type="dxa"/>
            <w:tcBorders>
              <w:top w:val="single" w:sz="6" w:space="0" w:color="000000"/>
              <w:left w:val="single" w:sz="6" w:space="0" w:color="000000"/>
              <w:bottom w:val="single" w:sz="6" w:space="0" w:color="000000"/>
              <w:right w:val="single" w:sz="6" w:space="0" w:color="000000"/>
            </w:tcBorders>
            <w:vAlign w:val="center"/>
            <w:tcPrChange w:id="205" w:author="Srdjan Todorovic" w:date="2022-07-20T16:26:00Z">
              <w:tcPr>
                <w:tcW w:w="4906" w:type="dxa"/>
                <w:gridSpan w:val="3"/>
                <w:tcBorders>
                  <w:top w:val="single" w:sz="6" w:space="0" w:color="000000"/>
                  <w:left w:val="single" w:sz="6" w:space="0" w:color="000000"/>
                  <w:bottom w:val="single" w:sz="12" w:space="0" w:color="000000"/>
                  <w:right w:val="single" w:sz="6" w:space="0" w:color="000000"/>
                </w:tcBorders>
                <w:vAlign w:val="center"/>
              </w:tcPr>
            </w:tcPrChange>
          </w:tcPr>
          <w:p w14:paraId="1FD8DAE1" w14:textId="74D48235" w:rsidR="00336EB3" w:rsidRPr="00FF264E" w:rsidRDefault="00D31069" w:rsidP="00336EB3">
            <w:pPr>
              <w:ind w:left="1"/>
              <w:rPr>
                <w:ins w:id="206" w:author="Srdjan Todorovic" w:date="2022-07-20T16:26:00Z"/>
                <w:rFonts w:eastAsia="Times New Roman" w:cs="Times New Roman"/>
              </w:rPr>
            </w:pPr>
            <w:ins w:id="207" w:author="Srdjan Todorovic" w:date="2022-07-20T16:33:00Z">
              <w:r w:rsidRPr="00794A28">
                <w:rPr>
                  <w:rFonts w:eastAsia="Times New Roman" w:cs="Times New Roman"/>
                </w:rPr>
                <w:t>pisanje odeljaka “</w:t>
              </w:r>
              <w:r w:rsidRPr="00D31069">
                <w:rPr>
                  <w:rFonts w:eastAsia="Times New Roman" w:cs="Times New Roman"/>
                </w:rPr>
                <w:t>Identifikacija rizika</w:t>
              </w:r>
              <w:r w:rsidRPr="00FF264E">
                <w:rPr>
                  <w:rFonts w:eastAsia="Times New Roman" w:cs="Times New Roman"/>
                </w:rPr>
                <w:t>“</w:t>
              </w:r>
              <w:r>
                <w:rPr>
                  <w:rFonts w:eastAsia="Times New Roman" w:cs="Times New Roman"/>
                </w:rPr>
                <w:t xml:space="preserve"> i </w:t>
              </w:r>
              <w:r w:rsidRPr="00FF264E">
                <w:rPr>
                  <w:rFonts w:eastAsia="Times New Roman" w:cs="Times New Roman"/>
                </w:rPr>
                <w:t>“</w:t>
              </w:r>
              <w:r w:rsidRPr="00D31069">
                <w:rPr>
                  <w:rFonts w:eastAsia="Times New Roman" w:cs="Times New Roman"/>
                </w:rPr>
                <w:t>Analiza i prioritizacija rizika</w:t>
              </w:r>
              <w:r w:rsidRPr="00FF264E">
                <w:rPr>
                  <w:rFonts w:eastAsia="Times New Roman" w:cs="Times New Roman"/>
                </w:rPr>
                <w:t>“</w:t>
              </w:r>
            </w:ins>
          </w:p>
        </w:tc>
        <w:tc>
          <w:tcPr>
            <w:tcW w:w="1577" w:type="dxa"/>
            <w:tcBorders>
              <w:top w:val="single" w:sz="6" w:space="0" w:color="000000"/>
              <w:left w:val="single" w:sz="6" w:space="0" w:color="000000"/>
              <w:bottom w:val="single" w:sz="6" w:space="0" w:color="000000"/>
              <w:right w:val="single" w:sz="12" w:space="0" w:color="000000"/>
            </w:tcBorders>
            <w:vAlign w:val="center"/>
            <w:tcPrChange w:id="208" w:author="Srdjan Todorovic" w:date="2022-07-20T16:26:00Z">
              <w:tcPr>
                <w:tcW w:w="1577" w:type="dxa"/>
                <w:gridSpan w:val="2"/>
                <w:tcBorders>
                  <w:top w:val="single" w:sz="6" w:space="0" w:color="000000"/>
                  <w:left w:val="single" w:sz="6" w:space="0" w:color="000000"/>
                  <w:bottom w:val="single" w:sz="12" w:space="0" w:color="000000"/>
                  <w:right w:val="single" w:sz="12" w:space="0" w:color="000000"/>
                </w:tcBorders>
                <w:vAlign w:val="center"/>
              </w:tcPr>
            </w:tcPrChange>
          </w:tcPr>
          <w:p w14:paraId="5D51B8F0" w14:textId="56D6C67B" w:rsidR="00336EB3" w:rsidRDefault="00490B6D" w:rsidP="00336EB3">
            <w:pPr>
              <w:ind w:left="1"/>
              <w:jc w:val="center"/>
              <w:rPr>
                <w:ins w:id="209" w:author="Srdjan Todorovic" w:date="2022-07-20T16:26:00Z"/>
                <w:rFonts w:eastAsia="Times New Roman" w:cs="Times New Roman"/>
              </w:rPr>
            </w:pPr>
            <w:ins w:id="210" w:author="Srdjan Todorovic" w:date="2022-07-20T16:34:00Z">
              <w:r>
                <w:rPr>
                  <w:rFonts w:eastAsia="Times New Roman" w:cs="Times New Roman"/>
                </w:rPr>
                <w:t>0.3</w:t>
              </w:r>
            </w:ins>
          </w:p>
        </w:tc>
      </w:tr>
      <w:tr w:rsidR="00336EB3" w14:paraId="5104BA7B" w14:textId="77777777" w:rsidTr="00336EB3">
        <w:trPr>
          <w:trHeight w:val="323"/>
          <w:ins w:id="211" w:author="Srdjan Todorovic" w:date="2022-07-20T16:26:00Z"/>
          <w:trPrChange w:id="212" w:author="Srdjan Todorovic" w:date="2022-07-20T16:26:00Z">
            <w:trPr>
              <w:trHeight w:val="323"/>
            </w:trPr>
          </w:trPrChange>
        </w:trPr>
        <w:tc>
          <w:tcPr>
            <w:tcW w:w="2155" w:type="dxa"/>
            <w:tcBorders>
              <w:top w:val="single" w:sz="6" w:space="0" w:color="000000"/>
              <w:left w:val="single" w:sz="12" w:space="0" w:color="000000"/>
              <w:bottom w:val="single" w:sz="6" w:space="0" w:color="000000"/>
              <w:right w:val="single" w:sz="6" w:space="0" w:color="000000"/>
            </w:tcBorders>
            <w:vAlign w:val="center"/>
            <w:tcPrChange w:id="213" w:author="Srdjan Todorovic" w:date="2022-07-20T16:26:00Z">
              <w:tcPr>
                <w:tcW w:w="2155" w:type="dxa"/>
                <w:gridSpan w:val="2"/>
                <w:tcBorders>
                  <w:top w:val="single" w:sz="6" w:space="0" w:color="000000"/>
                  <w:left w:val="single" w:sz="12" w:space="0" w:color="000000"/>
                  <w:bottom w:val="single" w:sz="12" w:space="0" w:color="000000"/>
                  <w:right w:val="single" w:sz="6" w:space="0" w:color="000000"/>
                </w:tcBorders>
                <w:vAlign w:val="center"/>
              </w:tcPr>
            </w:tcPrChange>
          </w:tcPr>
          <w:p w14:paraId="323F2770" w14:textId="203B92B5" w:rsidR="00336EB3" w:rsidRDefault="00336EB3" w:rsidP="00336EB3">
            <w:pPr>
              <w:jc w:val="center"/>
              <w:rPr>
                <w:ins w:id="214" w:author="Srdjan Todorovic" w:date="2022-07-20T16:26:00Z"/>
                <w:rFonts w:eastAsia="Times New Roman" w:cs="Times New Roman"/>
              </w:rPr>
            </w:pPr>
            <w:ins w:id="215" w:author="Srdjan Todorovic" w:date="2022-07-20T16:26:00Z">
              <w:r>
                <w:rPr>
                  <w:rFonts w:eastAsia="Times New Roman" w:cs="Times New Roman"/>
                </w:rPr>
                <w:t>Srđan Todorović</w:t>
              </w:r>
            </w:ins>
          </w:p>
        </w:tc>
        <w:tc>
          <w:tcPr>
            <w:tcW w:w="1214" w:type="dxa"/>
            <w:tcBorders>
              <w:top w:val="single" w:sz="6" w:space="0" w:color="000000"/>
              <w:left w:val="single" w:sz="6" w:space="0" w:color="000000"/>
              <w:bottom w:val="single" w:sz="6" w:space="0" w:color="000000"/>
              <w:right w:val="single" w:sz="6" w:space="0" w:color="000000"/>
            </w:tcBorders>
            <w:vAlign w:val="center"/>
            <w:tcPrChange w:id="216" w:author="Srdjan Todorovic" w:date="2022-07-20T16:26:00Z">
              <w:tcPr>
                <w:tcW w:w="1214" w:type="dxa"/>
                <w:tcBorders>
                  <w:top w:val="single" w:sz="6" w:space="0" w:color="000000"/>
                  <w:left w:val="single" w:sz="6" w:space="0" w:color="000000"/>
                  <w:bottom w:val="single" w:sz="12" w:space="0" w:color="000000"/>
                  <w:right w:val="single" w:sz="6" w:space="0" w:color="000000"/>
                </w:tcBorders>
                <w:vAlign w:val="center"/>
              </w:tcPr>
            </w:tcPrChange>
          </w:tcPr>
          <w:p w14:paraId="3BD8CEBA" w14:textId="6022112F" w:rsidR="00336EB3" w:rsidRDefault="00336EB3" w:rsidP="00336EB3">
            <w:pPr>
              <w:ind w:left="1"/>
              <w:jc w:val="center"/>
              <w:rPr>
                <w:ins w:id="217" w:author="Srdjan Todorovic" w:date="2022-07-20T16:26:00Z"/>
                <w:rFonts w:eastAsia="Times New Roman" w:cs="Times New Roman"/>
              </w:rPr>
            </w:pPr>
            <w:ins w:id="218" w:author="Srdjan Todorovic" w:date="2022-07-20T16:26:00Z">
              <w:r>
                <w:rPr>
                  <w:rFonts w:eastAsia="Times New Roman" w:cs="Times New Roman"/>
                </w:rPr>
                <w:t>20.07.2022</w:t>
              </w:r>
            </w:ins>
          </w:p>
        </w:tc>
        <w:tc>
          <w:tcPr>
            <w:tcW w:w="4906" w:type="dxa"/>
            <w:tcBorders>
              <w:top w:val="single" w:sz="6" w:space="0" w:color="000000"/>
              <w:left w:val="single" w:sz="6" w:space="0" w:color="000000"/>
              <w:bottom w:val="single" w:sz="6" w:space="0" w:color="000000"/>
              <w:right w:val="single" w:sz="6" w:space="0" w:color="000000"/>
            </w:tcBorders>
            <w:vAlign w:val="center"/>
            <w:tcPrChange w:id="219" w:author="Srdjan Todorovic" w:date="2022-07-20T16:26:00Z">
              <w:tcPr>
                <w:tcW w:w="4906" w:type="dxa"/>
                <w:gridSpan w:val="3"/>
                <w:tcBorders>
                  <w:top w:val="single" w:sz="6" w:space="0" w:color="000000"/>
                  <w:left w:val="single" w:sz="6" w:space="0" w:color="000000"/>
                  <w:bottom w:val="single" w:sz="12" w:space="0" w:color="000000"/>
                  <w:right w:val="single" w:sz="6" w:space="0" w:color="000000"/>
                </w:tcBorders>
                <w:vAlign w:val="center"/>
              </w:tcPr>
            </w:tcPrChange>
          </w:tcPr>
          <w:p w14:paraId="077F83A6" w14:textId="5AC83256" w:rsidR="00336EB3" w:rsidRPr="00FF264E" w:rsidRDefault="00D31069" w:rsidP="00336EB3">
            <w:pPr>
              <w:ind w:left="1"/>
              <w:rPr>
                <w:ins w:id="220" w:author="Srdjan Todorovic" w:date="2022-07-20T16:26:00Z"/>
                <w:rFonts w:eastAsia="Times New Roman" w:cs="Times New Roman"/>
              </w:rPr>
            </w:pPr>
            <w:ins w:id="221" w:author="Srdjan Todorovic" w:date="2022-07-20T16:33:00Z">
              <w:r w:rsidRPr="00FF264E">
                <w:rPr>
                  <w:rFonts w:eastAsia="Times New Roman" w:cs="Times New Roman"/>
                </w:rPr>
                <w:t>pisanje odeljka“</w:t>
              </w:r>
              <w:r w:rsidRPr="00D31069">
                <w:rPr>
                  <w:rFonts w:eastAsia="Times New Roman" w:cs="Times New Roman"/>
                </w:rPr>
                <w:t>Analiza i prioritizacija rizika</w:t>
              </w:r>
              <w:r w:rsidRPr="00FF264E">
                <w:rPr>
                  <w:rFonts w:eastAsia="Times New Roman" w:cs="Times New Roman"/>
                </w:rPr>
                <w:t>“</w:t>
              </w:r>
              <w:r>
                <w:rPr>
                  <w:rFonts w:eastAsia="Times New Roman" w:cs="Times New Roman"/>
                </w:rPr>
                <w:t xml:space="preserve"> i </w:t>
              </w:r>
              <w:r w:rsidRPr="00FF264E">
                <w:rPr>
                  <w:rFonts w:eastAsia="Times New Roman" w:cs="Times New Roman"/>
                </w:rPr>
                <w:t>“</w:t>
              </w:r>
              <w:r w:rsidRPr="00D31069">
                <w:rPr>
                  <w:rFonts w:eastAsia="Times New Roman" w:cs="Times New Roman"/>
                </w:rPr>
                <w:t>Planiranje upravljanja rizicima</w:t>
              </w:r>
              <w:r w:rsidRPr="00FF264E">
                <w:rPr>
                  <w:rFonts w:eastAsia="Times New Roman" w:cs="Times New Roman"/>
                </w:rPr>
                <w:t>“</w:t>
              </w:r>
            </w:ins>
          </w:p>
        </w:tc>
        <w:tc>
          <w:tcPr>
            <w:tcW w:w="1577" w:type="dxa"/>
            <w:tcBorders>
              <w:top w:val="single" w:sz="6" w:space="0" w:color="000000"/>
              <w:left w:val="single" w:sz="6" w:space="0" w:color="000000"/>
              <w:bottom w:val="single" w:sz="6" w:space="0" w:color="000000"/>
              <w:right w:val="single" w:sz="12" w:space="0" w:color="000000"/>
            </w:tcBorders>
            <w:vAlign w:val="center"/>
            <w:tcPrChange w:id="222" w:author="Srdjan Todorovic" w:date="2022-07-20T16:26:00Z">
              <w:tcPr>
                <w:tcW w:w="1577" w:type="dxa"/>
                <w:gridSpan w:val="2"/>
                <w:tcBorders>
                  <w:top w:val="single" w:sz="6" w:space="0" w:color="000000"/>
                  <w:left w:val="single" w:sz="6" w:space="0" w:color="000000"/>
                  <w:bottom w:val="single" w:sz="12" w:space="0" w:color="000000"/>
                  <w:right w:val="single" w:sz="12" w:space="0" w:color="000000"/>
                </w:tcBorders>
                <w:vAlign w:val="center"/>
              </w:tcPr>
            </w:tcPrChange>
          </w:tcPr>
          <w:p w14:paraId="41EA351F" w14:textId="2F6481C0" w:rsidR="00336EB3" w:rsidRDefault="00490B6D" w:rsidP="00336EB3">
            <w:pPr>
              <w:ind w:left="1"/>
              <w:jc w:val="center"/>
              <w:rPr>
                <w:ins w:id="223" w:author="Srdjan Todorovic" w:date="2022-07-20T16:26:00Z"/>
                <w:rFonts w:eastAsia="Times New Roman" w:cs="Times New Roman"/>
              </w:rPr>
            </w:pPr>
            <w:ins w:id="224" w:author="Srdjan Todorovic" w:date="2022-07-20T16:34:00Z">
              <w:r w:rsidRPr="00490B6D">
                <w:rPr>
                  <w:rFonts w:eastAsia="Times New Roman" w:cs="Times New Roman"/>
                </w:rPr>
                <w:t>0.</w:t>
              </w:r>
              <w:r>
                <w:rPr>
                  <w:rFonts w:eastAsia="Times New Roman" w:cs="Times New Roman"/>
                </w:rPr>
                <w:t>4</w:t>
              </w:r>
            </w:ins>
          </w:p>
        </w:tc>
      </w:tr>
      <w:tr w:rsidR="00336EB3" w14:paraId="28C96DCA" w14:textId="77777777" w:rsidTr="00336EB3">
        <w:trPr>
          <w:trHeight w:val="323"/>
          <w:ins w:id="225" w:author="Srdjan Todorovic" w:date="2022-07-20T16:26:00Z"/>
          <w:trPrChange w:id="226" w:author="Srdjan Todorovic" w:date="2022-07-20T16:26:00Z">
            <w:trPr>
              <w:trHeight w:val="323"/>
            </w:trPr>
          </w:trPrChange>
        </w:trPr>
        <w:tc>
          <w:tcPr>
            <w:tcW w:w="2155" w:type="dxa"/>
            <w:tcBorders>
              <w:top w:val="single" w:sz="6" w:space="0" w:color="000000"/>
              <w:left w:val="single" w:sz="12" w:space="0" w:color="000000"/>
              <w:bottom w:val="single" w:sz="6" w:space="0" w:color="000000"/>
              <w:right w:val="single" w:sz="6" w:space="0" w:color="000000"/>
            </w:tcBorders>
            <w:vAlign w:val="center"/>
            <w:tcPrChange w:id="227" w:author="Srdjan Todorovic" w:date="2022-07-20T16:26:00Z">
              <w:tcPr>
                <w:tcW w:w="2155" w:type="dxa"/>
                <w:gridSpan w:val="2"/>
                <w:tcBorders>
                  <w:top w:val="single" w:sz="6" w:space="0" w:color="000000"/>
                  <w:left w:val="single" w:sz="12" w:space="0" w:color="000000"/>
                  <w:bottom w:val="single" w:sz="12" w:space="0" w:color="000000"/>
                  <w:right w:val="single" w:sz="6" w:space="0" w:color="000000"/>
                </w:tcBorders>
                <w:vAlign w:val="center"/>
              </w:tcPr>
            </w:tcPrChange>
          </w:tcPr>
          <w:p w14:paraId="5B830CD4" w14:textId="73E32F5C" w:rsidR="00336EB3" w:rsidRDefault="00794A28" w:rsidP="00336EB3">
            <w:pPr>
              <w:jc w:val="center"/>
              <w:rPr>
                <w:ins w:id="228" w:author="Srdjan Todorovic" w:date="2022-07-20T16:26:00Z"/>
                <w:rFonts w:eastAsia="Times New Roman" w:cs="Times New Roman"/>
              </w:rPr>
            </w:pPr>
            <w:ins w:id="229" w:author="Srdjan Todorovic" w:date="2022-07-20T16:27:00Z">
              <w:r w:rsidRPr="00794A28">
                <w:rPr>
                  <w:rFonts w:eastAsia="Times New Roman" w:cs="Times New Roman"/>
                </w:rPr>
                <w:t>Milan Jovanović</w:t>
              </w:r>
            </w:ins>
          </w:p>
        </w:tc>
        <w:tc>
          <w:tcPr>
            <w:tcW w:w="1214" w:type="dxa"/>
            <w:tcBorders>
              <w:top w:val="single" w:sz="6" w:space="0" w:color="000000"/>
              <w:left w:val="single" w:sz="6" w:space="0" w:color="000000"/>
              <w:bottom w:val="single" w:sz="6" w:space="0" w:color="000000"/>
              <w:right w:val="single" w:sz="6" w:space="0" w:color="000000"/>
            </w:tcBorders>
            <w:vAlign w:val="center"/>
            <w:tcPrChange w:id="230" w:author="Srdjan Todorovic" w:date="2022-07-20T16:26:00Z">
              <w:tcPr>
                <w:tcW w:w="1214" w:type="dxa"/>
                <w:tcBorders>
                  <w:top w:val="single" w:sz="6" w:space="0" w:color="000000"/>
                  <w:left w:val="single" w:sz="6" w:space="0" w:color="000000"/>
                  <w:bottom w:val="single" w:sz="12" w:space="0" w:color="000000"/>
                  <w:right w:val="single" w:sz="6" w:space="0" w:color="000000"/>
                </w:tcBorders>
                <w:vAlign w:val="center"/>
              </w:tcPr>
            </w:tcPrChange>
          </w:tcPr>
          <w:p w14:paraId="4D900E09" w14:textId="71A4BA69" w:rsidR="00336EB3" w:rsidRDefault="00336EB3" w:rsidP="00336EB3">
            <w:pPr>
              <w:ind w:left="1"/>
              <w:jc w:val="center"/>
              <w:rPr>
                <w:ins w:id="231" w:author="Srdjan Todorovic" w:date="2022-07-20T16:26:00Z"/>
                <w:rFonts w:eastAsia="Times New Roman" w:cs="Times New Roman"/>
              </w:rPr>
            </w:pPr>
            <w:ins w:id="232" w:author="Srdjan Todorovic" w:date="2022-07-20T16:27:00Z">
              <w:r w:rsidRPr="00336EB3">
                <w:rPr>
                  <w:rFonts w:eastAsia="Times New Roman" w:cs="Times New Roman"/>
                </w:rPr>
                <w:t>20</w:t>
              </w:r>
            </w:ins>
            <w:ins w:id="233" w:author="Srdjan Todorovic" w:date="2022-07-20T16:26:00Z">
              <w:r>
                <w:rPr>
                  <w:rFonts w:eastAsia="Times New Roman" w:cs="Times New Roman"/>
                </w:rPr>
                <w:t>.07.2022</w:t>
              </w:r>
            </w:ins>
          </w:p>
        </w:tc>
        <w:tc>
          <w:tcPr>
            <w:tcW w:w="4906" w:type="dxa"/>
            <w:tcBorders>
              <w:top w:val="single" w:sz="6" w:space="0" w:color="000000"/>
              <w:left w:val="single" w:sz="6" w:space="0" w:color="000000"/>
              <w:bottom w:val="single" w:sz="6" w:space="0" w:color="000000"/>
              <w:right w:val="single" w:sz="6" w:space="0" w:color="000000"/>
            </w:tcBorders>
            <w:vAlign w:val="center"/>
            <w:tcPrChange w:id="234" w:author="Srdjan Todorovic" w:date="2022-07-20T16:26:00Z">
              <w:tcPr>
                <w:tcW w:w="4906" w:type="dxa"/>
                <w:gridSpan w:val="3"/>
                <w:tcBorders>
                  <w:top w:val="single" w:sz="6" w:space="0" w:color="000000"/>
                  <w:left w:val="single" w:sz="6" w:space="0" w:color="000000"/>
                  <w:bottom w:val="single" w:sz="12" w:space="0" w:color="000000"/>
                  <w:right w:val="single" w:sz="6" w:space="0" w:color="000000"/>
                </w:tcBorders>
                <w:vAlign w:val="center"/>
              </w:tcPr>
            </w:tcPrChange>
          </w:tcPr>
          <w:p w14:paraId="2A775420" w14:textId="7D901F96" w:rsidR="00336EB3" w:rsidRPr="00FF264E" w:rsidRDefault="00336EB3" w:rsidP="00336EB3">
            <w:pPr>
              <w:ind w:left="1"/>
              <w:rPr>
                <w:ins w:id="235" w:author="Srdjan Todorovic" w:date="2022-07-20T16:26:00Z"/>
                <w:rFonts w:eastAsia="Times New Roman" w:cs="Times New Roman"/>
              </w:rPr>
            </w:pPr>
            <w:ins w:id="236" w:author="Srdjan Todorovic" w:date="2022-07-20T16:26:00Z">
              <w:r w:rsidRPr="00336EB3">
                <w:rPr>
                  <w:rFonts w:eastAsia="Times New Roman" w:cs="Times New Roman"/>
                </w:rPr>
                <w:t>pisanje odeljka“Raspored za aktivnosti upravljanja rizicima“</w:t>
              </w:r>
            </w:ins>
          </w:p>
        </w:tc>
        <w:tc>
          <w:tcPr>
            <w:tcW w:w="1577" w:type="dxa"/>
            <w:tcBorders>
              <w:top w:val="single" w:sz="6" w:space="0" w:color="000000"/>
              <w:left w:val="single" w:sz="6" w:space="0" w:color="000000"/>
              <w:bottom w:val="single" w:sz="6" w:space="0" w:color="000000"/>
              <w:right w:val="single" w:sz="12" w:space="0" w:color="000000"/>
            </w:tcBorders>
            <w:vAlign w:val="center"/>
            <w:tcPrChange w:id="237" w:author="Srdjan Todorovic" w:date="2022-07-20T16:26:00Z">
              <w:tcPr>
                <w:tcW w:w="1577" w:type="dxa"/>
                <w:gridSpan w:val="2"/>
                <w:tcBorders>
                  <w:top w:val="single" w:sz="6" w:space="0" w:color="000000"/>
                  <w:left w:val="single" w:sz="6" w:space="0" w:color="000000"/>
                  <w:bottom w:val="single" w:sz="12" w:space="0" w:color="000000"/>
                  <w:right w:val="single" w:sz="12" w:space="0" w:color="000000"/>
                </w:tcBorders>
                <w:vAlign w:val="center"/>
              </w:tcPr>
            </w:tcPrChange>
          </w:tcPr>
          <w:p w14:paraId="3EE315D5" w14:textId="44920F80" w:rsidR="00336EB3" w:rsidRDefault="00490B6D" w:rsidP="00336EB3">
            <w:pPr>
              <w:ind w:left="1"/>
              <w:jc w:val="center"/>
              <w:rPr>
                <w:ins w:id="238" w:author="Srdjan Todorovic" w:date="2022-07-20T16:26:00Z"/>
                <w:rFonts w:eastAsia="Times New Roman" w:cs="Times New Roman"/>
              </w:rPr>
            </w:pPr>
            <w:ins w:id="239" w:author="Srdjan Todorovic" w:date="2022-07-20T16:34:00Z">
              <w:r w:rsidRPr="00490B6D">
                <w:rPr>
                  <w:rFonts w:eastAsia="Times New Roman" w:cs="Times New Roman"/>
                </w:rPr>
                <w:t>0.</w:t>
              </w:r>
              <w:r>
                <w:rPr>
                  <w:rFonts w:eastAsia="Times New Roman" w:cs="Times New Roman"/>
                </w:rPr>
                <w:t>5</w:t>
              </w:r>
            </w:ins>
          </w:p>
        </w:tc>
      </w:tr>
      <w:tr w:rsidR="00336EB3" w14:paraId="2436763D" w14:textId="77777777" w:rsidTr="00336EB3">
        <w:trPr>
          <w:trHeight w:val="323"/>
          <w:ins w:id="240" w:author="Srdjan Todorovic" w:date="2022-07-20T16:26:00Z"/>
          <w:trPrChange w:id="241" w:author="Srdjan Todorovic" w:date="2022-07-20T16:26:00Z">
            <w:trPr>
              <w:trHeight w:val="323"/>
            </w:trPr>
          </w:trPrChange>
        </w:trPr>
        <w:tc>
          <w:tcPr>
            <w:tcW w:w="2155" w:type="dxa"/>
            <w:tcBorders>
              <w:top w:val="single" w:sz="6" w:space="0" w:color="000000"/>
              <w:left w:val="single" w:sz="12" w:space="0" w:color="000000"/>
              <w:bottom w:val="single" w:sz="6" w:space="0" w:color="000000"/>
              <w:right w:val="single" w:sz="6" w:space="0" w:color="000000"/>
            </w:tcBorders>
            <w:vAlign w:val="center"/>
            <w:tcPrChange w:id="242" w:author="Srdjan Todorovic" w:date="2022-07-20T16:26:00Z">
              <w:tcPr>
                <w:tcW w:w="2155" w:type="dxa"/>
                <w:gridSpan w:val="2"/>
                <w:tcBorders>
                  <w:top w:val="single" w:sz="6" w:space="0" w:color="000000"/>
                  <w:left w:val="single" w:sz="12" w:space="0" w:color="000000"/>
                  <w:bottom w:val="single" w:sz="12" w:space="0" w:color="000000"/>
                  <w:right w:val="single" w:sz="6" w:space="0" w:color="000000"/>
                </w:tcBorders>
                <w:vAlign w:val="center"/>
              </w:tcPr>
            </w:tcPrChange>
          </w:tcPr>
          <w:p w14:paraId="68190C6E" w14:textId="77777777" w:rsidR="00336EB3" w:rsidRDefault="00783CF7" w:rsidP="00336EB3">
            <w:pPr>
              <w:jc w:val="center"/>
              <w:rPr>
                <w:ins w:id="243" w:author="Sonja Galovic" w:date="2022-08-07T19:15:00Z"/>
                <w:rFonts w:eastAsia="Times New Roman" w:cs="Times New Roman"/>
              </w:rPr>
            </w:pPr>
            <w:ins w:id="244" w:author="Sonja Galovic" w:date="2022-08-07T19:15:00Z">
              <w:r>
                <w:rPr>
                  <w:rFonts w:eastAsia="Times New Roman" w:cs="Times New Roman"/>
                </w:rPr>
                <w:t>Sonja Galović,</w:t>
              </w:r>
            </w:ins>
          </w:p>
          <w:p w14:paraId="7B53B58B" w14:textId="4CAC08F6" w:rsidR="00783CF7" w:rsidRDefault="00783CF7" w:rsidP="00336EB3">
            <w:pPr>
              <w:jc w:val="center"/>
              <w:rPr>
                <w:ins w:id="245" w:author="Srdjan Todorovic" w:date="2022-07-20T16:26:00Z"/>
                <w:rFonts w:eastAsia="Times New Roman" w:cs="Times New Roman"/>
              </w:rPr>
            </w:pPr>
            <w:ins w:id="246" w:author="Sonja Galovic" w:date="2022-08-07T19:15:00Z">
              <w:r>
                <w:rPr>
                  <w:rFonts w:eastAsia="Times New Roman" w:cs="Times New Roman"/>
                </w:rPr>
                <w:t>Srđan Todorović</w:t>
              </w:r>
            </w:ins>
          </w:p>
        </w:tc>
        <w:tc>
          <w:tcPr>
            <w:tcW w:w="1214" w:type="dxa"/>
            <w:tcBorders>
              <w:top w:val="single" w:sz="6" w:space="0" w:color="000000"/>
              <w:left w:val="single" w:sz="6" w:space="0" w:color="000000"/>
              <w:bottom w:val="single" w:sz="6" w:space="0" w:color="000000"/>
              <w:right w:val="single" w:sz="6" w:space="0" w:color="000000"/>
            </w:tcBorders>
            <w:vAlign w:val="center"/>
            <w:tcPrChange w:id="247" w:author="Srdjan Todorovic" w:date="2022-07-20T16:26:00Z">
              <w:tcPr>
                <w:tcW w:w="1214" w:type="dxa"/>
                <w:tcBorders>
                  <w:top w:val="single" w:sz="6" w:space="0" w:color="000000"/>
                  <w:left w:val="single" w:sz="6" w:space="0" w:color="000000"/>
                  <w:bottom w:val="single" w:sz="12" w:space="0" w:color="000000"/>
                  <w:right w:val="single" w:sz="6" w:space="0" w:color="000000"/>
                </w:tcBorders>
                <w:vAlign w:val="center"/>
              </w:tcPr>
            </w:tcPrChange>
          </w:tcPr>
          <w:p w14:paraId="5568A287" w14:textId="1ED43FEF" w:rsidR="00336EB3" w:rsidRDefault="00783CF7" w:rsidP="00336EB3">
            <w:pPr>
              <w:ind w:left="1"/>
              <w:jc w:val="center"/>
              <w:rPr>
                <w:ins w:id="248" w:author="Srdjan Todorovic" w:date="2022-07-20T16:26:00Z"/>
                <w:rFonts w:eastAsia="Times New Roman" w:cs="Times New Roman"/>
              </w:rPr>
            </w:pPr>
            <w:ins w:id="249" w:author="Sonja Galovic" w:date="2022-08-07T19:15:00Z">
              <w:r>
                <w:rPr>
                  <w:rFonts w:eastAsia="Times New Roman" w:cs="Times New Roman"/>
                </w:rPr>
                <w:t>22.07.2022.</w:t>
              </w:r>
            </w:ins>
          </w:p>
        </w:tc>
        <w:tc>
          <w:tcPr>
            <w:tcW w:w="4906" w:type="dxa"/>
            <w:tcBorders>
              <w:top w:val="single" w:sz="6" w:space="0" w:color="000000"/>
              <w:left w:val="single" w:sz="6" w:space="0" w:color="000000"/>
              <w:bottom w:val="single" w:sz="6" w:space="0" w:color="000000"/>
              <w:right w:val="single" w:sz="6" w:space="0" w:color="000000"/>
            </w:tcBorders>
            <w:vAlign w:val="center"/>
            <w:tcPrChange w:id="250" w:author="Srdjan Todorovic" w:date="2022-07-20T16:26:00Z">
              <w:tcPr>
                <w:tcW w:w="4906" w:type="dxa"/>
                <w:gridSpan w:val="3"/>
                <w:tcBorders>
                  <w:top w:val="single" w:sz="6" w:space="0" w:color="000000"/>
                  <w:left w:val="single" w:sz="6" w:space="0" w:color="000000"/>
                  <w:bottom w:val="single" w:sz="12" w:space="0" w:color="000000"/>
                  <w:right w:val="single" w:sz="6" w:space="0" w:color="000000"/>
                </w:tcBorders>
                <w:vAlign w:val="center"/>
              </w:tcPr>
            </w:tcPrChange>
          </w:tcPr>
          <w:p w14:paraId="2A30079C" w14:textId="4B687F57" w:rsidR="00336EB3" w:rsidRPr="00FF264E" w:rsidRDefault="00783CF7" w:rsidP="00336EB3">
            <w:pPr>
              <w:ind w:left="1"/>
              <w:rPr>
                <w:ins w:id="251" w:author="Srdjan Todorovic" w:date="2022-07-20T16:26:00Z"/>
                <w:rFonts w:eastAsia="Times New Roman" w:cs="Times New Roman"/>
              </w:rPr>
            </w:pPr>
            <w:ins w:id="252" w:author="Sonja Galovic" w:date="2022-08-07T19:15:00Z">
              <w:r>
                <w:rPr>
                  <w:rFonts w:eastAsia="Times New Roman" w:cs="Times New Roman"/>
                </w:rPr>
                <w:t>Lista svih rizika i matrica rizika</w:t>
              </w:r>
            </w:ins>
          </w:p>
        </w:tc>
        <w:tc>
          <w:tcPr>
            <w:tcW w:w="1577" w:type="dxa"/>
            <w:tcBorders>
              <w:top w:val="single" w:sz="6" w:space="0" w:color="000000"/>
              <w:left w:val="single" w:sz="6" w:space="0" w:color="000000"/>
              <w:bottom w:val="single" w:sz="6" w:space="0" w:color="000000"/>
              <w:right w:val="single" w:sz="12" w:space="0" w:color="000000"/>
            </w:tcBorders>
            <w:vAlign w:val="center"/>
            <w:tcPrChange w:id="253" w:author="Srdjan Todorovic" w:date="2022-07-20T16:26:00Z">
              <w:tcPr>
                <w:tcW w:w="1577" w:type="dxa"/>
                <w:gridSpan w:val="2"/>
                <w:tcBorders>
                  <w:top w:val="single" w:sz="6" w:space="0" w:color="000000"/>
                  <w:left w:val="single" w:sz="6" w:space="0" w:color="000000"/>
                  <w:bottom w:val="single" w:sz="12" w:space="0" w:color="000000"/>
                  <w:right w:val="single" w:sz="12" w:space="0" w:color="000000"/>
                </w:tcBorders>
                <w:vAlign w:val="center"/>
              </w:tcPr>
            </w:tcPrChange>
          </w:tcPr>
          <w:p w14:paraId="0FA0BB19" w14:textId="434CFE19" w:rsidR="00336EB3" w:rsidRDefault="00EB44D1" w:rsidP="00336EB3">
            <w:pPr>
              <w:ind w:left="1"/>
              <w:jc w:val="center"/>
              <w:rPr>
                <w:ins w:id="254" w:author="Srdjan Todorovic" w:date="2022-07-20T16:26:00Z"/>
                <w:rFonts w:eastAsia="Times New Roman" w:cs="Times New Roman"/>
              </w:rPr>
            </w:pPr>
            <w:ins w:id="255" w:author="Sonja Galovic" w:date="2022-08-07T19:15:00Z">
              <w:r>
                <w:rPr>
                  <w:rFonts w:eastAsia="Times New Roman" w:cs="Times New Roman"/>
                </w:rPr>
                <w:t>0.6</w:t>
              </w:r>
            </w:ins>
          </w:p>
        </w:tc>
      </w:tr>
      <w:tr w:rsidR="00336EB3" w14:paraId="1FCDD216" w14:textId="77777777" w:rsidTr="002574B9">
        <w:trPr>
          <w:trHeight w:val="323"/>
          <w:ins w:id="256" w:author="Srdjan Todorovic" w:date="2022-07-20T16:26:00Z"/>
        </w:trPr>
        <w:tc>
          <w:tcPr>
            <w:tcW w:w="2155" w:type="dxa"/>
            <w:tcBorders>
              <w:top w:val="single" w:sz="6" w:space="0" w:color="000000"/>
              <w:left w:val="single" w:sz="12" w:space="0" w:color="000000"/>
              <w:bottom w:val="single" w:sz="12" w:space="0" w:color="000000"/>
              <w:right w:val="single" w:sz="6" w:space="0" w:color="000000"/>
            </w:tcBorders>
            <w:vAlign w:val="center"/>
          </w:tcPr>
          <w:p w14:paraId="709F4473" w14:textId="3186E34C" w:rsidR="00336EB3" w:rsidRDefault="0091510E" w:rsidP="00336EB3">
            <w:pPr>
              <w:jc w:val="center"/>
              <w:rPr>
                <w:ins w:id="257" w:author="Srdjan Todorovic" w:date="2022-07-20T16:26:00Z"/>
                <w:rFonts w:eastAsia="Times New Roman" w:cs="Times New Roman"/>
              </w:rPr>
            </w:pPr>
            <w:ins w:id="258" w:author="Sonja Galovic" w:date="2022-08-07T19:16:00Z">
              <w:r>
                <w:rPr>
                  <w:rFonts w:eastAsia="Times New Roman" w:cs="Times New Roman"/>
                </w:rPr>
                <w:t>Sonja Galović</w:t>
              </w:r>
            </w:ins>
          </w:p>
        </w:tc>
        <w:tc>
          <w:tcPr>
            <w:tcW w:w="1214" w:type="dxa"/>
            <w:tcBorders>
              <w:top w:val="single" w:sz="6" w:space="0" w:color="000000"/>
              <w:left w:val="single" w:sz="6" w:space="0" w:color="000000"/>
              <w:bottom w:val="single" w:sz="12" w:space="0" w:color="000000"/>
              <w:right w:val="single" w:sz="6" w:space="0" w:color="000000"/>
            </w:tcBorders>
            <w:vAlign w:val="center"/>
          </w:tcPr>
          <w:p w14:paraId="2911EF75" w14:textId="1246DDD4" w:rsidR="00336EB3" w:rsidRDefault="0091510E" w:rsidP="00336EB3">
            <w:pPr>
              <w:ind w:left="1"/>
              <w:jc w:val="center"/>
              <w:rPr>
                <w:ins w:id="259" w:author="Srdjan Todorovic" w:date="2022-07-20T16:26:00Z"/>
                <w:rFonts w:eastAsia="Times New Roman" w:cs="Times New Roman"/>
              </w:rPr>
            </w:pPr>
            <w:ins w:id="260" w:author="Sonja Galovic" w:date="2022-08-07T19:16:00Z">
              <w:r>
                <w:rPr>
                  <w:rFonts w:eastAsia="Times New Roman" w:cs="Times New Roman"/>
                </w:rPr>
                <w:t>07.08.2022.</w:t>
              </w:r>
            </w:ins>
          </w:p>
        </w:tc>
        <w:tc>
          <w:tcPr>
            <w:tcW w:w="4906" w:type="dxa"/>
            <w:tcBorders>
              <w:top w:val="single" w:sz="6" w:space="0" w:color="000000"/>
              <w:left w:val="single" w:sz="6" w:space="0" w:color="000000"/>
              <w:bottom w:val="single" w:sz="12" w:space="0" w:color="000000"/>
              <w:right w:val="single" w:sz="6" w:space="0" w:color="000000"/>
            </w:tcBorders>
            <w:vAlign w:val="center"/>
          </w:tcPr>
          <w:p w14:paraId="301C22C3" w14:textId="4107543E" w:rsidR="00336EB3" w:rsidRPr="00FF264E" w:rsidRDefault="0091510E" w:rsidP="00336EB3">
            <w:pPr>
              <w:ind w:left="1"/>
              <w:rPr>
                <w:ins w:id="261" w:author="Srdjan Todorovic" w:date="2022-07-20T16:26:00Z"/>
                <w:rFonts w:eastAsia="Times New Roman" w:cs="Times New Roman"/>
              </w:rPr>
            </w:pPr>
            <w:ins w:id="262" w:author="Sonja Galovic" w:date="2022-08-07T19:16:00Z">
              <w:r>
                <w:rPr>
                  <w:rFonts w:eastAsia="Times New Roman" w:cs="Times New Roman"/>
                </w:rPr>
                <w:t>Uređivanje</w:t>
              </w:r>
              <w:r w:rsidR="000D0A26">
                <w:rPr>
                  <w:rFonts w:eastAsia="Times New Roman" w:cs="Times New Roman"/>
                </w:rPr>
                <w:t>, prepravka</w:t>
              </w:r>
            </w:ins>
          </w:p>
        </w:tc>
        <w:tc>
          <w:tcPr>
            <w:tcW w:w="1577" w:type="dxa"/>
            <w:tcBorders>
              <w:top w:val="single" w:sz="6" w:space="0" w:color="000000"/>
              <w:left w:val="single" w:sz="6" w:space="0" w:color="000000"/>
              <w:bottom w:val="single" w:sz="12" w:space="0" w:color="000000"/>
              <w:right w:val="single" w:sz="12" w:space="0" w:color="000000"/>
            </w:tcBorders>
            <w:vAlign w:val="center"/>
          </w:tcPr>
          <w:p w14:paraId="426E62B7" w14:textId="4B7B1F8A" w:rsidR="00336EB3" w:rsidRDefault="00EB44D1" w:rsidP="00336EB3">
            <w:pPr>
              <w:ind w:left="1"/>
              <w:jc w:val="center"/>
              <w:rPr>
                <w:ins w:id="263" w:author="Srdjan Todorovic" w:date="2022-07-20T16:26:00Z"/>
                <w:rFonts w:eastAsia="Times New Roman" w:cs="Times New Roman"/>
              </w:rPr>
            </w:pPr>
            <w:ins w:id="264" w:author="Sonja Galovic" w:date="2022-08-07T19:15:00Z">
              <w:r>
                <w:rPr>
                  <w:rFonts w:eastAsia="Times New Roman" w:cs="Times New Roman"/>
                </w:rPr>
                <w:t>1</w:t>
              </w:r>
            </w:ins>
            <w:ins w:id="265" w:author="Sonja Galovic" w:date="2022-08-07T19:16:00Z">
              <w:r>
                <w:rPr>
                  <w:rFonts w:eastAsia="Times New Roman" w:cs="Times New Roman"/>
                </w:rPr>
                <w:t>.0</w:t>
              </w:r>
            </w:ins>
          </w:p>
        </w:tc>
      </w:tr>
    </w:tbl>
    <w:p w14:paraId="355C9235" w14:textId="77777777" w:rsidR="0016272D" w:rsidRDefault="0016272D">
      <w:pPr>
        <w:sectPr w:rsidR="0016272D" w:rsidSect="00641DB7">
          <w:headerReference w:type="default" r:id="rId12"/>
          <w:footerReference w:type="even" r:id="rId13"/>
          <w:pgSz w:w="12240" w:h="15840"/>
          <w:pgMar w:top="685" w:right="1329" w:bottom="6086" w:left="1440" w:header="720" w:footer="720" w:gutter="0"/>
          <w:pgNumType w:fmt="lowerRoman" w:start="1"/>
          <w:cols w:space="720"/>
          <w:titlePg/>
          <w:docGrid w:linePitch="299"/>
        </w:sectPr>
      </w:pPr>
    </w:p>
    <w:p w14:paraId="355C9236" w14:textId="330F66C5" w:rsidR="0016272D" w:rsidRDefault="0075392E">
      <w:pPr>
        <w:pStyle w:val="Heading1"/>
        <w:ind w:left="-5"/>
      </w:pPr>
      <w:bookmarkStart w:id="266" w:name="_Toc110800992"/>
      <w:r>
        <w:lastRenderedPageBreak/>
        <w:t>Namena</w:t>
      </w:r>
      <w:r w:rsidR="00B76580">
        <w:t xml:space="preserve"> dokumenta</w:t>
      </w:r>
      <w:bookmarkEnd w:id="266"/>
    </w:p>
    <w:p w14:paraId="23097A86" w14:textId="77777777" w:rsidR="003603B6" w:rsidRDefault="003603B6">
      <w:pPr>
        <w:spacing w:after="47"/>
        <w:ind w:left="1915" w:right="-112"/>
        <w:rPr>
          <w:rFonts w:eastAsia="Consolas" w:cs="Times New Roman"/>
          <w:color w:val="auto"/>
          <w:sz w:val="21"/>
          <w:szCs w:val="21"/>
        </w:rPr>
      </w:pPr>
    </w:p>
    <w:p w14:paraId="355C923B" w14:textId="709F77BA" w:rsidR="0016272D" w:rsidRDefault="3862A2F8" w:rsidP="00077178">
      <w:pPr>
        <w:spacing w:after="47"/>
        <w:ind w:right="-112"/>
        <w:rPr>
          <w:ins w:id="267" w:author="Sonja Galovic" w:date="2022-07-18T17:58:00Z"/>
        </w:rPr>
      </w:pPr>
      <w:r w:rsidRPr="006679AC">
        <w:rPr>
          <w:rFonts w:eastAsia="Consolas" w:cs="Times New Roman"/>
          <w:color w:val="auto"/>
          <w:sz w:val="21"/>
          <w:szCs w:val="21"/>
        </w:rPr>
        <w:t xml:space="preserve">Ovaj dokument opisuje </w:t>
      </w:r>
      <w:del w:id="268" w:author="Sonja Galovic" w:date="2022-07-18T17:54:00Z">
        <w:r w:rsidRPr="006679AC">
          <w:rPr>
            <w:rFonts w:eastAsia="Consolas" w:cs="Times New Roman"/>
            <w:color w:val="auto"/>
            <w:sz w:val="21"/>
            <w:szCs w:val="21"/>
          </w:rPr>
          <w:delText xml:space="preserve">kako ćemo </w:delText>
        </w:r>
      </w:del>
      <w:ins w:id="269" w:author="Sonja Galovic" w:date="2022-07-18T17:54:00Z">
        <w:r w:rsidR="001262C6">
          <w:rPr>
            <w:rFonts w:eastAsia="Consolas" w:cs="Times New Roman"/>
            <w:color w:val="auto"/>
            <w:sz w:val="21"/>
            <w:szCs w:val="21"/>
          </w:rPr>
          <w:t xml:space="preserve">način </w:t>
        </w:r>
      </w:ins>
      <w:del w:id="270" w:author="Sonja Galovic" w:date="2022-07-18T17:54:00Z">
        <w:r w:rsidRPr="006679AC">
          <w:rPr>
            <w:rFonts w:eastAsia="Consolas" w:cs="Times New Roman"/>
            <w:color w:val="auto"/>
            <w:sz w:val="21"/>
            <w:szCs w:val="21"/>
          </w:rPr>
          <w:delText xml:space="preserve">obavljati posao </w:delText>
        </w:r>
      </w:del>
      <w:r w:rsidRPr="006679AC">
        <w:rPr>
          <w:rFonts w:eastAsia="Consolas" w:cs="Times New Roman"/>
          <w:color w:val="auto"/>
          <w:sz w:val="21"/>
          <w:szCs w:val="21"/>
        </w:rPr>
        <w:t xml:space="preserve">upravljanja rizicima </w:t>
      </w:r>
      <w:ins w:id="271" w:author="Sonja Galovic" w:date="2022-07-18T17:54:00Z">
        <w:r w:rsidR="001262C6">
          <w:rPr>
            <w:rFonts w:eastAsia="Consolas" w:cs="Times New Roman"/>
            <w:color w:val="auto"/>
            <w:sz w:val="21"/>
            <w:szCs w:val="21"/>
          </w:rPr>
          <w:t>n</w:t>
        </w:r>
      </w:ins>
      <w:del w:id="272" w:author="Sonja Galovic" w:date="2022-07-18T17:54:00Z">
        <w:r w:rsidRPr="006679AC" w:rsidDel="001262C6">
          <w:rPr>
            <w:rFonts w:eastAsia="Consolas" w:cs="Times New Roman"/>
            <w:color w:val="auto"/>
            <w:sz w:val="21"/>
            <w:szCs w:val="21"/>
          </w:rPr>
          <w:delText>z</w:delText>
        </w:r>
      </w:del>
      <w:r w:rsidRPr="006679AC">
        <w:rPr>
          <w:rFonts w:eastAsia="Consolas" w:cs="Times New Roman"/>
          <w:color w:val="auto"/>
          <w:sz w:val="21"/>
          <w:szCs w:val="21"/>
        </w:rPr>
        <w:t xml:space="preserve">a </w:t>
      </w:r>
      <w:r w:rsidR="00A4284F">
        <w:rPr>
          <w:rFonts w:eastAsia="Consolas" w:cs="Times New Roman"/>
          <w:color w:val="auto"/>
          <w:sz w:val="21"/>
          <w:szCs w:val="21"/>
        </w:rPr>
        <w:t>projek</w:t>
      </w:r>
      <w:ins w:id="273" w:author="Sonja Galovic" w:date="2022-07-18T17:54:00Z">
        <w:r w:rsidR="001262C6">
          <w:rPr>
            <w:rFonts w:eastAsia="Consolas" w:cs="Times New Roman"/>
            <w:color w:val="auto"/>
            <w:sz w:val="21"/>
            <w:szCs w:val="21"/>
          </w:rPr>
          <w:t>tu</w:t>
        </w:r>
      </w:ins>
      <w:del w:id="274" w:author="Sonja Galovic" w:date="2022-07-18T17:54:00Z">
        <w:r w:rsidR="00A4284F" w:rsidDel="001262C6">
          <w:rPr>
            <w:rFonts w:eastAsia="Consolas" w:cs="Times New Roman"/>
            <w:color w:val="auto"/>
            <w:sz w:val="21"/>
            <w:szCs w:val="21"/>
          </w:rPr>
          <w:delText>at</w:delText>
        </w:r>
      </w:del>
      <w:r w:rsidR="00A4284F">
        <w:rPr>
          <w:rFonts w:eastAsia="Consolas" w:cs="Times New Roman"/>
          <w:color w:val="auto"/>
          <w:sz w:val="21"/>
          <w:szCs w:val="21"/>
        </w:rPr>
        <w:t xml:space="preserve"> </w:t>
      </w:r>
      <w:r w:rsidR="00A4284F" w:rsidRPr="00F83F75">
        <w:rPr>
          <w:rFonts w:eastAsia="Consolas" w:cs="Times New Roman"/>
          <w:i/>
          <w:iCs/>
          <w:color w:val="auto"/>
          <w:sz w:val="21"/>
          <w:szCs w:val="21"/>
          <w:rPrChange w:id="275" w:author="Sonja Galovic" w:date="2022-07-18T17:54:00Z">
            <w:rPr>
              <w:rFonts w:eastAsia="Consolas" w:cs="Times New Roman"/>
              <w:color w:val="auto"/>
              <w:sz w:val="21"/>
              <w:szCs w:val="21"/>
            </w:rPr>
          </w:rPrChange>
        </w:rPr>
        <w:t>Tehno</w:t>
      </w:r>
      <w:r w:rsidR="00A4284F" w:rsidRPr="00F83F75">
        <w:rPr>
          <w:rFonts w:eastAsia="Consolas" w:cs="Times New Roman"/>
          <w:i/>
          <w:iCs/>
          <w:color w:val="auto"/>
          <w:sz w:val="21"/>
          <w:szCs w:val="21"/>
          <w:lang w:val="en-US"/>
          <w:rPrChange w:id="276" w:author="Sonja Galovic" w:date="2022-07-18T17:54:00Z">
            <w:rPr>
              <w:rFonts w:eastAsia="Consolas" w:cs="Times New Roman"/>
              <w:color w:val="auto"/>
              <w:sz w:val="21"/>
              <w:szCs w:val="21"/>
            </w:rPr>
          </w:rPrChange>
        </w:rPr>
        <w:t xml:space="preserve"> Živanović – Informacioni sistem – 2022</w:t>
      </w:r>
      <w:r w:rsidR="00A4284F">
        <w:rPr>
          <w:rFonts w:eastAsia="Consolas" w:cs="Times New Roman"/>
          <w:color w:val="auto"/>
          <w:sz w:val="21"/>
          <w:szCs w:val="21"/>
        </w:rPr>
        <w:t>.</w:t>
      </w:r>
      <w:r w:rsidRPr="006679AC">
        <w:rPr>
          <w:rFonts w:eastAsia="Consolas" w:cs="Times New Roman"/>
          <w:color w:val="auto"/>
          <w:sz w:val="21"/>
          <w:szCs w:val="21"/>
        </w:rPr>
        <w:t xml:space="preserve"> Definiše uloge i odgovornosti učesnika u procesima rizika, aktivnosti upravljanja rizicima koje će se sprovoditi, raspored i budžet za aktivnosti upravljanja rizikom, </w:t>
      </w:r>
      <w:r w:rsidR="00AE043D">
        <w:rPr>
          <w:rFonts w:eastAsia="Consolas" w:cs="Times New Roman"/>
          <w:color w:val="auto"/>
          <w:sz w:val="21"/>
          <w:szCs w:val="21"/>
        </w:rPr>
        <w:t xml:space="preserve">kao </w:t>
      </w:r>
      <w:r w:rsidRPr="006679AC">
        <w:rPr>
          <w:rFonts w:eastAsia="Consolas" w:cs="Times New Roman"/>
          <w:color w:val="auto"/>
          <w:sz w:val="21"/>
          <w:szCs w:val="21"/>
        </w:rPr>
        <w:t>i sve alate i tehnike koje će se koristiti.</w:t>
      </w:r>
      <w:del w:id="277" w:author="Sonja Galovic" w:date="2022-07-18T17:58:00Z">
        <w:r w:rsidR="00092377">
          <w:rPr>
            <w:noProof/>
          </w:rPr>
          <mc:AlternateContent>
            <mc:Choice Requires="wpg">
              <w:drawing>
                <wp:inline distT="0" distB="0" distL="0" distR="0" wp14:anchorId="355C92F4" wp14:editId="0C05D104">
                  <wp:extent cx="6080760" cy="385954"/>
                  <wp:effectExtent l="0" t="0" r="0" b="0"/>
                  <wp:docPr id="7100" name="Group 7100"/>
                  <wp:cNvGraphicFramePr/>
                  <a:graphic xmlns:a="http://schemas.openxmlformats.org/drawingml/2006/main">
                    <a:graphicData uri="http://schemas.microsoft.com/office/word/2010/wordprocessingGroup">
                      <wpg:wgp>
                        <wpg:cNvGrpSpPr/>
                        <wpg:grpSpPr>
                          <a:xfrm>
                            <a:off x="0" y="0"/>
                            <a:ext cx="6080760" cy="385954"/>
                            <a:chOff x="0" y="0"/>
                            <a:chExt cx="6080760" cy="385954"/>
                          </a:xfrm>
                        </wpg:grpSpPr>
                        <wps:wsp>
                          <wps:cNvPr id="126" name="Rectangle 126"/>
                          <wps:cNvSpPr/>
                          <wps:spPr>
                            <a:xfrm>
                              <a:off x="0" y="0"/>
                              <a:ext cx="50673" cy="273026"/>
                            </a:xfrm>
                            <a:prstGeom prst="rect">
                              <a:avLst/>
                            </a:prstGeom>
                            <a:ln>
                              <a:noFill/>
                            </a:ln>
                          </wps:spPr>
                          <wps:txbx>
                            <w:txbxContent>
                              <w:p w14:paraId="355C9326" w14:textId="77777777" w:rsidR="0016272D" w:rsidRDefault="00092377">
                                <w:r>
                                  <w:rPr>
                                    <w:rFonts w:eastAsia="Times New Roman" w:cs="Times New Roman"/>
                                    <w:sz w:val="24"/>
                                  </w:rPr>
                                  <w:t xml:space="preserve"> </w:t>
                                </w:r>
                              </w:p>
                            </w:txbxContent>
                          </wps:txbx>
                          <wps:bodyPr horzOverflow="overflow" vert="horz" lIns="0" tIns="0" rIns="0" bIns="0" rtlCol="0">
                            <a:noAutofit/>
                          </wps:bodyPr>
                        </wps:wsp>
                        <wps:wsp>
                          <wps:cNvPr id="9649" name="Shape 9649"/>
                          <wps:cNvSpPr/>
                          <wps:spPr>
                            <a:xfrm>
                              <a:off x="0" y="188975"/>
                              <a:ext cx="6080760" cy="126492"/>
                            </a:xfrm>
                            <a:custGeom>
                              <a:avLst/>
                              <a:gdLst/>
                              <a:ahLst/>
                              <a:cxnLst/>
                              <a:rect l="0" t="0" r="0" b="0"/>
                              <a:pathLst>
                                <a:path w="6080760" h="126492">
                                  <a:moveTo>
                                    <a:pt x="0" y="0"/>
                                  </a:moveTo>
                                  <a:lnTo>
                                    <a:pt x="6080760" y="0"/>
                                  </a:lnTo>
                                  <a:lnTo>
                                    <a:pt x="6080760" y="126492"/>
                                  </a:lnTo>
                                  <a:lnTo>
                                    <a:pt x="0" y="126492"/>
                                  </a:lnTo>
                                  <a:lnTo>
                                    <a:pt x="0" y="0"/>
                                  </a:lnTo>
                                </a:path>
                              </a:pathLst>
                            </a:custGeom>
                            <a:ln w="0" cap="flat">
                              <a:miter lim="127000"/>
                            </a:ln>
                          </wps:spPr>
                          <wps:style>
                            <a:lnRef idx="0">
                              <a:srgbClr val="000000">
                                <a:alpha val="0"/>
                              </a:srgbClr>
                            </a:lnRef>
                            <a:fillRef idx="1">
                              <a:srgbClr val="CDCECE"/>
                            </a:fillRef>
                            <a:effectRef idx="0">
                              <a:scrgbClr r="0" g="0" b="0"/>
                            </a:effectRef>
                            <a:fontRef idx="none"/>
                          </wps:style>
                          <wps:bodyPr/>
                        </wps:wsp>
                        <wps:wsp>
                          <wps:cNvPr id="9650" name="Shape 9650"/>
                          <wps:cNvSpPr/>
                          <wps:spPr>
                            <a:xfrm>
                              <a:off x="68580" y="188988"/>
                              <a:ext cx="5943601" cy="126479"/>
                            </a:xfrm>
                            <a:custGeom>
                              <a:avLst/>
                              <a:gdLst/>
                              <a:ahLst/>
                              <a:cxnLst/>
                              <a:rect l="0" t="0" r="0" b="0"/>
                              <a:pathLst>
                                <a:path w="5943601" h="126479">
                                  <a:moveTo>
                                    <a:pt x="0" y="0"/>
                                  </a:moveTo>
                                  <a:lnTo>
                                    <a:pt x="5943601" y="0"/>
                                  </a:lnTo>
                                  <a:lnTo>
                                    <a:pt x="5943601" y="126479"/>
                                  </a:lnTo>
                                  <a:lnTo>
                                    <a:pt x="0" y="126479"/>
                                  </a:lnTo>
                                  <a:lnTo>
                                    <a:pt x="0" y="0"/>
                                  </a:lnTo>
                                </a:path>
                              </a:pathLst>
                            </a:custGeom>
                            <a:ln w="0" cap="flat">
                              <a:miter lim="127000"/>
                            </a:ln>
                          </wps:spPr>
                          <wps:style>
                            <a:lnRef idx="0">
                              <a:srgbClr val="000000">
                                <a:alpha val="0"/>
                              </a:srgbClr>
                            </a:lnRef>
                            <a:fillRef idx="1">
                              <a:srgbClr val="CDCECE"/>
                            </a:fillRef>
                            <a:effectRef idx="0">
                              <a:scrgbClr r="0" g="0" b="0"/>
                            </a:effectRef>
                            <a:fontRef idx="none"/>
                          </wps:style>
                          <wps:bodyPr/>
                        </wps:wsp>
                        <wps:wsp>
                          <wps:cNvPr id="129" name="Rectangle 129"/>
                          <wps:cNvSpPr/>
                          <wps:spPr>
                            <a:xfrm>
                              <a:off x="68580" y="157978"/>
                              <a:ext cx="42312" cy="227976"/>
                            </a:xfrm>
                            <a:prstGeom prst="rect">
                              <a:avLst/>
                            </a:prstGeom>
                            <a:ln>
                              <a:noFill/>
                            </a:ln>
                          </wps:spPr>
                          <wps:txbx>
                            <w:txbxContent>
                              <w:p w14:paraId="355C9327" w14:textId="77777777" w:rsidR="0016272D" w:rsidRDefault="00092377">
                                <w:r>
                                  <w:rPr>
                                    <w:rFonts w:eastAsia="Times New Roman" w:cs="Times New Roman"/>
                                    <w:sz w:val="20"/>
                                  </w:rPr>
                                  <w:t xml:space="preserve"> </w:t>
                                </w:r>
                              </w:p>
                            </w:txbxContent>
                          </wps:txbx>
                          <wps:bodyPr horzOverflow="overflow" vert="horz" lIns="0" tIns="0" rIns="0" bIns="0" rtlCol="0">
                            <a:noAutofit/>
                          </wps:bodyPr>
                        </wps:wsp>
                      </wpg:wgp>
                    </a:graphicData>
                  </a:graphic>
                </wp:inline>
              </w:drawing>
            </mc:Choice>
            <mc:Fallback>
              <w:pict>
                <v:group w14:anchorId="355C92F4" id="Group 7100" o:spid="_x0000_s1026" style="width:478.8pt;height:30.4pt;mso-position-horizontal-relative:char;mso-position-vertical-relative:line" coordsize="60807,3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">
                  <v:rect id="Rectangle 126" o:spid="_x0000_s1027" style="position:absolute;width:506;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355C9326" w14:textId="77777777" w:rsidR="0016272D" w:rsidRDefault="00092377">
                          <w:r>
                            <w:rPr>
                              <w:rFonts w:eastAsia="Times New Roman" w:cs="Times New Roman"/>
                              <w:sz w:val="24"/>
                            </w:rPr>
                            <w:t xml:space="preserve"> </w:t>
                          </w:r>
                        </w:p>
                      </w:txbxContent>
                    </v:textbox>
                  </v:rect>
                  <v:shape id="Shape 9649" o:spid="_x0000_s1028" style="position:absolute;top:1889;width:60807;height:1265;visibility:visible;mso-wrap-style:square;v-text-anchor:top" coordsize="6080760,126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" path="m,l6080760,r,126492l,126492,,e" fillcolor="#cdcece" stroked="f" strokeweight="0">
                    <v:stroke miterlimit="83231f" joinstyle="miter"/>
                    <v:path arrowok="t" textboxrect="0,0,6080760,126492"/>
                  </v:shape>
                  <v:shape id="Shape 9650" o:spid="_x0000_s1029" style="position:absolute;left:685;top:1889;width:59436;height:1265;visibility:visible;mso-wrap-style:square;v-text-anchor:top" coordsize="5943601,126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" path="m,l5943601,r,126479l,126479,,e" fillcolor="#cdcece" stroked="f" strokeweight="0">
                    <v:stroke miterlimit="83231f" joinstyle="miter"/>
                    <v:path arrowok="t" textboxrect="0,0,5943601,126479"/>
                  </v:shape>
                  <v:rect id="Rectangle 129" o:spid="_x0000_s1030" style="position:absolute;left:685;top:1579;width:423;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355C9327" w14:textId="77777777" w:rsidR="0016272D" w:rsidRDefault="00092377">
                          <w:r>
                            <w:rPr>
                              <w:rFonts w:eastAsia="Times New Roman" w:cs="Times New Roman"/>
                              <w:sz w:val="20"/>
                            </w:rPr>
                            <w:t xml:space="preserve"> </w:t>
                          </w:r>
                        </w:p>
                      </w:txbxContent>
                    </v:textbox>
                  </v:rect>
                  <w10:anchorlock/>
                </v:group>
              </w:pict>
            </mc:Fallback>
          </mc:AlternateContent>
        </w:r>
      </w:del>
    </w:p>
    <w:p w14:paraId="40824241" w14:textId="77777777" w:rsidR="00360055" w:rsidDel="00984CDB" w:rsidRDefault="00360055" w:rsidP="00077178">
      <w:pPr>
        <w:spacing w:after="47"/>
        <w:ind w:right="-112"/>
        <w:rPr>
          <w:ins w:id="278" w:author="Sonja Galovic" w:date="2022-07-18T17:58:00Z"/>
          <w:del w:id="279" w:author="Srdjan Todorovic" w:date="2022-07-18T17:24:00Z"/>
          <w:rFonts w:eastAsia="Consolas" w:cs="Times New Roman"/>
          <w:color w:val="auto"/>
          <w:sz w:val="21"/>
          <w:szCs w:val="21"/>
        </w:rPr>
      </w:pPr>
    </w:p>
    <w:p w14:paraId="6703E1B6" w14:textId="77777777" w:rsidR="00CA73CF" w:rsidRDefault="00CA73CF" w:rsidP="00077178">
      <w:pPr>
        <w:spacing w:after="47"/>
        <w:ind w:right="-112"/>
        <w:rPr>
          <w:rFonts w:eastAsia="Consolas" w:cs="Times New Roman"/>
          <w:color w:val="auto"/>
          <w:sz w:val="21"/>
          <w:szCs w:val="21"/>
        </w:rPr>
      </w:pPr>
    </w:p>
    <w:p w14:paraId="23572F5E" w14:textId="77777777" w:rsidR="00077178" w:rsidRPr="00077178" w:rsidRDefault="00077178" w:rsidP="00077178">
      <w:pPr>
        <w:spacing w:after="47"/>
        <w:ind w:right="-112"/>
        <w:rPr>
          <w:del w:id="280" w:author="Sonja Galovic" w:date="2022-07-18T17:56:00Z"/>
          <w:rFonts w:cs="Times New Roman"/>
          <w:color w:val="auto"/>
        </w:rPr>
      </w:pPr>
    </w:p>
    <w:p w14:paraId="355C923C" w14:textId="7703A5E9" w:rsidR="0016272D" w:rsidDel="003F335A" w:rsidRDefault="00444506" w:rsidP="00B76580">
      <w:pPr>
        <w:pStyle w:val="Heading1"/>
        <w:ind w:left="-5" w:hanging="175"/>
        <w:rPr>
          <w:del w:id="281" w:author="Sonja Galovic" w:date="2022-07-18T17:56:00Z"/>
        </w:rPr>
      </w:pPr>
      <w:del w:id="282" w:author="Sonja Galovic" w:date="2022-07-18T17:56:00Z">
        <w:r>
          <w:delText>Uloge i odgovornosti</w:delText>
        </w:r>
      </w:del>
    </w:p>
    <w:p w14:paraId="550510EF" w14:textId="6C1AE2CD" w:rsidR="00092377" w:rsidDel="003F335A" w:rsidRDefault="00295758">
      <w:pPr>
        <w:spacing w:after="116"/>
        <w:rPr>
          <w:del w:id="283" w:author="Srdjan Todorovic" w:date="2022-07-18T15:52:00Z"/>
          <w:rFonts w:eastAsia="Times New Roman" w:cs="Times New Roman"/>
          <w:b/>
          <w:sz w:val="8"/>
        </w:rPr>
        <w:pPrChange w:id="284" w:author="Srdjan Todorovic" w:date="2022-07-18T15:52:00Z">
          <w:pPr>
            <w:spacing w:after="116"/>
            <w:ind w:left="108"/>
          </w:pPr>
        </w:pPrChange>
      </w:pPr>
      <w:bookmarkStart w:id="285" w:name="_Toc110800993"/>
      <w:ins w:id="286" w:author="Sonja Galovic" w:date="2022-07-18T17:56:00Z">
        <w:r>
          <w:t>Uloge i odgovornosti</w:t>
        </w:r>
      </w:ins>
      <w:bookmarkEnd w:id="285"/>
      <w:del w:id="287" w:author="Srdjan Todorovic" w:date="2022-07-18T15:52:00Z">
        <w:r w:rsidR="00092377">
          <w:rPr>
            <w:rFonts w:eastAsia="Times New Roman" w:cs="Times New Roman"/>
            <w:b/>
            <w:sz w:val="8"/>
          </w:rPr>
          <w:delText xml:space="preserve"> </w:delText>
        </w:r>
        <w:r w:rsidR="00092377">
          <w:rPr>
            <w:rFonts w:eastAsia="Times New Roman" w:cs="Times New Roman"/>
            <w:b/>
            <w:sz w:val="8"/>
          </w:rPr>
          <w:tab/>
          <w:delText xml:space="preserve"> </w:delText>
        </w:r>
      </w:del>
    </w:p>
    <w:p w14:paraId="355C923E" w14:textId="0FA36795" w:rsidR="0016272D" w:rsidRDefault="0016272D">
      <w:pPr>
        <w:pStyle w:val="Heading1"/>
        <w:ind w:left="0" w:firstLine="0"/>
        <w:pPrChange w:id="288" w:author="Srdjan Todorovic" w:date="2022-07-18T15:52:00Z">
          <w:pPr>
            <w:spacing w:after="116"/>
            <w:ind w:left="108"/>
          </w:pPr>
        </w:pPrChange>
      </w:pPr>
    </w:p>
    <w:p w14:paraId="48FFC0F4" w14:textId="77777777" w:rsidR="00216B06" w:rsidRDefault="00216B06" w:rsidP="00BF0CD3">
      <w:pPr>
        <w:tabs>
          <w:tab w:val="center" w:pos="5482"/>
        </w:tabs>
        <w:spacing w:after="4" w:line="250" w:lineRule="auto"/>
        <w:ind w:left="1980" w:hanging="2070"/>
        <w:jc w:val="both"/>
        <w:rPr>
          <w:ins w:id="289" w:author="Srdjan Todorovic" w:date="2022-07-18T15:54:00Z"/>
          <w:rFonts w:eastAsia="Times New Roman" w:cs="Times New Roman"/>
          <w:b/>
        </w:rPr>
      </w:pPr>
    </w:p>
    <w:p w14:paraId="2BDCEA34" w14:textId="5B033186" w:rsidR="002D56C1" w:rsidRDefault="00092377">
      <w:pPr>
        <w:tabs>
          <w:tab w:val="center" w:pos="5482"/>
        </w:tabs>
        <w:spacing w:after="4" w:line="250" w:lineRule="auto"/>
        <w:jc w:val="both"/>
        <w:rPr>
          <w:rFonts w:eastAsia="Times New Roman" w:cs="Times New Roman"/>
          <w:b/>
        </w:rPr>
        <w:pPrChange w:id="290" w:author="Sonja Galovic" w:date="2022-07-18T15:56:00Z">
          <w:pPr>
            <w:tabs>
              <w:tab w:val="center" w:pos="5482"/>
            </w:tabs>
            <w:spacing w:after="4" w:line="250" w:lineRule="auto"/>
            <w:ind w:left="1980" w:hanging="2070"/>
            <w:jc w:val="both"/>
          </w:pPr>
        </w:pPrChange>
      </w:pPr>
      <w:del w:id="291" w:author="Srdjan Todorovic" w:date="2022-07-20T13:35:00Z">
        <w:r w:rsidDel="00FE693A">
          <w:rPr>
            <w:rFonts w:eastAsia="Times New Roman" w:cs="Times New Roman"/>
            <w:b/>
          </w:rPr>
          <w:delText>Project Manager</w:delText>
        </w:r>
      </w:del>
      <w:ins w:id="292" w:author="Srdjan Todorovic" w:date="2022-07-20T13:35:00Z">
        <w:r w:rsidR="00FE693A">
          <w:rPr>
            <w:rFonts w:eastAsia="Times New Roman" w:cs="Times New Roman"/>
            <w:b/>
          </w:rPr>
          <w:t>Mena</w:t>
        </w:r>
        <w:r w:rsidR="00FA7022">
          <w:rPr>
            <w:rFonts w:eastAsia="Times New Roman" w:cs="Times New Roman"/>
            <w:b/>
          </w:rPr>
          <w:t>džer projekta</w:t>
        </w:r>
      </w:ins>
      <w:r w:rsidR="00837658">
        <w:rPr>
          <w:rFonts w:eastAsia="Times New Roman" w:cs="Times New Roman"/>
          <w:b/>
        </w:rPr>
        <w:t xml:space="preserve"> </w:t>
      </w:r>
      <w:r>
        <w:rPr>
          <w:rFonts w:eastAsia="Times New Roman" w:cs="Times New Roman"/>
          <w:b/>
        </w:rPr>
        <w:t xml:space="preserve"> </w:t>
      </w:r>
      <w:r>
        <w:rPr>
          <w:rFonts w:eastAsia="Times New Roman" w:cs="Times New Roman"/>
          <w:b/>
        </w:rPr>
        <w:tab/>
      </w:r>
    </w:p>
    <w:p w14:paraId="1EFA1F58" w14:textId="77777777" w:rsidR="002D56C1" w:rsidRDefault="002D56C1" w:rsidP="00BF0CD3">
      <w:pPr>
        <w:tabs>
          <w:tab w:val="center" w:pos="5482"/>
        </w:tabs>
        <w:spacing w:after="4" w:line="250" w:lineRule="auto"/>
        <w:ind w:left="1980" w:hanging="2070"/>
        <w:jc w:val="both"/>
        <w:rPr>
          <w:rFonts w:eastAsia="Times New Roman" w:cs="Times New Roman"/>
          <w:b/>
        </w:rPr>
      </w:pPr>
    </w:p>
    <w:p w14:paraId="355C9243" w14:textId="736A6C72" w:rsidR="0016272D" w:rsidRDefault="00961195" w:rsidP="00D16AB5">
      <w:pPr>
        <w:tabs>
          <w:tab w:val="center" w:pos="5482"/>
        </w:tabs>
        <w:spacing w:after="4" w:line="250" w:lineRule="auto"/>
        <w:jc w:val="both"/>
        <w:rPr>
          <w:rFonts w:eastAsia="Times New Roman" w:cs="Times New Roman"/>
        </w:rPr>
      </w:pPr>
      <w:r w:rsidRPr="00961195">
        <w:rPr>
          <w:rFonts w:eastAsia="Times New Roman" w:cs="Times New Roman"/>
        </w:rPr>
        <w:t xml:space="preserve">Menadžer projekta </w:t>
      </w:r>
      <w:del w:id="293" w:author="Sonja Galovic" w:date="2022-07-18T17:51:00Z">
        <w:r w:rsidRPr="00961195">
          <w:rPr>
            <w:rFonts w:eastAsia="Times New Roman" w:cs="Times New Roman"/>
          </w:rPr>
          <w:delText>će dodeliti</w:delText>
        </w:r>
        <w:r w:rsidR="00C373A8">
          <w:rPr>
            <w:rFonts w:eastAsia="Times New Roman" w:cs="Times New Roman"/>
          </w:rPr>
          <w:delText xml:space="preserve"> </w:delText>
        </w:r>
      </w:del>
      <w:ins w:id="294" w:author="Sonja Galovic" w:date="2022-07-18T17:51:00Z">
        <w:r w:rsidR="0089636C">
          <w:rPr>
            <w:rFonts w:eastAsia="Times New Roman" w:cs="Times New Roman"/>
          </w:rPr>
          <w:t xml:space="preserve">određuje </w:t>
        </w:r>
      </w:ins>
      <w:r w:rsidR="00C373A8">
        <w:rPr>
          <w:rFonts w:eastAsia="Times New Roman" w:cs="Times New Roman"/>
        </w:rPr>
        <w:t>službenika</w:t>
      </w:r>
      <w:r w:rsidR="00175763">
        <w:rPr>
          <w:rFonts w:eastAsia="Times New Roman" w:cs="Times New Roman"/>
        </w:rPr>
        <w:t xml:space="preserve"> za upravljanje rizicima</w:t>
      </w:r>
      <w:r w:rsidRPr="00961195">
        <w:rPr>
          <w:rFonts w:eastAsia="Times New Roman" w:cs="Times New Roman"/>
        </w:rPr>
        <w:t xml:space="preserve"> </w:t>
      </w:r>
      <w:ins w:id="295" w:author="Sonja Galovic" w:date="2022-07-18T17:51:00Z">
        <w:r w:rsidR="0089636C">
          <w:rPr>
            <w:rFonts w:eastAsia="Times New Roman" w:cs="Times New Roman"/>
          </w:rPr>
          <w:t xml:space="preserve">na </w:t>
        </w:r>
      </w:ins>
      <w:r w:rsidRPr="00961195">
        <w:rPr>
          <w:rFonts w:eastAsia="Times New Roman" w:cs="Times New Roman"/>
        </w:rPr>
        <w:t>projek</w:t>
      </w:r>
      <w:r w:rsidR="00175763">
        <w:rPr>
          <w:rFonts w:eastAsia="Times New Roman" w:cs="Times New Roman"/>
        </w:rPr>
        <w:t>t</w:t>
      </w:r>
      <w:ins w:id="296" w:author="Sonja Galovic" w:date="2022-07-18T17:51:00Z">
        <w:r w:rsidR="0089636C">
          <w:rPr>
            <w:rFonts w:eastAsia="Times New Roman" w:cs="Times New Roman"/>
          </w:rPr>
          <w:t>u</w:t>
        </w:r>
      </w:ins>
      <w:del w:id="297" w:author="Sonja Galovic" w:date="2022-07-18T17:51:00Z">
        <w:r w:rsidR="00175763" w:rsidDel="0089636C">
          <w:rPr>
            <w:rFonts w:eastAsia="Times New Roman" w:cs="Times New Roman"/>
          </w:rPr>
          <w:delText>u</w:delText>
        </w:r>
      </w:del>
      <w:r w:rsidRPr="00961195">
        <w:rPr>
          <w:rFonts w:eastAsia="Times New Roman" w:cs="Times New Roman"/>
        </w:rPr>
        <w:t xml:space="preserve"> i identifik</w:t>
      </w:r>
      <w:ins w:id="298" w:author="Sonja Galovic" w:date="2022-07-18T17:53:00Z">
        <w:r w:rsidR="00DC0BB3">
          <w:rPr>
            <w:rFonts w:eastAsia="Times New Roman" w:cs="Times New Roman"/>
          </w:rPr>
          <w:t>uje</w:t>
        </w:r>
      </w:ins>
      <w:del w:id="299" w:author="Sonja Galovic" w:date="2022-07-18T17:53:00Z">
        <w:r w:rsidRPr="00961195" w:rsidDel="00DC0BB3">
          <w:rPr>
            <w:rFonts w:eastAsia="Times New Roman" w:cs="Times New Roman"/>
          </w:rPr>
          <w:delText>ovati</w:delText>
        </w:r>
      </w:del>
      <w:r w:rsidRPr="00961195">
        <w:rPr>
          <w:rFonts w:eastAsia="Times New Roman" w:cs="Times New Roman"/>
        </w:rPr>
        <w:t xml:space="preserve"> ga</w:t>
      </w:r>
      <w:r w:rsidR="00837658">
        <w:rPr>
          <w:rFonts w:eastAsia="Times New Roman" w:cs="Times New Roman"/>
        </w:rPr>
        <w:t xml:space="preserve"> </w:t>
      </w:r>
      <w:r w:rsidR="00362590">
        <w:rPr>
          <w:rFonts w:eastAsia="Times New Roman" w:cs="Times New Roman"/>
        </w:rPr>
        <w:t>u okviru</w:t>
      </w:r>
      <w:r w:rsidRPr="00961195">
        <w:rPr>
          <w:rFonts w:eastAsia="Times New Roman" w:cs="Times New Roman"/>
        </w:rPr>
        <w:t xml:space="preserve"> organizacion</w:t>
      </w:r>
      <w:r w:rsidR="00362590">
        <w:rPr>
          <w:rFonts w:eastAsia="Times New Roman" w:cs="Times New Roman"/>
        </w:rPr>
        <w:t>e</w:t>
      </w:r>
      <w:r w:rsidRPr="00961195">
        <w:rPr>
          <w:rFonts w:eastAsia="Times New Roman" w:cs="Times New Roman"/>
        </w:rPr>
        <w:t xml:space="preserve"> šem</w:t>
      </w:r>
      <w:r w:rsidR="00362590">
        <w:rPr>
          <w:rFonts w:eastAsia="Times New Roman" w:cs="Times New Roman"/>
        </w:rPr>
        <w:t>e</w:t>
      </w:r>
      <w:r w:rsidRPr="00961195">
        <w:rPr>
          <w:rFonts w:eastAsia="Times New Roman" w:cs="Times New Roman"/>
        </w:rPr>
        <w:t xml:space="preserve"> projekta. Menadžer projekta i drugi članovi tima za upravljanje projektom</w:t>
      </w:r>
      <w:r w:rsidR="003817A8">
        <w:rPr>
          <w:rFonts w:eastAsia="Times New Roman" w:cs="Times New Roman"/>
        </w:rPr>
        <w:t xml:space="preserve"> (</w:t>
      </w:r>
      <w:r w:rsidR="006E162A">
        <w:rPr>
          <w:rFonts w:eastAsia="Times New Roman" w:cs="Times New Roman"/>
        </w:rPr>
        <w:t>Sonja Galović</w:t>
      </w:r>
      <w:r w:rsidR="003817A8">
        <w:rPr>
          <w:rFonts w:eastAsia="Times New Roman" w:cs="Times New Roman"/>
        </w:rPr>
        <w:t>)</w:t>
      </w:r>
      <w:r w:rsidR="00CB16E8">
        <w:rPr>
          <w:rFonts w:eastAsia="Times New Roman" w:cs="Times New Roman"/>
        </w:rPr>
        <w:t>,</w:t>
      </w:r>
      <w:r w:rsidRPr="00961195">
        <w:rPr>
          <w:rFonts w:eastAsia="Times New Roman" w:cs="Times New Roman"/>
        </w:rPr>
        <w:t xml:space="preserve"> treba da</w:t>
      </w:r>
      <w:r w:rsidR="00956545">
        <w:rPr>
          <w:rFonts w:eastAsia="Times New Roman" w:cs="Times New Roman"/>
        </w:rPr>
        <w:t xml:space="preserve"> </w:t>
      </w:r>
      <w:r w:rsidRPr="00961195">
        <w:rPr>
          <w:rFonts w:eastAsia="Times New Roman" w:cs="Times New Roman"/>
        </w:rPr>
        <w:t>pregleda</w:t>
      </w:r>
      <w:r w:rsidR="00956545">
        <w:rPr>
          <w:rFonts w:eastAsia="Times New Roman" w:cs="Times New Roman"/>
        </w:rPr>
        <w:t>ju</w:t>
      </w:r>
      <w:r w:rsidRPr="00961195">
        <w:rPr>
          <w:rFonts w:eastAsia="Times New Roman" w:cs="Times New Roman"/>
        </w:rPr>
        <w:t xml:space="preserve"> status svih </w:t>
      </w:r>
      <w:r w:rsidR="009C60C4">
        <w:rPr>
          <w:rFonts w:eastAsia="Times New Roman" w:cs="Times New Roman"/>
        </w:rPr>
        <w:t>metoda</w:t>
      </w:r>
      <w:r w:rsidRPr="00961195">
        <w:rPr>
          <w:rFonts w:eastAsia="Times New Roman" w:cs="Times New Roman"/>
        </w:rPr>
        <w:t xml:space="preserve"> za smanjenje rizika, pregledaju procene </w:t>
      </w:r>
      <w:r w:rsidR="006579F1">
        <w:rPr>
          <w:rFonts w:eastAsia="Times New Roman" w:cs="Times New Roman"/>
        </w:rPr>
        <w:t>izloženosti riziku</w:t>
      </w:r>
      <w:r w:rsidRPr="00961195">
        <w:rPr>
          <w:rFonts w:eastAsia="Times New Roman" w:cs="Times New Roman"/>
        </w:rPr>
        <w:t xml:space="preserve"> za sve nove stavke i redefiniš</w:t>
      </w:r>
      <w:r w:rsidR="006579F1">
        <w:rPr>
          <w:rFonts w:eastAsia="Times New Roman" w:cs="Times New Roman"/>
        </w:rPr>
        <w:t>u Listu deset najvećih rizika</w:t>
      </w:r>
      <w:r w:rsidRPr="00961195">
        <w:rPr>
          <w:rFonts w:eastAsia="Times New Roman" w:cs="Times New Roman"/>
        </w:rPr>
        <w:t xml:space="preserve"> </w:t>
      </w:r>
      <w:r w:rsidR="006579F1">
        <w:rPr>
          <w:rFonts w:eastAsia="Times New Roman" w:cs="Times New Roman"/>
        </w:rPr>
        <w:t>(</w:t>
      </w:r>
      <w:r w:rsidR="001D28CC">
        <w:rPr>
          <w:rFonts w:eastAsia="Times New Roman" w:cs="Times New Roman"/>
        </w:rPr>
        <w:t xml:space="preserve">eng. </w:t>
      </w:r>
      <w:r w:rsidR="001D28CC" w:rsidRPr="001D28CC">
        <w:rPr>
          <w:rFonts w:eastAsia="Times New Roman" w:cs="Times New Roman"/>
          <w:i/>
          <w:iCs/>
        </w:rPr>
        <w:t>Top Ten Risk List</w:t>
      </w:r>
      <w:r w:rsidR="006579F1">
        <w:rPr>
          <w:rFonts w:eastAsia="Times New Roman" w:cs="Times New Roman"/>
        </w:rPr>
        <w:t>)</w:t>
      </w:r>
      <w:r w:rsidR="001D28CC">
        <w:rPr>
          <w:rFonts w:eastAsia="Times New Roman" w:cs="Times New Roman"/>
        </w:rPr>
        <w:t xml:space="preserve"> </w:t>
      </w:r>
      <w:r w:rsidRPr="00961195">
        <w:rPr>
          <w:rFonts w:eastAsia="Times New Roman" w:cs="Times New Roman"/>
        </w:rPr>
        <w:t>projek</w:t>
      </w:r>
      <w:r w:rsidR="006579F1">
        <w:rPr>
          <w:rFonts w:eastAsia="Times New Roman" w:cs="Times New Roman"/>
        </w:rPr>
        <w:t>ta</w:t>
      </w:r>
      <w:ins w:id="300" w:author="Sonja Galovic" w:date="2022-07-18T17:29:00Z">
        <w:r w:rsidR="00DE791E">
          <w:rPr>
            <w:rFonts w:eastAsia="Times New Roman" w:cs="Times New Roman"/>
          </w:rPr>
          <w:t>.</w:t>
        </w:r>
      </w:ins>
      <w:del w:id="301" w:author="Sonja Galovic" w:date="2022-07-18T17:29:00Z">
        <w:r w:rsidR="006579F1">
          <w:rPr>
            <w:rFonts w:eastAsia="Times New Roman" w:cs="Times New Roman"/>
          </w:rPr>
          <w:delText>.</w:delText>
        </w:r>
      </w:del>
      <w:r w:rsidR="00092377">
        <w:rPr>
          <w:rFonts w:eastAsia="Times New Roman" w:cs="Times New Roman"/>
          <w:b/>
          <w:sz w:val="12"/>
          <w:vertAlign w:val="subscript"/>
        </w:rPr>
        <w:tab/>
      </w:r>
      <w:r w:rsidR="00092377">
        <w:rPr>
          <w:rFonts w:eastAsia="Times New Roman" w:cs="Times New Roman"/>
        </w:rPr>
        <w:t xml:space="preserve"> </w:t>
      </w:r>
    </w:p>
    <w:p w14:paraId="6C8669E0" w14:textId="77777777" w:rsidR="00D16AB5" w:rsidRDefault="00D16AB5" w:rsidP="00D16AB5">
      <w:pPr>
        <w:tabs>
          <w:tab w:val="center" w:pos="5482"/>
        </w:tabs>
        <w:spacing w:after="4" w:line="250" w:lineRule="auto"/>
        <w:jc w:val="both"/>
        <w:rPr>
          <w:rFonts w:eastAsia="Times New Roman" w:cs="Times New Roman"/>
        </w:rPr>
      </w:pPr>
    </w:p>
    <w:p w14:paraId="3EB01A75" w14:textId="77777777" w:rsidR="00D16AB5" w:rsidRPr="00D16AB5" w:rsidRDefault="00D16AB5" w:rsidP="00D16AB5">
      <w:pPr>
        <w:tabs>
          <w:tab w:val="center" w:pos="5482"/>
        </w:tabs>
        <w:spacing w:after="4" w:line="250" w:lineRule="auto"/>
        <w:jc w:val="both"/>
        <w:rPr>
          <w:rFonts w:eastAsia="Times New Roman" w:cs="Times New Roman"/>
        </w:rPr>
      </w:pPr>
    </w:p>
    <w:p w14:paraId="67C14AD0" w14:textId="77777777" w:rsidR="00D16AB5" w:rsidRDefault="00C2690A" w:rsidP="00EA28DA">
      <w:pPr>
        <w:tabs>
          <w:tab w:val="left" w:pos="1080"/>
          <w:tab w:val="left" w:pos="1980"/>
          <w:tab w:val="center" w:pos="4895"/>
        </w:tabs>
        <w:spacing w:after="4" w:line="250" w:lineRule="auto"/>
        <w:rPr>
          <w:rFonts w:eastAsia="Times New Roman" w:cs="Times New Roman"/>
          <w:b/>
        </w:rPr>
      </w:pPr>
      <w:r>
        <w:rPr>
          <w:rFonts w:eastAsia="Times New Roman" w:cs="Times New Roman"/>
          <w:b/>
        </w:rPr>
        <w:t>Službenik za</w:t>
      </w:r>
      <w:r w:rsidR="004162CE">
        <w:rPr>
          <w:rFonts w:eastAsia="Times New Roman" w:cs="Times New Roman"/>
          <w:b/>
        </w:rPr>
        <w:t xml:space="preserve"> </w:t>
      </w:r>
      <w:r w:rsidR="00D16AB5">
        <w:rPr>
          <w:rFonts w:eastAsia="Times New Roman" w:cs="Times New Roman"/>
          <w:b/>
        </w:rPr>
        <w:t>upravljanje rizicima</w:t>
      </w:r>
    </w:p>
    <w:p w14:paraId="669E6529" w14:textId="77777777" w:rsidR="00D16AB5" w:rsidRDefault="00D16AB5" w:rsidP="004209E0">
      <w:pPr>
        <w:tabs>
          <w:tab w:val="left" w:pos="1080"/>
          <w:tab w:val="left" w:pos="1980"/>
          <w:tab w:val="center" w:pos="4895"/>
        </w:tabs>
        <w:spacing w:after="4" w:line="250" w:lineRule="auto"/>
        <w:rPr>
          <w:rFonts w:eastAsia="Times New Roman" w:cs="Times New Roman"/>
          <w:b/>
        </w:rPr>
      </w:pPr>
    </w:p>
    <w:p w14:paraId="06730928" w14:textId="77777777" w:rsidR="0057001C" w:rsidRDefault="00092377" w:rsidP="00EA28DA">
      <w:pPr>
        <w:tabs>
          <w:tab w:val="left" w:pos="1080"/>
          <w:tab w:val="left" w:pos="1980"/>
          <w:tab w:val="center" w:pos="4895"/>
        </w:tabs>
        <w:spacing w:after="4" w:line="250" w:lineRule="auto"/>
        <w:rPr>
          <w:rFonts w:eastAsia="Times New Roman" w:cs="Times New Roman"/>
        </w:rPr>
      </w:pPr>
      <w:r>
        <w:rPr>
          <w:rFonts w:eastAsia="Times New Roman" w:cs="Times New Roman"/>
          <w:b/>
        </w:rPr>
        <w:t xml:space="preserve"> </w:t>
      </w:r>
      <w:r w:rsidR="00EA1E7D">
        <w:rPr>
          <w:rFonts w:eastAsia="Times New Roman" w:cs="Times New Roman"/>
        </w:rPr>
        <w:t>Službenik za upravljanje rizicima</w:t>
      </w:r>
      <w:r>
        <w:rPr>
          <w:rFonts w:eastAsia="Times New Roman" w:cs="Times New Roman"/>
        </w:rPr>
        <w:t xml:space="preserve"> </w:t>
      </w:r>
      <w:r w:rsidR="00B17C6C">
        <w:rPr>
          <w:rFonts w:eastAsia="Times New Roman" w:cs="Times New Roman"/>
        </w:rPr>
        <w:t>poseduje sledeće odgovornosti i nadležnosti</w:t>
      </w:r>
      <w:r>
        <w:rPr>
          <w:rFonts w:eastAsia="Times New Roman" w:cs="Times New Roman"/>
        </w:rPr>
        <w:t xml:space="preserve">: </w:t>
      </w:r>
    </w:p>
    <w:p w14:paraId="27EEF3FA" w14:textId="50C1B106" w:rsidR="00EF7C36" w:rsidRPr="0057001C" w:rsidRDefault="00C96431" w:rsidP="0057001C">
      <w:pPr>
        <w:pStyle w:val="ListParagraph"/>
        <w:numPr>
          <w:ilvl w:val="0"/>
          <w:numId w:val="1"/>
        </w:numPr>
        <w:tabs>
          <w:tab w:val="left" w:pos="1080"/>
          <w:tab w:val="left" w:pos="1980"/>
          <w:tab w:val="center" w:pos="4895"/>
        </w:tabs>
        <w:spacing w:after="4" w:line="250" w:lineRule="auto"/>
        <w:rPr>
          <w:rFonts w:eastAsia="Times New Roman" w:cs="Times New Roman"/>
          <w:b/>
        </w:rPr>
      </w:pPr>
      <w:r>
        <w:rPr>
          <w:rFonts w:eastAsia="Times New Roman" w:cs="Times New Roman"/>
          <w:b/>
        </w:rPr>
        <w:t>Identifikacija potencijalnih rizika</w:t>
      </w:r>
      <w:ins w:id="302" w:author="Sonja Galovic" w:date="2022-07-18T17:32:00Z">
        <w:r w:rsidR="00BF064D">
          <w:rPr>
            <w:rFonts w:eastAsia="Times New Roman" w:cs="Times New Roman"/>
            <w:b/>
          </w:rPr>
          <w:t xml:space="preserve">. </w:t>
        </w:r>
      </w:ins>
      <w:ins w:id="303" w:author="Sonja Galovic" w:date="2022-07-18T17:33:00Z">
        <w:r w:rsidR="003C5AB5">
          <w:rPr>
            <w:rFonts w:eastAsia="Times New Roman" w:cs="Times New Roman"/>
            <w:bCs/>
          </w:rPr>
          <w:t xml:space="preserve">Potrebno je da službenik razmotri širok spektar rizika </w:t>
        </w:r>
      </w:ins>
      <w:ins w:id="304" w:author="Sonja Galovic" w:date="2022-07-18T17:34:00Z">
        <w:r w:rsidR="0095737B">
          <w:rPr>
            <w:rFonts w:eastAsia="Times New Roman" w:cs="Times New Roman"/>
            <w:bCs/>
          </w:rPr>
          <w:t xml:space="preserve">u cilju njihovog sprečavanja. </w:t>
        </w:r>
      </w:ins>
      <w:ins w:id="305" w:author="Sonja Galovic" w:date="2022-07-18T17:33:00Z">
        <w:r w:rsidR="003C5AB5">
          <w:rPr>
            <w:rFonts w:eastAsia="Times New Roman" w:cs="Times New Roman"/>
            <w:bCs/>
          </w:rPr>
          <w:t xml:space="preserve"> </w:t>
        </w:r>
      </w:ins>
    </w:p>
    <w:p w14:paraId="5ADCA1D1" w14:textId="1A84527A" w:rsidR="006F6F54" w:rsidRPr="0057001C" w:rsidRDefault="00957590" w:rsidP="0057001C">
      <w:pPr>
        <w:pStyle w:val="ListParagraph"/>
        <w:numPr>
          <w:ilvl w:val="0"/>
          <w:numId w:val="1"/>
        </w:numPr>
        <w:tabs>
          <w:tab w:val="left" w:pos="1080"/>
          <w:tab w:val="left" w:pos="1980"/>
          <w:tab w:val="center" w:pos="4895"/>
        </w:tabs>
        <w:spacing w:after="4" w:line="250" w:lineRule="auto"/>
        <w:rPr>
          <w:rFonts w:eastAsia="Times New Roman" w:cs="Times New Roman"/>
          <w:b/>
        </w:rPr>
      </w:pPr>
      <w:r>
        <w:rPr>
          <w:rFonts w:eastAsia="Times New Roman" w:cs="Times New Roman"/>
          <w:b/>
        </w:rPr>
        <w:t xml:space="preserve">Procena i analiza rizika. </w:t>
      </w:r>
      <w:r>
        <w:rPr>
          <w:rFonts w:eastAsia="Times New Roman" w:cs="Times New Roman"/>
          <w:bCs/>
        </w:rPr>
        <w:t xml:space="preserve">Potrebno je </w:t>
      </w:r>
      <w:r w:rsidR="00056C4E">
        <w:rPr>
          <w:rFonts w:eastAsia="Times New Roman" w:cs="Times New Roman"/>
          <w:bCs/>
        </w:rPr>
        <w:t>da službenik proceni identifikovane rizike i da analizira rezultate procene.</w:t>
      </w:r>
      <w:r w:rsidR="00B75AA5">
        <w:rPr>
          <w:rFonts w:eastAsia="Times New Roman" w:cs="Times New Roman"/>
          <w:bCs/>
        </w:rPr>
        <w:t xml:space="preserve"> Ov</w:t>
      </w:r>
      <w:r w:rsidR="00787DB3">
        <w:rPr>
          <w:rFonts w:eastAsia="Times New Roman" w:cs="Times New Roman"/>
          <w:bCs/>
        </w:rPr>
        <w:t xml:space="preserve">o podrazumeva nekoliko koraka: </w:t>
      </w:r>
    </w:p>
    <w:p w14:paraId="0970D49C" w14:textId="4054FF24" w:rsidR="007F6CDE" w:rsidRPr="007F6CDE" w:rsidRDefault="007F6CDE" w:rsidP="007F6CDE">
      <w:pPr>
        <w:pStyle w:val="ListParagraph"/>
        <w:numPr>
          <w:ilvl w:val="1"/>
          <w:numId w:val="1"/>
        </w:numPr>
        <w:tabs>
          <w:tab w:val="left" w:pos="1080"/>
          <w:tab w:val="left" w:pos="1980"/>
          <w:tab w:val="center" w:pos="4895"/>
        </w:tabs>
        <w:spacing w:after="4" w:line="250" w:lineRule="auto"/>
        <w:rPr>
          <w:rFonts w:eastAsia="Times New Roman" w:cs="Times New Roman"/>
          <w:b/>
        </w:rPr>
      </w:pPr>
      <w:r>
        <w:rPr>
          <w:rFonts w:eastAsia="Times New Roman" w:cs="Times New Roman"/>
          <w:bCs/>
        </w:rPr>
        <w:t>Izbor metodologije upravljanja rizicima</w:t>
      </w:r>
    </w:p>
    <w:p w14:paraId="1A5DE8AC" w14:textId="7F9CDC2B" w:rsidR="007F6CDE" w:rsidRPr="007F6CDE" w:rsidRDefault="007F6CDE" w:rsidP="007F6CDE">
      <w:pPr>
        <w:pStyle w:val="ListParagraph"/>
        <w:numPr>
          <w:ilvl w:val="1"/>
          <w:numId w:val="1"/>
        </w:numPr>
        <w:tabs>
          <w:tab w:val="left" w:pos="1080"/>
          <w:tab w:val="left" w:pos="1980"/>
          <w:tab w:val="center" w:pos="4895"/>
        </w:tabs>
        <w:spacing w:after="4" w:line="250" w:lineRule="auto"/>
        <w:rPr>
          <w:rFonts w:eastAsia="Times New Roman" w:cs="Times New Roman"/>
          <w:b/>
        </w:rPr>
      </w:pPr>
      <w:r>
        <w:rPr>
          <w:rFonts w:eastAsia="Times New Roman" w:cs="Times New Roman"/>
          <w:bCs/>
        </w:rPr>
        <w:t>Prikupljanje podataka</w:t>
      </w:r>
    </w:p>
    <w:p w14:paraId="76E24D0E" w14:textId="444332B6" w:rsidR="007F6CDE" w:rsidRPr="007F6CDE" w:rsidRDefault="007F6CDE" w:rsidP="007F6CDE">
      <w:pPr>
        <w:pStyle w:val="ListParagraph"/>
        <w:numPr>
          <w:ilvl w:val="1"/>
          <w:numId w:val="1"/>
        </w:numPr>
        <w:tabs>
          <w:tab w:val="left" w:pos="1080"/>
          <w:tab w:val="left" w:pos="1980"/>
          <w:tab w:val="center" w:pos="4895"/>
        </w:tabs>
        <w:spacing w:after="4" w:line="250" w:lineRule="auto"/>
        <w:rPr>
          <w:rFonts w:eastAsia="Times New Roman" w:cs="Times New Roman"/>
          <w:b/>
        </w:rPr>
      </w:pPr>
      <w:r>
        <w:rPr>
          <w:rFonts w:eastAsia="Times New Roman" w:cs="Times New Roman"/>
          <w:bCs/>
        </w:rPr>
        <w:t>Sprovođenje metodologije</w:t>
      </w:r>
    </w:p>
    <w:p w14:paraId="6DC0A80E" w14:textId="08F8C5AE" w:rsidR="007F6CDE" w:rsidRPr="007F6CDE" w:rsidRDefault="007F6CDE" w:rsidP="007F6CDE">
      <w:pPr>
        <w:pStyle w:val="ListParagraph"/>
        <w:numPr>
          <w:ilvl w:val="1"/>
          <w:numId w:val="1"/>
        </w:numPr>
        <w:tabs>
          <w:tab w:val="left" w:pos="1080"/>
          <w:tab w:val="left" w:pos="1980"/>
          <w:tab w:val="center" w:pos="4895"/>
        </w:tabs>
        <w:spacing w:after="4" w:line="250" w:lineRule="auto"/>
        <w:rPr>
          <w:rFonts w:eastAsia="Times New Roman" w:cs="Times New Roman"/>
          <w:b/>
        </w:rPr>
      </w:pPr>
      <w:r>
        <w:rPr>
          <w:rFonts w:eastAsia="Times New Roman" w:cs="Times New Roman"/>
          <w:bCs/>
        </w:rPr>
        <w:t>Validacija i verifikacija</w:t>
      </w:r>
    </w:p>
    <w:p w14:paraId="6AF73A80" w14:textId="4008EB47" w:rsidR="007F6CDE" w:rsidRPr="0057001C" w:rsidRDefault="007F6CDE" w:rsidP="007F6CDE">
      <w:pPr>
        <w:pStyle w:val="ListParagraph"/>
        <w:numPr>
          <w:ilvl w:val="1"/>
          <w:numId w:val="1"/>
        </w:numPr>
        <w:tabs>
          <w:tab w:val="left" w:pos="1080"/>
          <w:tab w:val="left" w:pos="1980"/>
          <w:tab w:val="center" w:pos="4895"/>
        </w:tabs>
        <w:spacing w:after="4" w:line="250" w:lineRule="auto"/>
        <w:rPr>
          <w:rFonts w:eastAsia="Times New Roman" w:cs="Times New Roman"/>
          <w:b/>
        </w:rPr>
      </w:pPr>
      <w:r>
        <w:rPr>
          <w:rFonts w:eastAsia="Times New Roman" w:cs="Times New Roman"/>
          <w:bCs/>
        </w:rPr>
        <w:t>Analiza rezultata</w:t>
      </w:r>
    </w:p>
    <w:p w14:paraId="77C6E0B7" w14:textId="18A58FEF" w:rsidR="00071703" w:rsidRPr="007B114D" w:rsidRDefault="009245B0" w:rsidP="004C4C8B">
      <w:pPr>
        <w:pStyle w:val="ListParagraph"/>
        <w:numPr>
          <w:ilvl w:val="0"/>
          <w:numId w:val="1"/>
        </w:numPr>
        <w:tabs>
          <w:tab w:val="left" w:pos="1080"/>
          <w:tab w:val="left" w:pos="1980"/>
          <w:tab w:val="center" w:pos="4895"/>
        </w:tabs>
        <w:spacing w:after="4" w:line="250" w:lineRule="auto"/>
        <w:rPr>
          <w:del w:id="306" w:author="Sonja Galovic" w:date="2022-07-18T17:30:00Z"/>
          <w:rFonts w:eastAsia="Times New Roman" w:cs="Times New Roman"/>
          <w:b/>
        </w:rPr>
      </w:pPr>
      <w:r>
        <w:rPr>
          <w:rFonts w:eastAsia="Times New Roman" w:cs="Times New Roman"/>
          <w:b/>
        </w:rPr>
        <w:t>Razvoj alternativa za upravljanje</w:t>
      </w:r>
      <w:r w:rsidR="00FB7087">
        <w:rPr>
          <w:rFonts w:eastAsia="Times New Roman" w:cs="Times New Roman"/>
          <w:b/>
        </w:rPr>
        <w:t xml:space="preserve"> </w:t>
      </w:r>
      <w:r w:rsidR="007253AF">
        <w:rPr>
          <w:rFonts w:eastAsia="Times New Roman" w:cs="Times New Roman"/>
          <w:b/>
        </w:rPr>
        <w:t xml:space="preserve">rizicima. </w:t>
      </w:r>
      <w:r w:rsidR="00071703">
        <w:rPr>
          <w:rFonts w:eastAsia="Times New Roman" w:cs="Times New Roman"/>
          <w:bCs/>
        </w:rPr>
        <w:t xml:space="preserve">Uključuje </w:t>
      </w:r>
      <w:ins w:id="307" w:author="Sonja Galovic" w:date="2022-07-18T17:30:00Z">
        <w:r w:rsidR="001200DB">
          <w:rPr>
            <w:rFonts w:eastAsia="Times New Roman" w:cs="Times New Roman"/>
            <w:bCs/>
          </w:rPr>
          <w:t xml:space="preserve">sistematsko </w:t>
        </w:r>
        <w:r w:rsidR="007B2EEC">
          <w:rPr>
            <w:rFonts w:eastAsia="Times New Roman" w:cs="Times New Roman"/>
            <w:bCs/>
          </w:rPr>
          <w:t xml:space="preserve">identifikovanje i procenu dostupnih </w:t>
        </w:r>
        <w:r w:rsidR="00C006AA">
          <w:rPr>
            <w:rFonts w:eastAsia="Times New Roman" w:cs="Times New Roman"/>
            <w:bCs/>
          </w:rPr>
          <w:t xml:space="preserve">opcija za upravljanje rizikom. </w:t>
        </w:r>
      </w:ins>
      <w:ins w:id="308" w:author="Sonja Galovic" w:date="2022-07-18T17:31:00Z">
        <w:r w:rsidR="00AE7E6F">
          <w:rPr>
            <w:rFonts w:eastAsia="Times New Roman" w:cs="Times New Roman"/>
            <w:bCs/>
          </w:rPr>
          <w:t xml:space="preserve">Objedinjuje </w:t>
        </w:r>
        <w:r w:rsidR="008E382C">
          <w:rPr>
            <w:rFonts w:eastAsia="Times New Roman" w:cs="Times New Roman"/>
            <w:bCs/>
          </w:rPr>
          <w:t>predložene akcije za upravljanje rizikom sa rezultatima</w:t>
        </w:r>
      </w:ins>
      <w:ins w:id="309" w:author="Sonja Galovic" w:date="2022-07-18T17:32:00Z">
        <w:r w:rsidR="008E382C">
          <w:rPr>
            <w:rFonts w:eastAsia="Times New Roman" w:cs="Times New Roman"/>
            <w:bCs/>
          </w:rPr>
          <w:t xml:space="preserve"> procene rizika</w:t>
        </w:r>
        <w:r w:rsidR="005F7681">
          <w:rPr>
            <w:rFonts w:eastAsia="Times New Roman" w:cs="Times New Roman"/>
            <w:bCs/>
          </w:rPr>
          <w:t>.</w:t>
        </w:r>
        <w:r w:rsidR="009451DC">
          <w:rPr>
            <w:rFonts w:eastAsia="Times New Roman" w:cs="Times New Roman"/>
            <w:bCs/>
          </w:rPr>
          <w:t xml:space="preserve"> </w:t>
        </w:r>
      </w:ins>
    </w:p>
    <w:p w14:paraId="6512BA29" w14:textId="77777777" w:rsidR="00E976B5" w:rsidRDefault="00E976B5" w:rsidP="004C4C8B">
      <w:pPr>
        <w:pStyle w:val="ListParagraph"/>
        <w:numPr>
          <w:ilvl w:val="0"/>
          <w:numId w:val="1"/>
        </w:numPr>
        <w:tabs>
          <w:tab w:val="left" w:pos="1080"/>
          <w:tab w:val="left" w:pos="1980"/>
          <w:tab w:val="center" w:pos="4895"/>
        </w:tabs>
        <w:spacing w:after="4" w:line="250" w:lineRule="auto"/>
        <w:rPr>
          <w:ins w:id="310" w:author="Sonja Galovic" w:date="2022-07-18T17:32:00Z"/>
          <w:rFonts w:eastAsia="Times New Roman" w:cs="Times New Roman"/>
          <w:b/>
        </w:rPr>
      </w:pPr>
    </w:p>
    <w:p w14:paraId="795EA144" w14:textId="77777777" w:rsidR="009A2971" w:rsidRPr="009A2971" w:rsidRDefault="001C2FD5" w:rsidP="00C006AA">
      <w:pPr>
        <w:pStyle w:val="ListParagraph"/>
        <w:numPr>
          <w:ilvl w:val="0"/>
          <w:numId w:val="1"/>
        </w:numPr>
        <w:tabs>
          <w:tab w:val="left" w:pos="1080"/>
          <w:tab w:val="left" w:pos="1980"/>
          <w:tab w:val="center" w:pos="4895"/>
        </w:tabs>
        <w:spacing w:after="4" w:line="250" w:lineRule="auto"/>
        <w:rPr>
          <w:ins w:id="311" w:author="Sonja Galovic" w:date="2022-07-18T17:40:00Z"/>
          <w:rFonts w:eastAsia="Times New Roman" w:cs="Times New Roman"/>
          <w:b/>
          <w:rPrChange w:id="312" w:author="Sonja Galovic" w:date="2022-07-18T17:40:00Z">
            <w:rPr>
              <w:ins w:id="313" w:author="Sonja Galovic" w:date="2022-07-18T17:40:00Z"/>
              <w:rFonts w:eastAsia="Times New Roman" w:cs="Times New Roman"/>
              <w:bCs/>
            </w:rPr>
          </w:rPrChange>
        </w:rPr>
      </w:pPr>
      <w:ins w:id="314" w:author="Sonja Galovic" w:date="2022-07-18T17:35:00Z">
        <w:r w:rsidRPr="001C2FD5">
          <w:rPr>
            <w:rFonts w:eastAsia="Times New Roman" w:cs="Times New Roman"/>
            <w:b/>
            <w:rPrChange w:id="315" w:author="Sonja Galovic" w:date="2022-07-18T17:36:00Z">
              <w:rPr>
                <w:rFonts w:eastAsia="Times New Roman" w:cs="Times New Roman"/>
                <w:bCs/>
              </w:rPr>
            </w:rPrChange>
          </w:rPr>
          <w:t>Odluka</w:t>
        </w:r>
      </w:ins>
      <w:ins w:id="316" w:author="Sonja Galovic" w:date="2022-07-18T17:36:00Z">
        <w:r>
          <w:rPr>
            <w:rFonts w:eastAsia="Times New Roman" w:cs="Times New Roman"/>
            <w:b/>
          </w:rPr>
          <w:t xml:space="preserve"> i primena strategije za upravljanje rizikom. </w:t>
        </w:r>
        <w:r>
          <w:rPr>
            <w:rFonts w:eastAsia="Times New Roman" w:cs="Times New Roman"/>
            <w:bCs/>
          </w:rPr>
          <w:t>Upravljanje riz</w:t>
        </w:r>
        <w:r w:rsidR="00534DCE">
          <w:rPr>
            <w:rFonts w:eastAsia="Times New Roman" w:cs="Times New Roman"/>
            <w:bCs/>
          </w:rPr>
          <w:t>icima podrazumeva donošenje odluka o najboljim opcijama</w:t>
        </w:r>
      </w:ins>
      <w:ins w:id="317" w:author="Sonja Galovic" w:date="2022-07-18T17:37:00Z">
        <w:r w:rsidR="001D459A">
          <w:rPr>
            <w:rFonts w:eastAsia="Times New Roman" w:cs="Times New Roman"/>
            <w:bCs/>
          </w:rPr>
          <w:t>.</w:t>
        </w:r>
        <w:r w:rsidR="00580045">
          <w:rPr>
            <w:rFonts w:eastAsia="Times New Roman" w:cs="Times New Roman"/>
            <w:bCs/>
          </w:rPr>
          <w:t xml:space="preserve"> </w:t>
        </w:r>
        <w:r w:rsidR="007E1422">
          <w:rPr>
            <w:rFonts w:eastAsia="Times New Roman" w:cs="Times New Roman"/>
            <w:bCs/>
          </w:rPr>
          <w:t xml:space="preserve">Službenik </w:t>
        </w:r>
      </w:ins>
      <w:ins w:id="318" w:author="Sonja Galovic" w:date="2022-07-18T17:38:00Z">
        <w:r w:rsidR="007E1422">
          <w:rPr>
            <w:rFonts w:eastAsia="Times New Roman" w:cs="Times New Roman"/>
            <w:bCs/>
          </w:rPr>
          <w:t>bira između alternativa za upravljanje rizicima</w:t>
        </w:r>
        <w:r w:rsidR="00403457">
          <w:rPr>
            <w:rFonts w:eastAsia="Times New Roman" w:cs="Times New Roman"/>
            <w:bCs/>
          </w:rPr>
          <w:t xml:space="preserve"> i donosi odluku o spovođenju </w:t>
        </w:r>
        <w:r w:rsidR="00E53A8B">
          <w:rPr>
            <w:rFonts w:eastAsia="Times New Roman" w:cs="Times New Roman"/>
            <w:bCs/>
          </w:rPr>
          <w:t>najbolj</w:t>
        </w:r>
      </w:ins>
      <w:ins w:id="319" w:author="Sonja Galovic" w:date="2022-07-18T17:39:00Z">
        <w:r w:rsidR="003229BD">
          <w:rPr>
            <w:rFonts w:eastAsia="Times New Roman" w:cs="Times New Roman"/>
            <w:bCs/>
          </w:rPr>
          <w:t>eg pravca delovanja</w:t>
        </w:r>
      </w:ins>
      <w:ins w:id="320" w:author="Sonja Galovic" w:date="2022-07-18T17:38:00Z">
        <w:r w:rsidR="00AF1D9E">
          <w:rPr>
            <w:rFonts w:eastAsia="Times New Roman" w:cs="Times New Roman"/>
            <w:bCs/>
          </w:rPr>
          <w:t>.</w:t>
        </w:r>
      </w:ins>
      <w:ins w:id="321" w:author="Sonja Galovic" w:date="2022-07-18T17:39:00Z">
        <w:r w:rsidR="00E6348D">
          <w:rPr>
            <w:rFonts w:eastAsia="Times New Roman" w:cs="Times New Roman"/>
            <w:bCs/>
          </w:rPr>
          <w:t xml:space="preserve"> </w:t>
        </w:r>
      </w:ins>
    </w:p>
    <w:p w14:paraId="537507C8" w14:textId="5958ED56" w:rsidR="004C4C8B" w:rsidRPr="001C2FD5" w:rsidRDefault="00054F09" w:rsidP="00D16AB5">
      <w:pPr>
        <w:spacing w:after="45" w:line="255" w:lineRule="auto"/>
        <w:rPr>
          <w:del w:id="322" w:author="Sonja Galovic" w:date="2022-07-18T17:30:00Z"/>
          <w:rFonts w:eastAsia="Times New Roman" w:cs="Times New Roman"/>
          <w:b/>
          <w:rPrChange w:id="323" w:author="Sonja Galovic" w:date="2022-07-18T15:36:00Z">
            <w:rPr>
              <w:del w:id="324" w:author="Sonja Galovic" w:date="2022-07-18T17:30:00Z"/>
              <w:rFonts w:eastAsia="Times New Roman" w:cs="Times New Roman"/>
            </w:rPr>
          </w:rPrChange>
        </w:rPr>
      </w:pPr>
      <w:ins w:id="325" w:author="Sonja Galovic" w:date="2022-07-18T17:43:00Z">
        <w:r w:rsidRPr="0022136B">
          <w:rPr>
            <w:rFonts w:eastAsia="Times New Roman" w:cs="Times New Roman"/>
            <w:b/>
            <w:rPrChange w:id="326" w:author="Sonja Galovic" w:date="2022-07-18T15:43:00Z">
              <w:rPr>
                <w:rFonts w:eastAsia="Times New Roman" w:cs="Times New Roman"/>
                <w:bCs/>
              </w:rPr>
            </w:rPrChange>
          </w:rPr>
          <w:t>Evaluacija i</w:t>
        </w:r>
      </w:ins>
      <w:ins w:id="327" w:author="Sonja Galovic" w:date="2022-07-18T17:39:00Z">
        <w:r w:rsidR="009A2971" w:rsidRPr="0022136B">
          <w:rPr>
            <w:rFonts w:eastAsia="Times New Roman" w:cs="Times New Roman"/>
            <w:b/>
            <w:rPrChange w:id="328" w:author="Sonja Galovic" w:date="2022-07-18T15:43:00Z">
              <w:rPr>
                <w:rFonts w:eastAsia="Times New Roman" w:cs="Times New Roman"/>
                <w:bCs/>
              </w:rPr>
            </w:rPrChange>
          </w:rPr>
          <w:t xml:space="preserve"> </w:t>
        </w:r>
      </w:ins>
      <w:ins w:id="329" w:author="Sonja Galovic" w:date="2022-07-18T17:44:00Z">
        <w:r w:rsidR="000938DC">
          <w:rPr>
            <w:rFonts w:eastAsia="Times New Roman" w:cs="Times New Roman"/>
            <w:b/>
          </w:rPr>
          <w:t>praćenje</w:t>
        </w:r>
      </w:ins>
      <w:ins w:id="330" w:author="Sonja Galovic" w:date="2022-07-18T17:43:00Z">
        <w:r w:rsidR="0022136B" w:rsidRPr="0022136B">
          <w:rPr>
            <w:rFonts w:eastAsia="Times New Roman" w:cs="Times New Roman"/>
            <w:b/>
            <w:rPrChange w:id="331" w:author="Sonja Galovic" w:date="2022-07-18T17:43:00Z">
              <w:rPr>
                <w:rFonts w:eastAsia="Times New Roman" w:cs="Times New Roman"/>
                <w:bCs/>
              </w:rPr>
            </w:rPrChange>
          </w:rPr>
          <w:t>.</w:t>
        </w:r>
      </w:ins>
      <w:ins w:id="332" w:author="Sonja Galovic" w:date="2022-07-18T17:44:00Z">
        <w:r w:rsidR="00F7685C">
          <w:rPr>
            <w:rFonts w:eastAsia="Times New Roman" w:cs="Times New Roman"/>
            <w:b/>
          </w:rPr>
          <w:t xml:space="preserve"> </w:t>
        </w:r>
        <w:r w:rsidR="00F7685C">
          <w:rPr>
            <w:rFonts w:eastAsia="Times New Roman" w:cs="Times New Roman"/>
            <w:bCs/>
          </w:rPr>
          <w:t xml:space="preserve">Službenik vrši evaluaciju i prati učinak </w:t>
        </w:r>
      </w:ins>
      <w:ins w:id="333" w:author="Sonja Galovic" w:date="2022-07-18T17:45:00Z">
        <w:r w:rsidR="00C75576">
          <w:rPr>
            <w:rFonts w:eastAsia="Times New Roman" w:cs="Times New Roman"/>
            <w:bCs/>
          </w:rPr>
          <w:t xml:space="preserve">primene strategije za upravljanje rizikom kako bi utvrdio da li je određena strategija </w:t>
        </w:r>
        <w:r w:rsidR="008901AA">
          <w:rPr>
            <w:rFonts w:eastAsia="Times New Roman" w:cs="Times New Roman"/>
            <w:bCs/>
          </w:rPr>
          <w:t xml:space="preserve">postigla </w:t>
        </w:r>
      </w:ins>
      <w:ins w:id="334" w:author="Sonja Galovic" w:date="2022-07-18T17:50:00Z">
        <w:r w:rsidR="00275849">
          <w:rPr>
            <w:rFonts w:eastAsia="Times New Roman" w:cs="Times New Roman"/>
            <w:bCs/>
          </w:rPr>
          <w:t xml:space="preserve">željeni </w:t>
        </w:r>
      </w:ins>
      <w:ins w:id="335" w:author="Sonja Galovic" w:date="2022-07-18T17:45:00Z">
        <w:r w:rsidR="00413B27">
          <w:rPr>
            <w:rFonts w:eastAsia="Times New Roman" w:cs="Times New Roman"/>
            <w:bCs/>
          </w:rPr>
          <w:t>cilj. Pored procene učinka, potrebn</w:t>
        </w:r>
      </w:ins>
      <w:ins w:id="336" w:author="Sonja Galovic" w:date="2022-07-18T17:46:00Z">
        <w:r w:rsidR="00C10857">
          <w:rPr>
            <w:rFonts w:eastAsia="Times New Roman" w:cs="Times New Roman"/>
            <w:bCs/>
          </w:rPr>
          <w:t>a</w:t>
        </w:r>
      </w:ins>
      <w:ins w:id="337" w:author="Sonja Galovic" w:date="2022-07-18T17:45:00Z">
        <w:r w:rsidR="00413B27">
          <w:rPr>
            <w:rFonts w:eastAsia="Times New Roman" w:cs="Times New Roman"/>
            <w:bCs/>
          </w:rPr>
          <w:t xml:space="preserve"> je </w:t>
        </w:r>
      </w:ins>
      <w:ins w:id="338" w:author="Sonja Galovic" w:date="2022-07-18T17:50:00Z">
        <w:r w:rsidR="00CA3E57">
          <w:rPr>
            <w:rFonts w:eastAsia="Times New Roman" w:cs="Times New Roman"/>
            <w:bCs/>
          </w:rPr>
          <w:t xml:space="preserve">i </w:t>
        </w:r>
      </w:ins>
      <w:ins w:id="339" w:author="Sonja Galovic" w:date="2022-07-18T17:45:00Z">
        <w:r w:rsidR="006C11B0">
          <w:rPr>
            <w:rFonts w:eastAsia="Times New Roman" w:cs="Times New Roman"/>
            <w:bCs/>
          </w:rPr>
          <w:t>zaš</w:t>
        </w:r>
      </w:ins>
      <w:ins w:id="340" w:author="Sonja Galovic" w:date="2022-07-18T17:46:00Z">
        <w:r w:rsidR="006C11B0">
          <w:rPr>
            <w:rFonts w:eastAsia="Times New Roman" w:cs="Times New Roman"/>
            <w:bCs/>
          </w:rPr>
          <w:t>tit</w:t>
        </w:r>
        <w:r w:rsidR="00C10857">
          <w:rPr>
            <w:rFonts w:eastAsia="Times New Roman" w:cs="Times New Roman"/>
            <w:bCs/>
          </w:rPr>
          <w:t>a</w:t>
        </w:r>
        <w:r w:rsidR="006C11B0">
          <w:rPr>
            <w:rFonts w:eastAsia="Times New Roman" w:cs="Times New Roman"/>
            <w:bCs/>
          </w:rPr>
          <w:t xml:space="preserve"> od neželjenih negativnih uticaja kao što je </w:t>
        </w:r>
      </w:ins>
      <w:ins w:id="341" w:author="Sonja Galovic" w:date="2022-07-18T17:47:00Z">
        <w:r w:rsidR="00577CCF">
          <w:rPr>
            <w:rFonts w:eastAsia="Times New Roman" w:cs="Times New Roman"/>
            <w:bCs/>
          </w:rPr>
          <w:t>pojava</w:t>
        </w:r>
      </w:ins>
      <w:ins w:id="342" w:author="Sonja Galovic" w:date="2022-07-18T17:46:00Z">
        <w:r w:rsidR="006C11B0">
          <w:rPr>
            <w:rFonts w:eastAsia="Times New Roman" w:cs="Times New Roman"/>
            <w:bCs/>
          </w:rPr>
          <w:t xml:space="preserve"> </w:t>
        </w:r>
      </w:ins>
      <w:ins w:id="343" w:author="Sonja Galovic" w:date="2022-07-18T17:47:00Z">
        <w:r w:rsidR="00536235">
          <w:rPr>
            <w:rFonts w:eastAsia="Times New Roman" w:cs="Times New Roman"/>
            <w:bCs/>
          </w:rPr>
          <w:t>novog</w:t>
        </w:r>
      </w:ins>
      <w:ins w:id="344" w:author="Sonja Galovic" w:date="2022-07-18T17:46:00Z">
        <w:r w:rsidR="006C11B0">
          <w:rPr>
            <w:rFonts w:eastAsia="Times New Roman" w:cs="Times New Roman"/>
            <w:bCs/>
          </w:rPr>
          <w:t xml:space="preserve"> rizika</w:t>
        </w:r>
        <w:r w:rsidR="00EA2647">
          <w:rPr>
            <w:rFonts w:eastAsia="Times New Roman" w:cs="Times New Roman"/>
            <w:bCs/>
          </w:rPr>
          <w:t xml:space="preserve"> ili neuspešno prepoznavanje promena karakteristika </w:t>
        </w:r>
      </w:ins>
      <w:ins w:id="345" w:author="Sonja Galovic" w:date="2022-07-18T17:47:00Z">
        <w:r w:rsidR="005A79A0">
          <w:rPr>
            <w:rFonts w:eastAsia="Times New Roman" w:cs="Times New Roman"/>
            <w:bCs/>
          </w:rPr>
          <w:t xml:space="preserve">postojećeg </w:t>
        </w:r>
      </w:ins>
      <w:ins w:id="346" w:author="Sonja Galovic" w:date="2022-07-18T17:46:00Z">
        <w:r w:rsidR="00EA2647">
          <w:rPr>
            <w:rFonts w:eastAsia="Times New Roman" w:cs="Times New Roman"/>
            <w:bCs/>
          </w:rPr>
          <w:t>rizika.</w:t>
        </w:r>
      </w:ins>
      <w:ins w:id="347" w:author="Sonja Galovic" w:date="2022-07-18T17:48:00Z">
        <w:r w:rsidR="00A24F81">
          <w:rPr>
            <w:rFonts w:eastAsia="Times New Roman" w:cs="Times New Roman"/>
            <w:bCs/>
          </w:rPr>
          <w:t xml:space="preserve"> Cilj </w:t>
        </w:r>
        <w:r w:rsidR="00232C13">
          <w:rPr>
            <w:rFonts w:eastAsia="Times New Roman" w:cs="Times New Roman"/>
            <w:bCs/>
          </w:rPr>
          <w:t xml:space="preserve">evaluacije je donošenje </w:t>
        </w:r>
        <w:r w:rsidR="00373490">
          <w:rPr>
            <w:rFonts w:eastAsia="Times New Roman" w:cs="Times New Roman"/>
            <w:bCs/>
          </w:rPr>
          <w:t xml:space="preserve">sistematskog pristupa proceni </w:t>
        </w:r>
      </w:ins>
      <w:ins w:id="348" w:author="Sonja Galovic" w:date="2022-07-18T17:50:00Z">
        <w:r w:rsidR="00892503">
          <w:rPr>
            <w:rFonts w:eastAsia="Times New Roman" w:cs="Times New Roman"/>
            <w:bCs/>
          </w:rPr>
          <w:t>rizika</w:t>
        </w:r>
      </w:ins>
      <w:ins w:id="349" w:author="Sonja Galovic" w:date="2022-07-18T17:48:00Z">
        <w:r w:rsidR="00373490">
          <w:rPr>
            <w:rFonts w:eastAsia="Times New Roman" w:cs="Times New Roman"/>
            <w:bCs/>
          </w:rPr>
          <w:t xml:space="preserve"> i poboljšanj</w:t>
        </w:r>
      </w:ins>
      <w:ins w:id="350" w:author="Sonja Galovic" w:date="2022-07-18T17:50:00Z">
        <w:r w:rsidR="00892503">
          <w:rPr>
            <w:rFonts w:eastAsia="Times New Roman" w:cs="Times New Roman"/>
            <w:bCs/>
          </w:rPr>
          <w:t>e</w:t>
        </w:r>
      </w:ins>
      <w:ins w:id="351" w:author="Sonja Galovic" w:date="2022-07-18T17:48:00Z">
        <w:r w:rsidR="00373490">
          <w:rPr>
            <w:rFonts w:eastAsia="Times New Roman" w:cs="Times New Roman"/>
            <w:bCs/>
          </w:rPr>
          <w:t xml:space="preserve"> efektivnosti</w:t>
        </w:r>
        <w:r w:rsidR="00A24F81">
          <w:rPr>
            <w:rFonts w:eastAsia="Times New Roman" w:cs="Times New Roman"/>
            <w:bCs/>
          </w:rPr>
          <w:t xml:space="preserve"> </w:t>
        </w:r>
      </w:ins>
      <w:ins w:id="352" w:author="Sonja Galovic" w:date="2022-07-18T17:49:00Z">
        <w:r w:rsidR="005E44A7">
          <w:rPr>
            <w:rFonts w:eastAsia="Times New Roman" w:cs="Times New Roman"/>
            <w:bCs/>
          </w:rPr>
          <w:t xml:space="preserve">implementacije </w:t>
        </w:r>
        <w:r w:rsidR="00006016">
          <w:rPr>
            <w:rFonts w:eastAsia="Times New Roman" w:cs="Times New Roman"/>
            <w:bCs/>
          </w:rPr>
          <w:t>plana upravljanja rizicima.</w:t>
        </w:r>
      </w:ins>
      <w:del w:id="353" w:author="Sonja Galovic" w:date="2022-07-18T17:30:00Z">
        <w:r w:rsidR="007253AF" w:rsidRPr="001C2FD5">
          <w:rPr>
            <w:rFonts w:eastAsia="Times New Roman" w:cs="Times New Roman"/>
            <w:b/>
            <w:rPrChange w:id="354" w:author="Sonja Galovic" w:date="2022-07-18T15:36:00Z">
              <w:rPr>
                <w:rFonts w:eastAsia="Times New Roman" w:cs="Times New Roman"/>
              </w:rPr>
            </w:rPrChange>
          </w:rPr>
          <w:delText>Kako bi poboljšao sposobnost sprečavanja/zaštite od rizika</w:delText>
        </w:r>
        <w:r w:rsidR="00450D23" w:rsidRPr="001C2FD5">
          <w:rPr>
            <w:rFonts w:eastAsia="Times New Roman" w:cs="Times New Roman"/>
            <w:b/>
            <w:rPrChange w:id="355" w:author="Sonja Galovic" w:date="2022-07-18T15:36:00Z">
              <w:rPr>
                <w:rFonts w:eastAsia="Times New Roman" w:cs="Times New Roman"/>
              </w:rPr>
            </w:rPrChange>
          </w:rPr>
          <w:delText xml:space="preserve">, </w:delText>
        </w:r>
        <w:r w:rsidR="009D43E6" w:rsidRPr="001C2FD5">
          <w:rPr>
            <w:rFonts w:eastAsia="Times New Roman" w:cs="Times New Roman"/>
            <w:b/>
            <w:rPrChange w:id="356" w:author="Sonja Galovic" w:date="2022-07-18T15:36:00Z">
              <w:rPr>
                <w:rFonts w:eastAsia="Times New Roman" w:cs="Times New Roman"/>
              </w:rPr>
            </w:rPrChange>
          </w:rPr>
          <w:delText xml:space="preserve">službenik mora da usmeri svoju pažnju na identifikaciju i sprovođenje akcija za upravljanje rizicima. </w:delText>
        </w:r>
      </w:del>
    </w:p>
    <w:p w14:paraId="422E8380" w14:textId="14ED0DB1" w:rsidR="00C006AA" w:rsidRPr="0022136B" w:rsidRDefault="00C006AA" w:rsidP="00C006AA">
      <w:pPr>
        <w:pStyle w:val="ListParagraph"/>
        <w:numPr>
          <w:ilvl w:val="0"/>
          <w:numId w:val="1"/>
        </w:numPr>
        <w:tabs>
          <w:tab w:val="left" w:pos="1080"/>
          <w:tab w:val="left" w:pos="1980"/>
          <w:tab w:val="center" w:pos="4895"/>
        </w:tabs>
        <w:spacing w:after="4" w:line="250" w:lineRule="auto"/>
        <w:rPr>
          <w:ins w:id="357" w:author="Sonja Galovic" w:date="2022-07-18T17:30:00Z"/>
          <w:rFonts w:eastAsia="Times New Roman" w:cs="Times New Roman"/>
          <w:b/>
          <w:rPrChange w:id="358" w:author="Sonja Galovic" w:date="2022-07-18T17:43:00Z">
            <w:rPr>
              <w:ins w:id="359" w:author="Sonja Galovic" w:date="2022-07-18T17:30:00Z"/>
              <w:b/>
            </w:rPr>
          </w:rPrChange>
        </w:rPr>
      </w:pPr>
    </w:p>
    <w:p w14:paraId="355C9246" w14:textId="2067086C" w:rsidR="0016272D" w:rsidRDefault="00092377">
      <w:pPr>
        <w:spacing w:after="0"/>
        <w:ind w:left="1915" w:right="-112"/>
        <w:rPr>
          <w:del w:id="360" w:author="Sonja Galovic" w:date="2022-07-18T17:55:00Z"/>
          <w:rFonts w:eastAsia="Times New Roman" w:cs="Times New Roman"/>
          <w:i/>
        </w:rPr>
      </w:pPr>
      <w:del w:id="361" w:author="Sonja Galovic" w:date="2022-07-18T17:55:00Z">
        <w:r>
          <w:rPr>
            <w:rFonts w:eastAsia="Times New Roman" w:cs="Times New Roman"/>
            <w:i/>
          </w:rPr>
          <w:delText>&lt;describe what the risk officer will do; might include coordinating risk identification and analysis activities, maintaining the project’s risk list, notifying project management of new risk items, reporting risk resolution status to management; the Risk Officer should normally not be the Project Manager.&gt;</w:delText>
        </w:r>
        <w:r>
          <w:rPr>
            <w:rFonts w:eastAsia="Times New Roman" w:cs="Times New Roman"/>
            <w:b/>
            <w:sz w:val="12"/>
            <w:vertAlign w:val="subscript"/>
          </w:rPr>
          <w:delText xml:space="preserve"> </w:delText>
        </w:r>
      </w:del>
    </w:p>
    <w:p w14:paraId="355C9247" w14:textId="71A8AD61" w:rsidR="0016272D" w:rsidRDefault="0016272D">
      <w:pPr>
        <w:spacing w:after="0"/>
        <w:ind w:right="-112"/>
        <w:pPrChange w:id="362" w:author="Sonja Galovic" w:date="2022-07-18T15:58:00Z">
          <w:pPr>
            <w:spacing w:after="0"/>
            <w:ind w:left="1915" w:right="-112"/>
          </w:pPr>
        </w:pPrChange>
      </w:pPr>
    </w:p>
    <w:p w14:paraId="355C9248" w14:textId="27BBAE74" w:rsidR="0016272D" w:rsidRDefault="00092377">
      <w:pPr>
        <w:spacing w:after="115"/>
        <w:ind w:left="108"/>
        <w:rPr>
          <w:del w:id="363" w:author="Sonja Galovic" w:date="2022-07-18T17:57:00Z"/>
        </w:rPr>
      </w:pPr>
      <w:r>
        <w:rPr>
          <w:rFonts w:eastAsia="Times New Roman" w:cs="Times New Roman"/>
          <w:b/>
          <w:sz w:val="8"/>
        </w:rPr>
        <w:t xml:space="preserve"> </w:t>
      </w:r>
      <w:del w:id="364" w:author="Sonja Galovic" w:date="2022-07-18T17:57:00Z">
        <w:r>
          <w:rPr>
            <w:rFonts w:eastAsia="Times New Roman" w:cs="Times New Roman"/>
            <w:b/>
            <w:sz w:val="8"/>
          </w:rPr>
          <w:tab/>
          <w:delText xml:space="preserve"> </w:delText>
        </w:r>
      </w:del>
    </w:p>
    <w:p w14:paraId="178DC637" w14:textId="08AC4348" w:rsidR="00136D3C" w:rsidRDefault="00092377" w:rsidP="00136D3C">
      <w:pPr>
        <w:spacing w:after="115"/>
        <w:rPr>
          <w:ins w:id="365" w:author="Sonja Galovic" w:date="2022-07-18T17:57:00Z"/>
          <w:rFonts w:eastAsia="Times New Roman" w:cs="Times New Roman"/>
          <w:b/>
        </w:rPr>
      </w:pPr>
      <w:del w:id="366" w:author="Sonja Galovic" w:date="2022-07-18T17:57:00Z">
        <w:r>
          <w:rPr>
            <w:rFonts w:eastAsia="Times New Roman" w:cs="Times New Roman"/>
            <w:b/>
          </w:rPr>
          <w:delText>Project</w:delText>
        </w:r>
      </w:del>
      <w:ins w:id="367" w:author="Sonja Galovic" w:date="2022-07-18T17:57:00Z">
        <w:r w:rsidR="00D71C0D">
          <w:rPr>
            <w:rFonts w:eastAsia="Times New Roman" w:cs="Times New Roman"/>
            <w:b/>
          </w:rPr>
          <w:t>Član projekta</w:t>
        </w:r>
      </w:ins>
      <w:del w:id="368" w:author="Sonja Galovic" w:date="2022-07-18T17:57:00Z">
        <w:r>
          <w:rPr>
            <w:rFonts w:eastAsia="Times New Roman" w:cs="Times New Roman"/>
            <w:b/>
          </w:rPr>
          <w:delText xml:space="preserve"> Member </w:delText>
        </w:r>
      </w:del>
      <w:del w:id="369" w:author="Sonja Galovic" w:date="2022-07-18T18:04:00Z">
        <w:r w:rsidDel="00A635B5">
          <w:rPr>
            <w:rFonts w:eastAsia="Times New Roman" w:cs="Times New Roman"/>
            <w:b/>
          </w:rPr>
          <w:tab/>
        </w:r>
      </w:del>
    </w:p>
    <w:p w14:paraId="355C9249" w14:textId="1C79014E" w:rsidR="0016272D" w:rsidDel="00DF5162" w:rsidRDefault="00197B25">
      <w:pPr>
        <w:spacing w:after="115"/>
        <w:rPr>
          <w:del w:id="370" w:author="Sonja Galovic" w:date="2022-07-18T17:58:00Z"/>
        </w:rPr>
        <w:pPrChange w:id="371" w:author="Sonja Galovic" w:date="2022-07-18T15:57:00Z">
          <w:pPr>
            <w:spacing w:after="49" w:line="250" w:lineRule="auto"/>
            <w:ind w:left="103" w:hanging="10"/>
          </w:pPr>
        </w:pPrChange>
      </w:pPr>
      <w:ins w:id="372" w:author="Sonja Galovic" w:date="2022-07-18T17:59:00Z">
        <w:r>
          <w:rPr>
            <w:rFonts w:eastAsia="Times New Roman" w:cs="Times New Roman"/>
          </w:rPr>
          <w:t xml:space="preserve">Službenik za upravljanje rizicima </w:t>
        </w:r>
        <w:r w:rsidR="00D30434">
          <w:rPr>
            <w:rFonts w:eastAsia="Times New Roman" w:cs="Times New Roman"/>
          </w:rPr>
          <w:t xml:space="preserve">dodeljuje novoidentifikovani rizik </w:t>
        </w:r>
      </w:ins>
      <w:ins w:id="373" w:author="Sonja Galovic" w:date="2022-07-18T18:00:00Z">
        <w:r w:rsidR="0075359D">
          <w:rPr>
            <w:rFonts w:eastAsia="Times New Roman" w:cs="Times New Roman"/>
          </w:rPr>
          <w:t>članu projekta</w:t>
        </w:r>
        <w:r w:rsidR="00C0130A">
          <w:rPr>
            <w:rFonts w:eastAsia="Times New Roman" w:cs="Times New Roman"/>
          </w:rPr>
          <w:t>.</w:t>
        </w:r>
        <w:r w:rsidR="00DD6996">
          <w:rPr>
            <w:rFonts w:eastAsia="Times New Roman" w:cs="Times New Roman"/>
          </w:rPr>
          <w:t xml:space="preserve"> Član projekta</w:t>
        </w:r>
        <w:r w:rsidR="00F25DD0">
          <w:rPr>
            <w:rFonts w:eastAsia="Times New Roman" w:cs="Times New Roman"/>
          </w:rPr>
          <w:t xml:space="preserve"> </w:t>
        </w:r>
      </w:ins>
      <w:ins w:id="374" w:author="Sonja Galovic" w:date="2022-07-18T18:04:00Z">
        <w:r w:rsidR="0092126A">
          <w:rPr>
            <w:rFonts w:eastAsia="Times New Roman" w:cs="Times New Roman"/>
          </w:rPr>
          <w:t xml:space="preserve">kome je dodeljen dati rizik </w:t>
        </w:r>
      </w:ins>
      <w:ins w:id="375" w:author="Sonja Galovic" w:date="2022-07-18T18:00:00Z">
        <w:r w:rsidR="00F25DD0">
          <w:rPr>
            <w:rFonts w:eastAsia="Times New Roman" w:cs="Times New Roman"/>
          </w:rPr>
          <w:t xml:space="preserve">procenjuje </w:t>
        </w:r>
      </w:ins>
      <w:ins w:id="376" w:author="Sonja Galovic" w:date="2022-07-18T18:01:00Z">
        <w:r w:rsidR="007300E7">
          <w:rPr>
            <w:rFonts w:eastAsia="Times New Roman" w:cs="Times New Roman"/>
          </w:rPr>
          <w:t>izloženost riziku</w:t>
        </w:r>
      </w:ins>
      <w:ins w:id="377" w:author="Sonja Galovic" w:date="2022-07-18T18:02:00Z">
        <w:r w:rsidR="005F2001">
          <w:rPr>
            <w:rFonts w:eastAsia="Times New Roman" w:cs="Times New Roman"/>
          </w:rPr>
          <w:t xml:space="preserve"> i faktor </w:t>
        </w:r>
        <w:r w:rsidR="00447064">
          <w:rPr>
            <w:rFonts w:eastAsia="Times New Roman" w:cs="Times New Roman"/>
          </w:rPr>
          <w:t>datog</w:t>
        </w:r>
      </w:ins>
      <w:ins w:id="378" w:author="Sonja Galovic" w:date="2022-07-18T18:03:00Z">
        <w:r w:rsidR="00447064">
          <w:rPr>
            <w:rFonts w:eastAsia="Times New Roman" w:cs="Times New Roman"/>
          </w:rPr>
          <w:t xml:space="preserve"> </w:t>
        </w:r>
      </w:ins>
      <w:ins w:id="379" w:author="Sonja Galovic" w:date="2022-07-18T18:02:00Z">
        <w:r w:rsidR="005F2001">
          <w:rPr>
            <w:rFonts w:eastAsia="Times New Roman" w:cs="Times New Roman"/>
          </w:rPr>
          <w:t>rizika</w:t>
        </w:r>
      </w:ins>
      <w:ins w:id="380" w:author="Sonja Galovic" w:date="2022-07-18T18:03:00Z">
        <w:r w:rsidR="00447064">
          <w:rPr>
            <w:rFonts w:eastAsia="Times New Roman" w:cs="Times New Roman"/>
          </w:rPr>
          <w:t xml:space="preserve">, a zatim </w:t>
        </w:r>
        <w:r w:rsidR="00052651">
          <w:rPr>
            <w:rFonts w:eastAsia="Times New Roman" w:cs="Times New Roman"/>
          </w:rPr>
          <w:t>dobijene rezultate prosleđuje službeniku za upravljanje rizicima</w:t>
        </w:r>
      </w:ins>
      <w:ins w:id="381" w:author="Sonja Galovic" w:date="2022-07-18T18:02:00Z">
        <w:r w:rsidR="005F2001">
          <w:rPr>
            <w:rFonts w:eastAsia="Times New Roman" w:cs="Times New Roman"/>
          </w:rPr>
          <w:t>.</w:t>
        </w:r>
        <w:r w:rsidR="00881E5E">
          <w:rPr>
            <w:rFonts w:eastAsia="Times New Roman" w:cs="Times New Roman"/>
          </w:rPr>
          <w:t xml:space="preserve"> </w:t>
        </w:r>
      </w:ins>
      <w:ins w:id="382" w:author="Sonja Galovic" w:date="2022-07-18T18:03:00Z">
        <w:r w:rsidR="0040608B">
          <w:rPr>
            <w:rFonts w:eastAsia="Times New Roman" w:cs="Times New Roman"/>
          </w:rPr>
          <w:t xml:space="preserve">Član projekta </w:t>
        </w:r>
      </w:ins>
      <w:ins w:id="383" w:author="Sonja Galovic" w:date="2022-07-18T18:04:00Z">
        <w:r w:rsidR="00B1583B">
          <w:rPr>
            <w:rFonts w:eastAsia="Times New Roman" w:cs="Times New Roman"/>
          </w:rPr>
          <w:t xml:space="preserve">zadužen za </w:t>
        </w:r>
      </w:ins>
      <w:ins w:id="384" w:author="Sonja Galovic" w:date="2022-07-18T18:05:00Z">
        <w:r w:rsidR="0092126A">
          <w:rPr>
            <w:rFonts w:eastAsia="Times New Roman" w:cs="Times New Roman"/>
          </w:rPr>
          <w:t>dati</w:t>
        </w:r>
      </w:ins>
      <w:ins w:id="385" w:author="Sonja Galovic" w:date="2022-07-18T18:04:00Z">
        <w:r w:rsidR="00B1583B">
          <w:rPr>
            <w:rFonts w:eastAsia="Times New Roman" w:cs="Times New Roman"/>
          </w:rPr>
          <w:t xml:space="preserve"> rizik </w:t>
        </w:r>
      </w:ins>
      <w:ins w:id="386" w:author="Sonja Galovic" w:date="2022-07-18T18:05:00Z">
        <w:r w:rsidR="0092126A">
          <w:rPr>
            <w:rFonts w:eastAsia="Times New Roman" w:cs="Times New Roman"/>
          </w:rPr>
          <w:t>je takođe odgovoran za sprovođenje plana upra</w:t>
        </w:r>
        <w:r w:rsidR="00B47154">
          <w:rPr>
            <w:rFonts w:eastAsia="Times New Roman" w:cs="Times New Roman"/>
          </w:rPr>
          <w:t xml:space="preserve">vljanja rizicima i </w:t>
        </w:r>
        <w:r w:rsidR="00BD459E">
          <w:rPr>
            <w:rFonts w:eastAsia="Times New Roman" w:cs="Times New Roman"/>
          </w:rPr>
          <w:t xml:space="preserve">ima obavezu da izveštaja službenika </w:t>
        </w:r>
        <w:r w:rsidR="00547D65">
          <w:rPr>
            <w:rFonts w:eastAsia="Times New Roman" w:cs="Times New Roman"/>
          </w:rPr>
          <w:t>na svake dve nedelje.</w:t>
        </w:r>
      </w:ins>
      <w:del w:id="387" w:author="Sonja Galovic" w:date="2022-07-18T17:58:00Z">
        <w:r w:rsidR="00092377">
          <w:rPr>
            <w:rFonts w:eastAsia="Times New Roman" w:cs="Times New Roman"/>
          </w:rPr>
          <w:delText xml:space="preserve">The Risk Officer will assign each newly identified risk to a project member, who </w:delText>
        </w:r>
        <w:r w:rsidR="00092377">
          <w:rPr>
            <w:rFonts w:eastAsia="Times New Roman" w:cs="Times New Roman"/>
            <w:b/>
          </w:rPr>
          <w:delText xml:space="preserve">Assigned a Risk </w:delText>
        </w:r>
        <w:r w:rsidR="00092377">
          <w:rPr>
            <w:rFonts w:eastAsia="Times New Roman" w:cs="Times New Roman"/>
            <w:b/>
          </w:rPr>
          <w:tab/>
        </w:r>
        <w:r w:rsidR="00092377">
          <w:rPr>
            <w:rFonts w:eastAsia="Times New Roman" w:cs="Times New Roman"/>
          </w:rPr>
          <w:delText xml:space="preserve">will assess the exposure and probability for the risk factor and report the results of that analysis back to the Risk Officer. Assigned project members are also responsible for performing the steps of the mitigation plan and reporting progress to </w:delText>
        </w:r>
      </w:del>
    </w:p>
    <w:p w14:paraId="79B444DF" w14:textId="77777777" w:rsidR="00AF0FE5" w:rsidRDefault="00092377" w:rsidP="00DE674B">
      <w:pPr>
        <w:spacing w:after="115"/>
        <w:rPr>
          <w:ins w:id="388" w:author="Srdjan Todorovic" w:date="2022-07-18T15:57:00Z"/>
          <w:rFonts w:eastAsia="Times New Roman" w:cs="Times New Roman"/>
          <w:b/>
          <w:sz w:val="12"/>
          <w:vertAlign w:val="subscript"/>
        </w:rPr>
      </w:pPr>
      <w:del w:id="389" w:author="Sonja Galovic" w:date="2022-07-18T17:58:00Z">
        <w:r w:rsidDel="00DF5162">
          <w:rPr>
            <w:rFonts w:eastAsia="Times New Roman" w:cs="Times New Roman"/>
            <w:b/>
            <w:sz w:val="12"/>
            <w:vertAlign w:val="subscript"/>
          </w:rPr>
          <w:delText xml:space="preserve"> </w:delText>
        </w:r>
        <w:r w:rsidDel="00DF5162">
          <w:rPr>
            <w:rFonts w:eastAsia="Times New Roman" w:cs="Times New Roman"/>
            <w:b/>
            <w:sz w:val="12"/>
            <w:vertAlign w:val="subscript"/>
          </w:rPr>
          <w:tab/>
        </w:r>
        <w:r w:rsidDel="00DF5162">
          <w:rPr>
            <w:rFonts w:eastAsia="Times New Roman" w:cs="Times New Roman"/>
          </w:rPr>
          <w:delText>t</w:delText>
        </w:r>
      </w:del>
      <w:ins w:id="390" w:author="Srdjan Todorovic" w:date="2022-07-18T15:57:00Z">
        <w:del w:id="391" w:author="Sonja Galovic" w:date="2022-07-18T17:58:00Z">
          <w:r w:rsidR="00DF5162">
            <w:rPr>
              <w:rFonts w:eastAsia="Times New Roman" w:cs="Times New Roman"/>
            </w:rPr>
            <w:delText>t</w:delText>
          </w:r>
        </w:del>
      </w:ins>
      <w:del w:id="392" w:author="Sonja Galovic" w:date="2022-07-18T17:58:00Z">
        <w:r>
          <w:rPr>
            <w:rFonts w:eastAsia="Times New Roman" w:cs="Times New Roman"/>
          </w:rPr>
          <w:delText>he Risk Officer biweekly.</w:delText>
        </w:r>
      </w:del>
    </w:p>
    <w:p w14:paraId="355C924A" w14:textId="678A7740" w:rsidR="0016272D" w:rsidDel="00984CDB" w:rsidRDefault="00092377">
      <w:pPr>
        <w:spacing w:after="115"/>
        <w:rPr>
          <w:del w:id="393" w:author="Srdjan Todorovic" w:date="2022-07-18T17:24:00Z"/>
        </w:rPr>
        <w:pPrChange w:id="394" w:author="Srdjan Todorovic" w:date="2022-07-18T15:57:00Z">
          <w:pPr>
            <w:tabs>
              <w:tab w:val="center" w:pos="3190"/>
              <w:tab w:val="center" w:pos="4356"/>
            </w:tabs>
            <w:spacing w:after="4" w:line="250" w:lineRule="auto"/>
          </w:pPr>
        </w:pPrChange>
      </w:pPr>
      <w:del w:id="395" w:author="Srdjan Todorovic" w:date="2022-07-18T15:57:00Z">
        <w:r w:rsidDel="00AF0FE5">
          <w:rPr>
            <w:rFonts w:eastAsia="Times New Roman" w:cs="Times New Roman"/>
            <w:b/>
            <w:sz w:val="12"/>
            <w:vertAlign w:val="subscript"/>
          </w:rPr>
          <w:lastRenderedPageBreak/>
          <w:delText xml:space="preserve"> </w:delText>
        </w:r>
        <w:r w:rsidDel="00AF0FE5">
          <w:rPr>
            <w:rFonts w:eastAsia="Times New Roman" w:cs="Times New Roman"/>
            <w:b/>
            <w:sz w:val="12"/>
            <w:vertAlign w:val="subscript"/>
          </w:rPr>
          <w:tab/>
        </w:r>
      </w:del>
      <w:del w:id="396" w:author="Srdjan Todorovic" w:date="2022-07-18T17:24:00Z">
        <w:r w:rsidDel="00984CDB">
          <w:rPr>
            <w:rFonts w:eastAsia="Times New Roman" w:cs="Times New Roman"/>
          </w:rPr>
          <w:delText xml:space="preserve"> </w:delText>
        </w:r>
      </w:del>
    </w:p>
    <w:p w14:paraId="355C924B" w14:textId="08C2D50D" w:rsidR="0016272D" w:rsidDel="00984CDB" w:rsidRDefault="00092377">
      <w:pPr>
        <w:spacing w:after="179"/>
        <w:ind w:right="-112"/>
        <w:rPr>
          <w:del w:id="397" w:author="Srdjan Todorovic" w:date="2022-07-18T17:24:00Z"/>
        </w:rPr>
      </w:pPr>
      <w:del w:id="398" w:author="Srdjan Todorovic" w:date="2022-07-18T15:57:00Z">
        <w:r w:rsidDel="00AF0FE5">
          <w:rPr>
            <w:noProof/>
          </w:rPr>
          <mc:AlternateContent>
            <mc:Choice Requires="wpg">
              <w:drawing>
                <wp:inline distT="0" distB="0" distL="0" distR="0" wp14:anchorId="355C92FC" wp14:editId="07882794">
                  <wp:extent cx="6080760" cy="385955"/>
                  <wp:effectExtent l="0" t="0" r="0" b="0"/>
                  <wp:docPr id="7104" name="Group 7104"/>
                  <wp:cNvGraphicFramePr/>
                  <a:graphic xmlns:a="http://schemas.openxmlformats.org/drawingml/2006/main">
                    <a:graphicData uri="http://schemas.microsoft.com/office/word/2010/wordprocessingGroup">
                      <wpg:wgp>
                        <wpg:cNvGrpSpPr/>
                        <wpg:grpSpPr>
                          <a:xfrm>
                            <a:off x="0" y="0"/>
                            <a:ext cx="6080760" cy="385955"/>
                            <a:chOff x="0" y="0"/>
                            <a:chExt cx="6080760" cy="385955"/>
                          </a:xfrm>
                        </wpg:grpSpPr>
                        <wps:wsp>
                          <wps:cNvPr id="178" name="Rectangle 178"/>
                          <wps:cNvSpPr/>
                          <wps:spPr>
                            <a:xfrm>
                              <a:off x="0" y="0"/>
                              <a:ext cx="50673" cy="273026"/>
                            </a:xfrm>
                            <a:prstGeom prst="rect">
                              <a:avLst/>
                            </a:prstGeom>
                            <a:ln>
                              <a:noFill/>
                            </a:ln>
                          </wps:spPr>
                          <wps:txbx>
                            <w:txbxContent>
                              <w:p w14:paraId="355C9328" w14:textId="77777777" w:rsidR="0016272D" w:rsidRDefault="00092377">
                                <w:r>
                                  <w:rPr>
                                    <w:rFonts w:eastAsia="Times New Roman" w:cs="Times New Roman"/>
                                    <w:sz w:val="24"/>
                                  </w:rPr>
                                  <w:t xml:space="preserve"> </w:t>
                                </w:r>
                              </w:p>
                            </w:txbxContent>
                          </wps:txbx>
                          <wps:bodyPr horzOverflow="overflow" vert="horz" lIns="0" tIns="0" rIns="0" bIns="0" rtlCol="0">
                            <a:noAutofit/>
                          </wps:bodyPr>
                        </wps:wsp>
                        <wps:wsp>
                          <wps:cNvPr id="9661" name="Shape 9661"/>
                          <wps:cNvSpPr/>
                          <wps:spPr>
                            <a:xfrm>
                              <a:off x="0" y="188976"/>
                              <a:ext cx="6080760" cy="127254"/>
                            </a:xfrm>
                            <a:custGeom>
                              <a:avLst/>
                              <a:gdLst/>
                              <a:ahLst/>
                              <a:cxnLst/>
                              <a:rect l="0" t="0" r="0" b="0"/>
                              <a:pathLst>
                                <a:path w="6080760" h="127254">
                                  <a:moveTo>
                                    <a:pt x="0" y="0"/>
                                  </a:moveTo>
                                  <a:lnTo>
                                    <a:pt x="6080760" y="0"/>
                                  </a:lnTo>
                                  <a:lnTo>
                                    <a:pt x="6080760" y="127254"/>
                                  </a:lnTo>
                                  <a:lnTo>
                                    <a:pt x="0" y="127254"/>
                                  </a:lnTo>
                                  <a:lnTo>
                                    <a:pt x="0" y="0"/>
                                  </a:lnTo>
                                </a:path>
                              </a:pathLst>
                            </a:custGeom>
                            <a:ln w="0" cap="flat">
                              <a:miter lim="127000"/>
                            </a:ln>
                          </wps:spPr>
                          <wps:style>
                            <a:lnRef idx="0">
                              <a:srgbClr val="000000">
                                <a:alpha val="0"/>
                              </a:srgbClr>
                            </a:lnRef>
                            <a:fillRef idx="1">
                              <a:srgbClr val="CDCECE"/>
                            </a:fillRef>
                            <a:effectRef idx="0">
                              <a:scrgbClr r="0" g="0" b="0"/>
                            </a:effectRef>
                            <a:fontRef idx="none"/>
                          </wps:style>
                          <wps:bodyPr/>
                        </wps:wsp>
                        <wps:wsp>
                          <wps:cNvPr id="181" name="Rectangle 181"/>
                          <wps:cNvSpPr/>
                          <wps:spPr>
                            <a:xfrm>
                              <a:off x="68580" y="157978"/>
                              <a:ext cx="42312" cy="227977"/>
                            </a:xfrm>
                            <a:prstGeom prst="rect">
                              <a:avLst/>
                            </a:prstGeom>
                            <a:ln>
                              <a:noFill/>
                            </a:ln>
                          </wps:spPr>
                          <wps:txbx>
                            <w:txbxContent>
                              <w:p w14:paraId="355C9329" w14:textId="77777777" w:rsidR="0016272D" w:rsidRDefault="00092377">
                                <w:r>
                                  <w:rPr>
                                    <w:rFonts w:eastAsia="Times New Roman" w:cs="Times New Roman"/>
                                    <w:sz w:val="20"/>
                                  </w:rPr>
                                  <w:t xml:space="preserve"> </w:t>
                                </w:r>
                              </w:p>
                            </w:txbxContent>
                          </wps:txbx>
                          <wps:bodyPr horzOverflow="overflow" vert="horz" lIns="0" tIns="0" rIns="0" bIns="0" rtlCol="0">
                            <a:noAutofit/>
                          </wps:bodyPr>
                        </wps:wsp>
                      </wpg:wgp>
                    </a:graphicData>
                  </a:graphic>
                </wp:inline>
              </w:drawing>
            </mc:Choice>
            <mc:Fallback>
              <w:pict>
                <v:group w14:anchorId="355C92FC" id="Group 7104" o:spid="_x0000_s1031" style="width:478.8pt;height:30.4pt;mso-position-horizontal-relative:char;mso-position-vertical-relative:line" coordsize="60807,3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">
                  <v:rect id="Rectangle 178" o:spid="_x0000_s1032" style="position:absolute;width:506;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355C9328" w14:textId="77777777" w:rsidR="0016272D" w:rsidRDefault="00092377">
                          <w:r>
                            <w:rPr>
                              <w:rFonts w:eastAsia="Times New Roman" w:cs="Times New Roman"/>
                              <w:sz w:val="24"/>
                            </w:rPr>
                            <w:t xml:space="preserve"> </w:t>
                          </w:r>
                        </w:p>
                      </w:txbxContent>
                    </v:textbox>
                  </v:rect>
                  <v:shape id="Shape 9661" o:spid="_x0000_s1033" style="position:absolute;top:1889;width:60807;height:1273;visibility:visible;mso-wrap-style:square;v-text-anchor:top" coordsize="6080760,12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" path="m,l6080760,r,127254l,127254,,e" fillcolor="#cdcece" stroked="f" strokeweight="0">
                    <v:stroke miterlimit="83231f" joinstyle="miter"/>
                    <v:path arrowok="t" textboxrect="0,0,6080760,127254"/>
                  </v:shape>
                  <v:rect id="Rectangle 181" o:spid="_x0000_s1034" style="position:absolute;left:685;top:1579;width:423;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355C9329" w14:textId="77777777" w:rsidR="0016272D" w:rsidRDefault="00092377">
                          <w:r>
                            <w:rPr>
                              <w:rFonts w:eastAsia="Times New Roman" w:cs="Times New Roman"/>
                              <w:sz w:val="20"/>
                            </w:rPr>
                            <w:t xml:space="preserve"> </w:t>
                          </w:r>
                        </w:p>
                      </w:txbxContent>
                    </v:textbox>
                  </v:rect>
                  <w10:anchorlock/>
                </v:group>
              </w:pict>
            </mc:Fallback>
          </mc:AlternateContent>
        </w:r>
      </w:del>
    </w:p>
    <w:p w14:paraId="355C924C" w14:textId="008E5956" w:rsidR="0016272D" w:rsidRDefault="00334324">
      <w:pPr>
        <w:pStyle w:val="Heading1"/>
        <w:pPrChange w:id="399" w:author="Srdjan Todorovic" w:date="2022-07-18T17:24:00Z">
          <w:pPr>
            <w:pStyle w:val="Heading1"/>
            <w:ind w:left="-5"/>
          </w:pPr>
        </w:pPrChange>
      </w:pPr>
      <w:bookmarkStart w:id="400" w:name="_Toc110800994"/>
      <w:ins w:id="401" w:author="Srdjan Todorovic" w:date="2022-07-18T16:06:00Z">
        <w:r>
          <w:t>Dokument</w:t>
        </w:r>
      </w:ins>
      <w:ins w:id="402" w:author="Srdjan Todorovic" w:date="2022-07-20T16:17:00Z">
        <w:r w:rsidR="00CA6B08">
          <w:t>ovanje</w:t>
        </w:r>
      </w:ins>
      <w:ins w:id="403" w:author="Srdjan Todorovic" w:date="2022-07-18T16:06:00Z">
        <w:r>
          <w:t xml:space="preserve"> </w:t>
        </w:r>
      </w:ins>
      <w:ins w:id="404" w:author="Srdjan Todorovic" w:date="2022-07-18T16:08:00Z">
        <w:r w:rsidR="00A001A2">
          <w:t>rizika</w:t>
        </w:r>
      </w:ins>
      <w:bookmarkEnd w:id="400"/>
      <w:del w:id="405" w:author="Srdjan Todorovic" w:date="2022-07-18T16:06:00Z">
        <w:r w:rsidR="00092377" w:rsidDel="00334324">
          <w:delText xml:space="preserve">Risk Documentation </w:delText>
        </w:r>
      </w:del>
    </w:p>
    <w:p w14:paraId="355C924D" w14:textId="7E08F2A1" w:rsidR="0016272D" w:rsidRDefault="0016272D">
      <w:pPr>
        <w:spacing w:after="45"/>
        <w:ind w:left="1915" w:right="-112"/>
        <w:rPr>
          <w:ins w:id="406" w:author="Sonja Galovic" w:date="2022-07-20T13:22:00Z"/>
        </w:rPr>
      </w:pPr>
    </w:p>
    <w:p w14:paraId="5640EDC9" w14:textId="77777777" w:rsidR="00011B21" w:rsidRDefault="00011B21">
      <w:pPr>
        <w:spacing w:after="45"/>
        <w:ind w:left="1915" w:right="-112"/>
      </w:pPr>
    </w:p>
    <w:p w14:paraId="16E86785" w14:textId="3D174C5F" w:rsidR="00A33B92" w:rsidRDefault="00092377">
      <w:pPr>
        <w:spacing w:after="45" w:line="250" w:lineRule="auto"/>
        <w:ind w:hanging="28"/>
        <w:rPr>
          <w:rFonts w:eastAsia="Times New Roman" w:cs="Times New Roman"/>
          <w:b/>
          <w:sz w:val="24"/>
        </w:rPr>
        <w:pPrChange w:id="407" w:author="Srdjan Todorovic" w:date="2022-07-18T16:20:00Z">
          <w:pPr>
            <w:spacing w:after="45" w:line="250" w:lineRule="auto"/>
            <w:ind w:left="90" w:hanging="28"/>
          </w:pPr>
        </w:pPrChange>
      </w:pPr>
      <w:del w:id="408" w:author="Srdjan Todorovic" w:date="2022-07-18T16:08:00Z">
        <w:r w:rsidDel="006F2A4E">
          <w:rPr>
            <w:rFonts w:eastAsia="Times New Roman" w:cs="Times New Roman"/>
            <w:b/>
            <w:sz w:val="24"/>
          </w:rPr>
          <w:delText>Risk List</w:delText>
        </w:r>
      </w:del>
      <w:ins w:id="409" w:author="Srdjan Todorovic" w:date="2022-07-18T16:08:00Z">
        <w:r w:rsidR="006F2A4E">
          <w:rPr>
            <w:rFonts w:eastAsia="Times New Roman" w:cs="Times New Roman"/>
            <w:b/>
            <w:sz w:val="24"/>
          </w:rPr>
          <w:t>Lista rizika</w:t>
        </w:r>
      </w:ins>
    </w:p>
    <w:p w14:paraId="355C9250" w14:textId="39207AFE" w:rsidR="0016272D" w:rsidDel="00E177A4" w:rsidRDefault="00092377" w:rsidP="00D04DE9">
      <w:pPr>
        <w:spacing w:after="45" w:line="250" w:lineRule="auto"/>
        <w:ind w:left="90"/>
        <w:rPr>
          <w:del w:id="410" w:author="Srdjan Todorovic" w:date="2022-07-18T16:14:00Z"/>
          <w:rFonts w:eastAsia="Times New Roman" w:cs="Times New Roman"/>
          <w:b/>
          <w:sz w:val="12"/>
          <w:vertAlign w:val="subscript"/>
        </w:rPr>
      </w:pPr>
      <w:del w:id="411" w:author="Srdjan Todorovic" w:date="2022-07-18T16:11:00Z">
        <w:r w:rsidDel="00B259B5">
          <w:rPr>
            <w:rFonts w:eastAsia="Times New Roman" w:cs="Times New Roman"/>
          </w:rPr>
          <w:delText xml:space="preserve">The risk factors identified and managed for this project will be accumulated in a risk </w:delText>
        </w:r>
        <w:r w:rsidDel="00B259B5">
          <w:rPr>
            <w:rFonts w:eastAsia="Times New Roman" w:cs="Times New Roman"/>
            <w:b/>
            <w:sz w:val="12"/>
            <w:vertAlign w:val="superscript"/>
          </w:rPr>
          <w:delText xml:space="preserve"> </w:delText>
        </w:r>
        <w:r w:rsidDel="00B259B5">
          <w:rPr>
            <w:rFonts w:eastAsia="Times New Roman" w:cs="Times New Roman"/>
          </w:rPr>
          <w:delText xml:space="preserve">list, which is located </w:delText>
        </w:r>
        <w:r w:rsidDel="00B259B5">
          <w:rPr>
            <w:rFonts w:eastAsia="Times New Roman" w:cs="Times New Roman"/>
            <w:i/>
          </w:rPr>
          <w:delText>&lt;state where risk list is located; could be an appendix to this plan, or in a separate document, or in a database or tool somewhere&gt;</w:delText>
        </w:r>
        <w:r w:rsidDel="00B259B5">
          <w:rPr>
            <w:rFonts w:eastAsia="Times New Roman" w:cs="Times New Roman"/>
          </w:rPr>
          <w:delText xml:space="preserve">. The ten risk items that currently have the highest estimated risk exposure are referred to as </w:delText>
        </w:r>
        <w:r w:rsidR="00D04DE9" w:rsidDel="00B259B5">
          <w:rPr>
            <w:rFonts w:eastAsia="Times New Roman" w:cs="Times New Roman"/>
          </w:rPr>
          <w:delText xml:space="preserve"> </w:delText>
        </w:r>
        <w:r w:rsidDel="00B259B5">
          <w:rPr>
            <w:rFonts w:eastAsia="Times New Roman" w:cs="Times New Roman"/>
          </w:rPr>
          <w:delText>project’s Top Ten Risk List</w:delText>
        </w:r>
      </w:del>
      <w:ins w:id="412" w:author="Srdjan Todorovic" w:date="2022-07-18T16:13:00Z">
        <w:r w:rsidR="00C741FA">
          <w:rPr>
            <w:rFonts w:eastAsia="Times New Roman" w:cs="Times New Roman"/>
          </w:rPr>
          <w:t>I</w:t>
        </w:r>
      </w:ins>
      <w:ins w:id="413" w:author="Srdjan Todorovic" w:date="2022-07-18T16:12:00Z">
        <w:r w:rsidR="00B259B5">
          <w:rPr>
            <w:rFonts w:eastAsia="Times New Roman" w:cs="Times New Roman"/>
          </w:rPr>
          <w:t>dentifikovani</w:t>
        </w:r>
      </w:ins>
      <w:ins w:id="414" w:author="Srdjan Todorovic" w:date="2022-07-18T16:13:00Z">
        <w:r w:rsidR="00C741FA">
          <w:rPr>
            <w:rFonts w:eastAsia="Times New Roman" w:cs="Times New Roman"/>
          </w:rPr>
          <w:t xml:space="preserve"> faktori rizika naći će se</w:t>
        </w:r>
      </w:ins>
      <w:ins w:id="415" w:author="Srdjan Todorovic" w:date="2022-07-20T16:17:00Z">
        <w:r w:rsidR="00CA6B08">
          <w:rPr>
            <w:rFonts w:eastAsia="Times New Roman" w:cs="Times New Roman"/>
          </w:rPr>
          <w:t xml:space="preserve"> u</w:t>
        </w:r>
      </w:ins>
      <w:ins w:id="416" w:author="Srdjan Todorovic" w:date="2022-07-18T16:13:00Z">
        <w:r w:rsidR="00C741FA">
          <w:rPr>
            <w:rFonts w:eastAsia="Times New Roman" w:cs="Times New Roman"/>
          </w:rPr>
          <w:t xml:space="preserve"> </w:t>
        </w:r>
      </w:ins>
      <w:ins w:id="417" w:author="Srdjan Todorovic" w:date="2022-07-18T16:20:00Z">
        <w:r w:rsidR="008D1084">
          <w:rPr>
            <w:rFonts w:eastAsia="Times New Roman" w:cs="Times New Roman"/>
          </w:rPr>
          <w:fldChar w:fldCharType="begin"/>
        </w:r>
      </w:ins>
      <w:ins w:id="418" w:author="Srdjan Todorovic" w:date="2022-07-20T16:18:00Z">
        <w:r w:rsidR="00CA6B08">
          <w:rPr>
            <w:rFonts w:eastAsia="Times New Roman" w:cs="Times New Roman"/>
          </w:rPr>
          <w:instrText>HYPERLINK  \l "_Appendix._Sample_Risk"</w:instrText>
        </w:r>
      </w:ins>
      <w:ins w:id="419" w:author="Srdjan Todorovic" w:date="2022-07-18T16:20:00Z">
        <w:r w:rsidR="008D1084">
          <w:rPr>
            <w:rFonts w:eastAsia="Times New Roman" w:cs="Times New Roman"/>
          </w:rPr>
          <w:fldChar w:fldCharType="separate"/>
        </w:r>
        <w:r w:rsidR="00701B4F" w:rsidRPr="008D1084">
          <w:rPr>
            <w:rStyle w:val="Hyperlink"/>
            <w:rFonts w:eastAsia="Times New Roman" w:cs="Times New Roman"/>
          </w:rPr>
          <w:t>listi rizika</w:t>
        </w:r>
        <w:r w:rsidR="008D1084">
          <w:rPr>
            <w:rFonts w:eastAsia="Times New Roman" w:cs="Times New Roman"/>
          </w:rPr>
          <w:fldChar w:fldCharType="end"/>
        </w:r>
      </w:ins>
      <w:ins w:id="420" w:author="Srdjan Todorovic" w:date="2022-07-18T16:14:00Z">
        <w:r w:rsidR="00E177A4">
          <w:rPr>
            <w:rFonts w:eastAsia="Times New Roman" w:cs="Times New Roman"/>
          </w:rPr>
          <w:t xml:space="preserve">. </w:t>
        </w:r>
      </w:ins>
      <w:ins w:id="421" w:author="Srdjan Todorovic" w:date="2022-07-18T16:16:00Z">
        <w:r w:rsidR="002B02E4">
          <w:rPr>
            <w:rFonts w:eastAsia="Times New Roman" w:cs="Times New Roman"/>
          </w:rPr>
          <w:t xml:space="preserve"> </w:t>
        </w:r>
      </w:ins>
      <w:ins w:id="422" w:author="Srdjan Todorovic" w:date="2022-07-18T16:14:00Z">
        <w:r w:rsidR="00E177A4">
          <w:rPr>
            <w:rFonts w:eastAsia="Times New Roman" w:cs="Times New Roman"/>
          </w:rPr>
          <w:t>Lista</w:t>
        </w:r>
      </w:ins>
      <w:ins w:id="423" w:author="Srdjan Todorovic" w:date="2022-07-18T16:15:00Z">
        <w:r w:rsidR="00E177A4">
          <w:rPr>
            <w:rFonts w:eastAsia="Times New Roman" w:cs="Times New Roman"/>
          </w:rPr>
          <w:t xml:space="preserve"> </w:t>
        </w:r>
        <w:r w:rsidR="004D38F5">
          <w:rPr>
            <w:rFonts w:eastAsia="Times New Roman" w:cs="Times New Roman"/>
          </w:rPr>
          <w:t xml:space="preserve">deset najvećih rizika (en. </w:t>
        </w:r>
        <w:r w:rsidR="003D44BE" w:rsidRPr="003D44BE">
          <w:rPr>
            <w:rFonts w:eastAsia="Times New Roman" w:cs="Times New Roman"/>
            <w:i/>
            <w:iCs/>
            <w:rPrChange w:id="424" w:author="Srdjan Todorovic" w:date="2022-07-18T16:15:00Z">
              <w:rPr>
                <w:rFonts w:eastAsia="Times New Roman" w:cs="Times New Roman"/>
              </w:rPr>
            </w:rPrChange>
          </w:rPr>
          <w:t>Top Ten Risk List</w:t>
        </w:r>
        <w:r w:rsidR="003D44BE">
          <w:rPr>
            <w:rFonts w:eastAsia="Times New Roman" w:cs="Times New Roman"/>
          </w:rPr>
          <w:t xml:space="preserve">) jeste lista koja sadrži </w:t>
        </w:r>
      </w:ins>
      <w:ins w:id="425" w:author="Srdjan Todorovic" w:date="2022-07-18T16:17:00Z">
        <w:r w:rsidR="00592CB8">
          <w:rPr>
            <w:rFonts w:eastAsia="Times New Roman" w:cs="Times New Roman"/>
          </w:rPr>
          <w:t>deset stavki sa n</w:t>
        </w:r>
      </w:ins>
      <w:ins w:id="426" w:author="Srdjan Todorovic" w:date="2022-07-18T16:18:00Z">
        <w:r w:rsidR="00CA0026">
          <w:rPr>
            <w:rFonts w:eastAsia="Times New Roman" w:cs="Times New Roman"/>
          </w:rPr>
          <w:t>ajvećom procenjenom izloženošću riziku</w:t>
        </w:r>
      </w:ins>
      <w:ins w:id="427" w:author="Srdjan Todorovic" w:date="2022-07-18T16:13:00Z">
        <w:r w:rsidR="00701B4F">
          <w:rPr>
            <w:rFonts w:eastAsia="Times New Roman" w:cs="Times New Roman"/>
          </w:rPr>
          <w:t>.</w:t>
        </w:r>
      </w:ins>
      <w:del w:id="428" w:author="Srdjan Todorovic" w:date="2022-07-18T16:13:00Z">
        <w:r w:rsidDel="00C741FA">
          <w:rPr>
            <w:rFonts w:eastAsia="Times New Roman" w:cs="Times New Roman"/>
          </w:rPr>
          <w:delText>.</w:delText>
        </w:r>
      </w:del>
      <w:del w:id="429" w:author="Srdjan Todorovic" w:date="2022-07-18T16:14:00Z">
        <w:r w:rsidDel="00E177A4">
          <w:rPr>
            <w:rFonts w:eastAsia="Times New Roman" w:cs="Times New Roman"/>
            <w:b/>
            <w:sz w:val="12"/>
            <w:vertAlign w:val="subscript"/>
          </w:rPr>
          <w:delText xml:space="preserve"> </w:delText>
        </w:r>
        <w:r w:rsidDel="00E177A4">
          <w:rPr>
            <w:rFonts w:eastAsia="Times New Roman" w:cs="Times New Roman"/>
            <w:b/>
            <w:sz w:val="12"/>
            <w:vertAlign w:val="subscript"/>
          </w:rPr>
          <w:tab/>
        </w:r>
        <w:r w:rsidDel="00E177A4">
          <w:rPr>
            <w:rFonts w:eastAsia="Times New Roman" w:cs="Times New Roman"/>
          </w:rPr>
          <w:delText xml:space="preserve"> </w:delText>
        </w:r>
      </w:del>
    </w:p>
    <w:p w14:paraId="0AA4E3E0" w14:textId="77777777" w:rsidR="00066BD4" w:rsidRDefault="00066BD4" w:rsidP="00D04DE9">
      <w:pPr>
        <w:spacing w:after="45" w:line="250" w:lineRule="auto"/>
        <w:ind w:left="90"/>
        <w:rPr>
          <w:ins w:id="430" w:author="Srdjan Todorovic" w:date="2022-07-18T16:14:00Z"/>
          <w:rFonts w:eastAsia="Times New Roman" w:cs="Times New Roman"/>
        </w:rPr>
      </w:pPr>
    </w:p>
    <w:p w14:paraId="27A190A2" w14:textId="77777777" w:rsidR="00D04DE9" w:rsidRDefault="00D04DE9" w:rsidP="00D04DE9">
      <w:pPr>
        <w:spacing w:after="45" w:line="250" w:lineRule="auto"/>
        <w:ind w:left="90"/>
      </w:pPr>
    </w:p>
    <w:p w14:paraId="4580ADDF" w14:textId="2EA1E3A8" w:rsidR="00D04DE9" w:rsidRDefault="00092377" w:rsidP="007F5E31">
      <w:pPr>
        <w:spacing w:after="40" w:line="255" w:lineRule="auto"/>
        <w:ind w:hanging="28"/>
        <w:rPr>
          <w:rFonts w:eastAsia="Times New Roman" w:cs="Times New Roman"/>
          <w:b/>
          <w:sz w:val="12"/>
          <w:vertAlign w:val="superscript"/>
        </w:rPr>
      </w:pPr>
      <w:del w:id="431" w:author="Srdjan Todorovic" w:date="2022-07-18T16:26:00Z">
        <w:r w:rsidDel="00B1382B">
          <w:rPr>
            <w:rFonts w:eastAsia="Times New Roman" w:cs="Times New Roman"/>
            <w:b/>
            <w:sz w:val="24"/>
          </w:rPr>
          <w:delText>Risk Data Items</w:delText>
        </w:r>
      </w:del>
      <w:ins w:id="432" w:author="Srdjan Todorovic" w:date="2022-07-18T16:26:00Z">
        <w:r w:rsidR="00B1382B">
          <w:rPr>
            <w:rFonts w:eastAsia="Times New Roman" w:cs="Times New Roman"/>
            <w:b/>
            <w:sz w:val="24"/>
          </w:rPr>
          <w:t>Podaci o stavkama rizika</w:t>
        </w:r>
      </w:ins>
    </w:p>
    <w:p w14:paraId="777C8396" w14:textId="6AFC5601" w:rsidR="00F76900" w:rsidRDefault="003B7A3C" w:rsidP="00D04DE9">
      <w:pPr>
        <w:spacing w:after="40" w:line="255" w:lineRule="auto"/>
        <w:ind w:left="90"/>
        <w:rPr>
          <w:ins w:id="433" w:author="Srdjan Todorovic" w:date="2022-07-18T16:29:00Z"/>
          <w:rFonts w:eastAsia="Times New Roman" w:cs="Times New Roman"/>
        </w:rPr>
      </w:pPr>
      <w:ins w:id="434" w:author="Srdjan Todorovic" w:date="2022-07-18T16:26:00Z">
        <w:r>
          <w:rPr>
            <w:rFonts w:eastAsia="Times New Roman" w:cs="Times New Roman"/>
          </w:rPr>
          <w:t>Za svaki rizik projekta biće poz</w:t>
        </w:r>
      </w:ins>
      <w:ins w:id="435" w:author="Srdjan Todorovic" w:date="2022-07-18T16:27:00Z">
        <w:r w:rsidR="00F76900">
          <w:rPr>
            <w:rFonts w:eastAsia="Times New Roman" w:cs="Times New Roman"/>
          </w:rPr>
          <w:t>nate sledeće informacije</w:t>
        </w:r>
      </w:ins>
      <w:del w:id="436" w:author="Srdjan Todorovic" w:date="2022-07-18T16:27:00Z">
        <w:r w:rsidR="00092377" w:rsidDel="00F76900">
          <w:rPr>
            <w:rFonts w:eastAsia="Times New Roman" w:cs="Times New Roman"/>
          </w:rPr>
          <w:delText>The following information will be stored for each project risk</w:delText>
        </w:r>
      </w:del>
      <w:r w:rsidR="00092377">
        <w:rPr>
          <w:rFonts w:eastAsia="Times New Roman" w:cs="Times New Roman"/>
        </w:rPr>
        <w:t xml:space="preserve">: </w:t>
      </w:r>
    </w:p>
    <w:p w14:paraId="164B237D" w14:textId="6AFC5601" w:rsidR="001545E5" w:rsidRDefault="001545E5" w:rsidP="001545E5">
      <w:pPr>
        <w:pStyle w:val="ListParagraph"/>
        <w:numPr>
          <w:ilvl w:val="0"/>
          <w:numId w:val="3"/>
        </w:numPr>
        <w:spacing w:after="40" w:line="255" w:lineRule="auto"/>
        <w:rPr>
          <w:ins w:id="437" w:author="Srdjan Todorovic" w:date="2022-07-18T16:29:00Z"/>
          <w:rFonts w:eastAsia="Times New Roman" w:cs="Times New Roman"/>
        </w:rPr>
      </w:pPr>
      <w:ins w:id="438" w:author="Srdjan Todorovic" w:date="2022-07-18T16:29:00Z">
        <w:r>
          <w:rPr>
            <w:rFonts w:eastAsia="Times New Roman" w:cs="Times New Roman"/>
          </w:rPr>
          <w:t>Identifikator</w:t>
        </w:r>
      </w:ins>
    </w:p>
    <w:p w14:paraId="7F6B8BEE" w14:textId="0D33170A" w:rsidR="00A543A1" w:rsidRDefault="00943462" w:rsidP="001545E5">
      <w:pPr>
        <w:pStyle w:val="ListParagraph"/>
        <w:numPr>
          <w:ilvl w:val="0"/>
          <w:numId w:val="3"/>
        </w:numPr>
        <w:spacing w:after="40" w:line="255" w:lineRule="auto"/>
        <w:rPr>
          <w:ins w:id="439" w:author="Srdjan Todorovic" w:date="2022-07-18T16:30:00Z"/>
          <w:rFonts w:eastAsia="Times New Roman" w:cs="Times New Roman"/>
        </w:rPr>
      </w:pPr>
      <w:ins w:id="440" w:author="Srdjan Todorovic" w:date="2022-07-18T16:30:00Z">
        <w:r>
          <w:rPr>
            <w:rFonts w:eastAsia="Times New Roman" w:cs="Times New Roman"/>
          </w:rPr>
          <w:t>Vrsta</w:t>
        </w:r>
      </w:ins>
    </w:p>
    <w:p w14:paraId="675B71E7" w14:textId="5FD92368" w:rsidR="00943462" w:rsidRDefault="00943462" w:rsidP="001545E5">
      <w:pPr>
        <w:pStyle w:val="ListParagraph"/>
        <w:numPr>
          <w:ilvl w:val="0"/>
          <w:numId w:val="3"/>
        </w:numPr>
        <w:spacing w:after="40" w:line="255" w:lineRule="auto"/>
        <w:rPr>
          <w:ins w:id="441" w:author="Srdjan Todorovic" w:date="2022-07-18T16:30:00Z"/>
          <w:rFonts w:eastAsia="Times New Roman" w:cs="Times New Roman"/>
        </w:rPr>
      </w:pPr>
      <w:ins w:id="442" w:author="Srdjan Todorovic" w:date="2022-07-18T16:30:00Z">
        <w:r>
          <w:rPr>
            <w:rFonts w:eastAsia="Times New Roman" w:cs="Times New Roman"/>
          </w:rPr>
          <w:t>Opis</w:t>
        </w:r>
      </w:ins>
    </w:p>
    <w:p w14:paraId="2CA5807B" w14:textId="4353D6EB" w:rsidR="00943462" w:rsidRDefault="00943462" w:rsidP="001545E5">
      <w:pPr>
        <w:pStyle w:val="ListParagraph"/>
        <w:numPr>
          <w:ilvl w:val="0"/>
          <w:numId w:val="3"/>
        </w:numPr>
        <w:spacing w:after="40" w:line="255" w:lineRule="auto"/>
        <w:rPr>
          <w:ins w:id="443" w:author="Srdjan Todorovic" w:date="2022-07-18T16:30:00Z"/>
          <w:rFonts w:eastAsia="Times New Roman" w:cs="Times New Roman"/>
        </w:rPr>
      </w:pPr>
      <w:ins w:id="444" w:author="Srdjan Todorovic" w:date="2022-07-18T16:30:00Z">
        <w:r>
          <w:rPr>
            <w:rFonts w:eastAsia="Times New Roman" w:cs="Times New Roman"/>
          </w:rPr>
          <w:t>Verovatnoća</w:t>
        </w:r>
      </w:ins>
    </w:p>
    <w:p w14:paraId="2CAECA7C" w14:textId="234BE746" w:rsidR="00943462" w:rsidRDefault="00943B5E" w:rsidP="001545E5">
      <w:pPr>
        <w:pStyle w:val="ListParagraph"/>
        <w:numPr>
          <w:ilvl w:val="0"/>
          <w:numId w:val="3"/>
        </w:numPr>
        <w:spacing w:after="40" w:line="255" w:lineRule="auto"/>
        <w:rPr>
          <w:ins w:id="445" w:author="Srdjan Todorovic" w:date="2022-07-18T16:32:00Z"/>
          <w:rFonts w:eastAsia="Times New Roman" w:cs="Times New Roman"/>
        </w:rPr>
      </w:pPr>
      <w:ins w:id="446" w:author="Srdjan Todorovic" w:date="2022-07-18T16:31:00Z">
        <w:r>
          <w:rPr>
            <w:rFonts w:eastAsia="Times New Roman" w:cs="Times New Roman"/>
          </w:rPr>
          <w:t>P</w:t>
        </w:r>
      </w:ins>
      <w:ins w:id="447" w:author="Srdjan Todorovic" w:date="2022-07-18T16:32:00Z">
        <w:r w:rsidR="00B040F8">
          <w:rPr>
            <w:rFonts w:eastAsia="Times New Roman" w:cs="Times New Roman"/>
          </w:rPr>
          <w:t>osledice</w:t>
        </w:r>
      </w:ins>
    </w:p>
    <w:p w14:paraId="32369AAA" w14:textId="2D2B8EC2" w:rsidR="00B040F8" w:rsidRDefault="00B21E58" w:rsidP="001545E5">
      <w:pPr>
        <w:pStyle w:val="ListParagraph"/>
        <w:numPr>
          <w:ilvl w:val="0"/>
          <w:numId w:val="3"/>
        </w:numPr>
        <w:spacing w:after="40" w:line="255" w:lineRule="auto"/>
        <w:rPr>
          <w:ins w:id="448" w:author="Srdjan Todorovic" w:date="2022-07-18T16:33:00Z"/>
          <w:rFonts w:eastAsia="Times New Roman" w:cs="Times New Roman"/>
        </w:rPr>
      </w:pPr>
      <w:ins w:id="449" w:author="Srdjan Todorovic" w:date="2022-07-18T16:33:00Z">
        <w:r>
          <w:rPr>
            <w:rFonts w:eastAsia="Times New Roman" w:cs="Times New Roman"/>
          </w:rPr>
          <w:t>Izloženost riziku</w:t>
        </w:r>
      </w:ins>
    </w:p>
    <w:p w14:paraId="5D6D1B79" w14:textId="6D146EB6" w:rsidR="00B21E58" w:rsidRDefault="00922B6D" w:rsidP="001545E5">
      <w:pPr>
        <w:pStyle w:val="ListParagraph"/>
        <w:numPr>
          <w:ilvl w:val="0"/>
          <w:numId w:val="3"/>
        </w:numPr>
        <w:spacing w:after="40" w:line="255" w:lineRule="auto"/>
        <w:rPr>
          <w:ins w:id="450" w:author="Srdjan Todorovic" w:date="2022-07-18T16:35:00Z"/>
          <w:rFonts w:eastAsia="Times New Roman" w:cs="Times New Roman"/>
        </w:rPr>
      </w:pPr>
      <w:ins w:id="451" w:author="Srdjan Todorovic" w:date="2022-07-18T16:34:00Z">
        <w:r>
          <w:rPr>
            <w:rFonts w:eastAsia="Times New Roman" w:cs="Times New Roman"/>
          </w:rPr>
          <w:t>P</w:t>
        </w:r>
        <w:r w:rsidR="000A3788">
          <w:rPr>
            <w:rFonts w:eastAsia="Times New Roman" w:cs="Times New Roman"/>
          </w:rPr>
          <w:t>rvi indikator</w:t>
        </w:r>
      </w:ins>
    </w:p>
    <w:p w14:paraId="57C44BC9" w14:textId="56FA3D57" w:rsidR="00637A59" w:rsidRPr="001976A4" w:rsidRDefault="003D1A4E" w:rsidP="001545E5">
      <w:pPr>
        <w:pStyle w:val="ListParagraph"/>
        <w:numPr>
          <w:ilvl w:val="0"/>
          <w:numId w:val="3"/>
        </w:numPr>
        <w:spacing w:after="40" w:line="255" w:lineRule="auto"/>
        <w:rPr>
          <w:ins w:id="452" w:author="Srdjan Todorovic" w:date="2022-07-18T16:38:00Z"/>
          <w:rFonts w:eastAsia="Times New Roman" w:cs="Times New Roman"/>
        </w:rPr>
      </w:pPr>
      <w:ins w:id="453" w:author="Srdjan Todorovic" w:date="2022-07-18T16:37:00Z">
        <w:r>
          <w:rPr>
            <w:rFonts w:eastAsia="Times New Roman" w:cs="Times New Roman"/>
          </w:rPr>
          <w:t>Pri</w:t>
        </w:r>
        <w:r w:rsidR="003E0087">
          <w:rPr>
            <w:rFonts w:eastAsia="Times New Roman" w:cs="Times New Roman"/>
          </w:rPr>
          <w:t xml:space="preserve">stup ublažavanja </w:t>
        </w:r>
      </w:ins>
    </w:p>
    <w:p w14:paraId="749D7597" w14:textId="2A8963F2" w:rsidR="005E66F6" w:rsidRDefault="00BB3DE9" w:rsidP="001545E5">
      <w:pPr>
        <w:pStyle w:val="ListParagraph"/>
        <w:numPr>
          <w:ilvl w:val="0"/>
          <w:numId w:val="3"/>
        </w:numPr>
        <w:spacing w:after="40" w:line="255" w:lineRule="auto"/>
        <w:rPr>
          <w:ins w:id="454" w:author="Srdjan Todorovic" w:date="2022-07-18T16:39:00Z"/>
          <w:rFonts w:eastAsia="Times New Roman" w:cs="Times New Roman"/>
        </w:rPr>
      </w:pPr>
      <w:ins w:id="455" w:author="Srdjan Todorovic" w:date="2022-07-22T14:13:00Z">
        <w:r>
          <w:rPr>
            <w:rFonts w:eastAsia="Times New Roman" w:cs="Times New Roman"/>
          </w:rPr>
          <w:t>Zadu</w:t>
        </w:r>
        <w:r w:rsidR="00A4263F">
          <w:rPr>
            <w:rFonts w:eastAsia="Times New Roman" w:cs="Times New Roman"/>
          </w:rPr>
          <w:t>ž</w:t>
        </w:r>
        <w:r>
          <w:rPr>
            <w:rFonts w:eastAsia="Times New Roman" w:cs="Times New Roman"/>
          </w:rPr>
          <w:t>eni</w:t>
        </w:r>
      </w:ins>
    </w:p>
    <w:p w14:paraId="39FA346E" w14:textId="7BBB99D8" w:rsidR="00832A52" w:rsidRDefault="00F174DB" w:rsidP="001545E5">
      <w:pPr>
        <w:pStyle w:val="ListParagraph"/>
        <w:numPr>
          <w:ilvl w:val="0"/>
          <w:numId w:val="3"/>
        </w:numPr>
        <w:spacing w:after="40" w:line="255" w:lineRule="auto"/>
        <w:rPr>
          <w:ins w:id="456" w:author="Srdjan Todorovic" w:date="2022-07-18T16:40:00Z"/>
          <w:rFonts w:eastAsia="Times New Roman" w:cs="Times New Roman"/>
        </w:rPr>
      </w:pPr>
      <w:ins w:id="457" w:author="Srdjan Todorovic" w:date="2022-07-18T16:40:00Z">
        <w:r>
          <w:rPr>
            <w:rFonts w:eastAsia="Times New Roman" w:cs="Times New Roman"/>
          </w:rPr>
          <w:t>K</w:t>
        </w:r>
        <w:r w:rsidR="00D24F21">
          <w:rPr>
            <w:rFonts w:eastAsia="Times New Roman" w:cs="Times New Roman"/>
          </w:rPr>
          <w:t>rajnji rok</w:t>
        </w:r>
      </w:ins>
    </w:p>
    <w:p w14:paraId="355C9252" w14:textId="61E139D0" w:rsidR="0016272D" w:rsidDel="00E81C85" w:rsidRDefault="0084109E" w:rsidP="00262A05">
      <w:pPr>
        <w:pStyle w:val="ListParagraph"/>
        <w:numPr>
          <w:ilvl w:val="0"/>
          <w:numId w:val="3"/>
        </w:numPr>
        <w:spacing w:after="40" w:line="255" w:lineRule="auto"/>
        <w:rPr>
          <w:del w:id="458" w:author="Srdjan Todorovic" w:date="2022-07-18T16:43:00Z"/>
          <w:rFonts w:eastAsia="Times New Roman" w:cs="Times New Roman"/>
        </w:rPr>
      </w:pPr>
      <w:ins w:id="459" w:author="Srdjan Todorovic" w:date="2022-07-18T16:42:00Z">
        <w:r>
          <w:rPr>
            <w:rFonts w:eastAsia="Times New Roman" w:cs="Times New Roman"/>
          </w:rPr>
          <w:t xml:space="preserve">Plan za </w:t>
        </w:r>
        <w:r w:rsidR="00F21596">
          <w:rPr>
            <w:rFonts w:eastAsia="Times New Roman" w:cs="Times New Roman"/>
          </w:rPr>
          <w:t>nepredviđene situacije</w:t>
        </w:r>
      </w:ins>
      <w:del w:id="460" w:author="Srdjan Todorovic" w:date="2022-07-18T16:27:00Z">
        <w:r w:rsidR="00092377" w:rsidRPr="05CEC7DC" w:rsidDel="00734493">
          <w:rPr>
            <w:rFonts w:eastAsia="Times New Roman" w:cs="Times New Roman"/>
            <w:b/>
            <w:sz w:val="12"/>
            <w:szCs w:val="12"/>
            <w:vertAlign w:val="superscript"/>
            <w:rPrChange w:id="461" w:author="Srdjan Todorovic" w:date="2022-07-18T16:27:00Z">
              <w:rPr>
                <w:b/>
                <w:sz w:val="12"/>
                <w:vertAlign w:val="superscript"/>
              </w:rPr>
            </w:rPrChange>
          </w:rPr>
          <w:delText xml:space="preserve"> </w:delText>
        </w:r>
        <w:r w:rsidR="00092377" w:rsidDel="00F76900">
          <w:tab/>
        </w:r>
      </w:del>
      <w:del w:id="462" w:author="Srdjan Todorovic" w:date="2022-07-18T16:33:00Z">
        <w:r w:rsidR="00092377" w:rsidRPr="00734493" w:rsidDel="00080606">
          <w:rPr>
            <w:rFonts w:eastAsia="Times New Roman" w:cs="Times New Roman"/>
            <w:i/>
            <w:rPrChange w:id="463" w:author="Srdjan Todorovic" w:date="2022-07-18T16:27:00Z">
              <w:rPr/>
            </w:rPrChange>
          </w:rPr>
          <w:delText>&lt;list and define risk data items. Some</w:delText>
        </w:r>
        <w:r w:rsidR="00D04DE9" w:rsidRPr="00734493" w:rsidDel="00080606">
          <w:rPr>
            <w:rFonts w:eastAsia="Times New Roman" w:cs="Times New Roman"/>
            <w:i/>
            <w:rPrChange w:id="464" w:author="Srdjan Todorovic" w:date="2022-07-18T16:27:00Z">
              <w:rPr/>
            </w:rPrChange>
          </w:rPr>
          <w:delText xml:space="preserve"> </w:delText>
        </w:r>
        <w:r w:rsidR="00092377" w:rsidRPr="00734493" w:rsidDel="00080606">
          <w:rPr>
            <w:rFonts w:eastAsia="Times New Roman" w:cs="Times New Roman"/>
            <w:i/>
            <w:rPrChange w:id="465" w:author="Srdjan Todorovic" w:date="2022-07-18T16:27:00Z">
              <w:rPr/>
            </w:rPrChange>
          </w:rPr>
          <w:delText xml:space="preserve">suggestions:  Risk ID, classification, description, probability, impact, </w:delText>
        </w:r>
      </w:del>
      <w:del w:id="466" w:author="Srdjan Todorovic" w:date="2022-07-18T16:38:00Z">
        <w:r w:rsidR="00092377" w:rsidRPr="00734493" w:rsidDel="005E66F6">
          <w:rPr>
            <w:rFonts w:eastAsia="Times New Roman" w:cs="Times New Roman"/>
            <w:i/>
            <w:rPrChange w:id="467" w:author="Srdjan Todorovic" w:date="2022-07-18T16:27:00Z">
              <w:rPr/>
            </w:rPrChange>
          </w:rPr>
          <w:delText xml:space="preserve">risk exposure, first indicator that risk is becoming a problem, mitigation </w:delText>
        </w:r>
        <w:r w:rsidR="00D04DE9" w:rsidDel="005E66F6">
          <w:delText xml:space="preserve"> </w:delText>
        </w:r>
        <w:r w:rsidR="00092377" w:rsidRPr="00734493" w:rsidDel="005E66F6">
          <w:rPr>
            <w:rFonts w:eastAsia="Times New Roman" w:cs="Times New Roman"/>
            <w:i/>
            <w:rPrChange w:id="468" w:author="Srdjan Todorovic" w:date="2022-07-18T16:27:00Z">
              <w:rPr/>
            </w:rPrChange>
          </w:rPr>
          <w:delText xml:space="preserve">approaches, </w:delText>
        </w:r>
      </w:del>
      <w:del w:id="469" w:author="Srdjan Todorovic" w:date="2022-07-18T16:43:00Z">
        <w:r w:rsidR="00092377" w:rsidRPr="00734493" w:rsidDel="00262A05">
          <w:rPr>
            <w:rFonts w:eastAsia="Times New Roman" w:cs="Times New Roman"/>
            <w:i/>
            <w:rPrChange w:id="470" w:author="Srdjan Todorovic" w:date="2022-07-18T16:27:00Z">
              <w:rPr/>
            </w:rPrChange>
          </w:rPr>
          <w:delText>owner, date due, contingency plan, contingency plan trigger&gt;</w:delText>
        </w:r>
        <w:r w:rsidR="00092377" w:rsidRPr="05CEC7DC" w:rsidDel="00262A05">
          <w:rPr>
            <w:rFonts w:eastAsia="Times New Roman" w:cs="Times New Roman"/>
            <w:b/>
            <w:sz w:val="12"/>
            <w:szCs w:val="12"/>
            <w:vertAlign w:val="subscript"/>
            <w:rPrChange w:id="471" w:author="Srdjan Todorovic" w:date="2022-07-18T16:27:00Z">
              <w:rPr>
                <w:b/>
                <w:sz w:val="12"/>
                <w:vertAlign w:val="subscript"/>
              </w:rPr>
            </w:rPrChange>
          </w:rPr>
          <w:delText xml:space="preserve"> </w:delText>
        </w:r>
        <w:r w:rsidR="00092377" w:rsidDel="00262A05">
          <w:tab/>
        </w:r>
        <w:r w:rsidR="00092377" w:rsidRPr="00734493" w:rsidDel="00262A05">
          <w:rPr>
            <w:rFonts w:eastAsia="Times New Roman" w:cs="Times New Roman"/>
            <w:rPrChange w:id="472" w:author="Srdjan Todorovic" w:date="2022-07-18T16:27:00Z">
              <w:rPr/>
            </w:rPrChange>
          </w:rPr>
          <w:delText xml:space="preserve"> </w:delText>
        </w:r>
      </w:del>
    </w:p>
    <w:p w14:paraId="65345502" w14:textId="77777777" w:rsidR="00E81C85" w:rsidRDefault="00E81C85">
      <w:pPr>
        <w:pStyle w:val="ListParagraph"/>
        <w:numPr>
          <w:ilvl w:val="0"/>
          <w:numId w:val="3"/>
        </w:numPr>
        <w:spacing w:after="40" w:line="255" w:lineRule="auto"/>
        <w:rPr>
          <w:ins w:id="473" w:author="Srdjan Todorovic" w:date="2022-07-18T16:45:00Z"/>
          <w:rFonts w:eastAsia="Times New Roman" w:cs="Times New Roman"/>
        </w:rPr>
        <w:pPrChange w:id="474" w:author="Srdjan Todorovic" w:date="2022-07-18T16:43:00Z">
          <w:pPr>
            <w:spacing w:after="40" w:line="255" w:lineRule="auto"/>
            <w:ind w:left="90"/>
          </w:pPr>
        </w:pPrChange>
      </w:pPr>
    </w:p>
    <w:p w14:paraId="355C9253" w14:textId="28A8C42D" w:rsidR="0016272D" w:rsidRDefault="0016272D">
      <w:pPr>
        <w:spacing w:after="40" w:line="255" w:lineRule="auto"/>
        <w:pPrChange w:id="475" w:author="Srdjan Todorovic" w:date="2022-07-18T16:45:00Z">
          <w:pPr>
            <w:spacing w:after="42"/>
            <w:ind w:left="1915" w:right="-112"/>
          </w:pPr>
        </w:pPrChange>
      </w:pPr>
    </w:p>
    <w:p w14:paraId="7FE58CF0" w14:textId="30038B8F" w:rsidR="00D04DE9" w:rsidRDefault="00092377">
      <w:pPr>
        <w:tabs>
          <w:tab w:val="center" w:pos="1501"/>
          <w:tab w:val="center" w:pos="2102"/>
          <w:tab w:val="center" w:pos="5374"/>
        </w:tabs>
        <w:spacing w:after="30" w:line="250" w:lineRule="auto"/>
        <w:rPr>
          <w:rFonts w:eastAsia="Times New Roman" w:cs="Times New Roman"/>
          <w:b/>
          <w:sz w:val="24"/>
        </w:rPr>
      </w:pPr>
      <w:del w:id="476" w:author="Srdjan Todorovic" w:date="2022-07-18T16:47:00Z">
        <w:r w:rsidDel="00F303C0">
          <w:rPr>
            <w:rFonts w:eastAsia="Times New Roman" w:cs="Times New Roman"/>
            <w:b/>
            <w:sz w:val="24"/>
          </w:rPr>
          <w:delText>Closing Risks</w:delText>
        </w:r>
      </w:del>
      <w:ins w:id="477" w:author="Srdjan Todorovic" w:date="2022-07-18T16:47:00Z">
        <w:r w:rsidR="00F303C0">
          <w:rPr>
            <w:rFonts w:eastAsia="Times New Roman" w:cs="Times New Roman"/>
            <w:b/>
            <w:sz w:val="24"/>
          </w:rPr>
          <w:t>Zatvaranje rizika</w:t>
        </w:r>
      </w:ins>
    </w:p>
    <w:p w14:paraId="3725FA76" w14:textId="3B1072F6" w:rsidR="00071B2D" w:rsidRDefault="00906723" w:rsidP="007F5E31">
      <w:pPr>
        <w:tabs>
          <w:tab w:val="center" w:pos="1501"/>
          <w:tab w:val="center" w:pos="2102"/>
          <w:tab w:val="center" w:pos="5374"/>
        </w:tabs>
        <w:spacing w:after="30" w:line="250" w:lineRule="auto"/>
        <w:ind w:left="90"/>
        <w:rPr>
          <w:ins w:id="478" w:author="Srdjan Todorovic" w:date="2022-07-18T16:48:00Z"/>
          <w:rFonts w:eastAsia="Times New Roman" w:cs="Times New Roman"/>
        </w:rPr>
      </w:pPr>
      <w:ins w:id="479" w:author="Srdjan Todorovic" w:date="2022-07-18T16:51:00Z">
        <w:r>
          <w:rPr>
            <w:rFonts w:eastAsia="Times New Roman" w:cs="Times New Roman"/>
          </w:rPr>
          <w:t>R</w:t>
        </w:r>
      </w:ins>
      <w:ins w:id="480" w:author="Srdjan Todorovic" w:date="2022-07-18T16:47:00Z">
        <w:r w:rsidR="00071B2D">
          <w:rPr>
            <w:rFonts w:eastAsia="Times New Roman" w:cs="Times New Roman"/>
          </w:rPr>
          <w:t>izik se smatra zatvo</w:t>
        </w:r>
      </w:ins>
      <w:ins w:id="481" w:author="Srdjan Todorovic" w:date="2022-07-18T16:48:00Z">
        <w:r w:rsidR="00071B2D">
          <w:rPr>
            <w:rFonts w:eastAsia="Times New Roman" w:cs="Times New Roman"/>
          </w:rPr>
          <w:t>ren</w:t>
        </w:r>
      </w:ins>
      <w:ins w:id="482" w:author="Srdjan Todorovic" w:date="2022-07-18T16:51:00Z">
        <w:r>
          <w:rPr>
            <w:rFonts w:eastAsia="Times New Roman" w:cs="Times New Roman"/>
          </w:rPr>
          <w:t>i</w:t>
        </w:r>
      </w:ins>
      <w:ins w:id="483" w:author="Srdjan Todorovic" w:date="2022-07-18T16:48:00Z">
        <w:r w:rsidR="00071B2D">
          <w:rPr>
            <w:rFonts w:eastAsia="Times New Roman" w:cs="Times New Roman"/>
          </w:rPr>
          <w:t>m ukoliko</w:t>
        </w:r>
      </w:ins>
      <w:ins w:id="484" w:author="Srdjan Todorovic" w:date="2022-07-18T16:51:00Z">
        <w:r>
          <w:rPr>
            <w:rFonts w:eastAsia="Times New Roman" w:cs="Times New Roman"/>
          </w:rPr>
          <w:t xml:space="preserve"> su</w:t>
        </w:r>
      </w:ins>
      <w:ins w:id="485" w:author="Srdjan Todorovic" w:date="2022-07-18T16:48:00Z">
        <w:r w:rsidR="00071B2D">
          <w:rPr>
            <w:rFonts w:eastAsia="Times New Roman" w:cs="Times New Roman"/>
          </w:rPr>
          <w:t xml:space="preserve"> ispunj</w:t>
        </w:r>
      </w:ins>
      <w:ins w:id="486" w:author="Srdjan Todorovic" w:date="2022-07-18T16:51:00Z">
        <w:r>
          <w:rPr>
            <w:rFonts w:eastAsia="Times New Roman" w:cs="Times New Roman"/>
          </w:rPr>
          <w:t>eni</w:t>
        </w:r>
      </w:ins>
      <w:ins w:id="487" w:author="Srdjan Todorovic" w:date="2022-07-18T16:48:00Z">
        <w:r w:rsidR="00071B2D">
          <w:rPr>
            <w:rFonts w:eastAsia="Times New Roman" w:cs="Times New Roman"/>
          </w:rPr>
          <w:t xml:space="preserve"> sledeć</w:t>
        </w:r>
      </w:ins>
      <w:ins w:id="488" w:author="Srdjan Todorovic" w:date="2022-07-18T16:52:00Z">
        <w:r>
          <w:rPr>
            <w:rFonts w:eastAsia="Times New Roman" w:cs="Times New Roman"/>
          </w:rPr>
          <w:t>i</w:t>
        </w:r>
      </w:ins>
      <w:ins w:id="489" w:author="Srdjan Todorovic" w:date="2022-07-18T16:48:00Z">
        <w:r w:rsidR="00071B2D">
          <w:rPr>
            <w:rFonts w:eastAsia="Times New Roman" w:cs="Times New Roman"/>
          </w:rPr>
          <w:t xml:space="preserve"> uslov</w:t>
        </w:r>
      </w:ins>
      <w:ins w:id="490" w:author="Srdjan Todorovic" w:date="2022-07-18T16:52:00Z">
        <w:r>
          <w:rPr>
            <w:rFonts w:eastAsia="Times New Roman" w:cs="Times New Roman"/>
          </w:rPr>
          <w:t>i</w:t>
        </w:r>
      </w:ins>
      <w:ins w:id="491" w:author="Srdjan Todorovic" w:date="2022-07-18T16:48:00Z">
        <w:r w:rsidR="00071B2D">
          <w:rPr>
            <w:rFonts w:eastAsia="Times New Roman" w:cs="Times New Roman"/>
          </w:rPr>
          <w:t>:</w:t>
        </w:r>
      </w:ins>
    </w:p>
    <w:p w14:paraId="005EBF7B" w14:textId="4DF704D8" w:rsidR="00467CE5" w:rsidRPr="00493C04" w:rsidRDefault="002F2BAD">
      <w:pPr>
        <w:pStyle w:val="ListParagraph"/>
        <w:numPr>
          <w:ilvl w:val="0"/>
          <w:numId w:val="5"/>
        </w:numPr>
        <w:tabs>
          <w:tab w:val="center" w:pos="1501"/>
          <w:tab w:val="center" w:pos="2102"/>
          <w:tab w:val="center" w:pos="5374"/>
        </w:tabs>
        <w:spacing w:after="30" w:line="250" w:lineRule="auto"/>
        <w:rPr>
          <w:ins w:id="492" w:author="Srdjan Todorovic" w:date="2022-07-18T16:48:00Z"/>
          <w:rFonts w:eastAsia="Times New Roman" w:cs="Times New Roman"/>
          <w:rPrChange w:id="493" w:author="Srdjan Todorovic" w:date="2022-07-18T16:48:00Z">
            <w:rPr>
              <w:ins w:id="494" w:author="Srdjan Todorovic" w:date="2022-07-18T16:48:00Z"/>
            </w:rPr>
          </w:rPrChange>
        </w:rPr>
        <w:pPrChange w:id="495" w:author="Srdjan Todorovic" w:date="2022-07-18T16:48:00Z">
          <w:pPr>
            <w:tabs>
              <w:tab w:val="center" w:pos="1501"/>
              <w:tab w:val="center" w:pos="2102"/>
              <w:tab w:val="center" w:pos="5374"/>
            </w:tabs>
            <w:spacing w:after="30" w:line="250" w:lineRule="auto"/>
            <w:ind w:left="90"/>
          </w:pPr>
        </w:pPrChange>
      </w:pPr>
      <w:ins w:id="496" w:author="Srdjan Todorovic" w:date="2022-07-18T16:52:00Z">
        <w:r>
          <w:rPr>
            <w:rFonts w:eastAsia="Times New Roman" w:cs="Times New Roman"/>
          </w:rPr>
          <w:t>a</w:t>
        </w:r>
      </w:ins>
      <w:ins w:id="497" w:author="Srdjan Todorovic" w:date="2022-07-18T16:49:00Z">
        <w:r w:rsidR="00AA5636">
          <w:rPr>
            <w:rFonts w:eastAsia="Times New Roman" w:cs="Times New Roman"/>
          </w:rPr>
          <w:t>kcije ublažavanja su spr</w:t>
        </w:r>
      </w:ins>
      <w:ins w:id="498" w:author="Srdjan Todorovic" w:date="2022-07-18T16:52:00Z">
        <w:r w:rsidR="00066904">
          <w:rPr>
            <w:rFonts w:eastAsia="Times New Roman" w:cs="Times New Roman"/>
          </w:rPr>
          <w:t>o</w:t>
        </w:r>
      </w:ins>
      <w:ins w:id="499" w:author="Srdjan Todorovic" w:date="2022-07-18T16:49:00Z">
        <w:r w:rsidR="00AA5636">
          <w:rPr>
            <w:rFonts w:eastAsia="Times New Roman" w:cs="Times New Roman"/>
          </w:rPr>
          <w:t>vedene</w:t>
        </w:r>
      </w:ins>
    </w:p>
    <w:p w14:paraId="355C9256" w14:textId="382B2EA5" w:rsidR="0016272D" w:rsidRDefault="002F2BAD">
      <w:pPr>
        <w:pStyle w:val="ListParagraph"/>
        <w:numPr>
          <w:ilvl w:val="0"/>
          <w:numId w:val="4"/>
        </w:numPr>
        <w:tabs>
          <w:tab w:val="center" w:pos="1501"/>
          <w:tab w:val="center" w:pos="2102"/>
          <w:tab w:val="center" w:pos="5374"/>
        </w:tabs>
        <w:spacing w:after="30" w:line="250" w:lineRule="auto"/>
        <w:rPr>
          <w:rFonts w:eastAsia="Times New Roman" w:cs="Times New Roman"/>
        </w:rPr>
        <w:pPrChange w:id="500" w:author="Srdjan Todorovic" w:date="2022-07-18T16:48:00Z">
          <w:pPr>
            <w:tabs>
              <w:tab w:val="center" w:pos="1501"/>
              <w:tab w:val="center" w:pos="2102"/>
              <w:tab w:val="center" w:pos="5374"/>
            </w:tabs>
            <w:spacing w:after="30" w:line="250" w:lineRule="auto"/>
            <w:ind w:left="90"/>
          </w:pPr>
        </w:pPrChange>
      </w:pPr>
      <w:ins w:id="501" w:author="Srdjan Todorovic" w:date="2022-07-18T16:52:00Z">
        <w:r>
          <w:rPr>
            <w:rFonts w:eastAsia="Times New Roman" w:cs="Times New Roman"/>
          </w:rPr>
          <w:t>p</w:t>
        </w:r>
      </w:ins>
      <w:ins w:id="502" w:author="Srdjan Todorovic" w:date="2022-07-18T16:50:00Z">
        <w:r w:rsidR="00C86E20">
          <w:rPr>
            <w:rFonts w:eastAsia="Times New Roman" w:cs="Times New Roman"/>
          </w:rPr>
          <w:t>rocenjena izloženost riziku je manja od 2</w:t>
        </w:r>
      </w:ins>
      <w:del w:id="503" w:author="Srdjan Todorovic" w:date="2022-07-18T16:48:00Z">
        <w:r w:rsidR="00092377" w:rsidRPr="00467CE5" w:rsidDel="00071B2D">
          <w:rPr>
            <w:rFonts w:eastAsia="Times New Roman" w:cs="Times New Roman"/>
            <w:rPrChange w:id="504" w:author="Srdjan Todorovic" w:date="2022-07-18T16:48:00Z">
              <w:rPr/>
            </w:rPrChange>
          </w:rPr>
          <w:delText xml:space="preserve">A </w:delText>
        </w:r>
        <w:r w:rsidR="00092377" w:rsidRPr="614FAEB6" w:rsidDel="00071B2D">
          <w:rPr>
            <w:rFonts w:eastAsia="Times New Roman" w:cs="Times New Roman"/>
            <w:b/>
            <w:sz w:val="12"/>
            <w:szCs w:val="12"/>
            <w:vertAlign w:val="superscript"/>
            <w:rPrChange w:id="505" w:author="Srdjan Todorovic" w:date="2022-07-18T16:48:00Z">
              <w:rPr>
                <w:b/>
                <w:sz w:val="12"/>
                <w:vertAlign w:val="superscript"/>
              </w:rPr>
            </w:rPrChange>
          </w:rPr>
          <w:delText xml:space="preserve"> </w:delText>
        </w:r>
        <w:r w:rsidR="00092377" w:rsidDel="00071B2D">
          <w:tab/>
        </w:r>
        <w:r w:rsidR="00092377" w:rsidRPr="00467CE5" w:rsidDel="00071B2D">
          <w:rPr>
            <w:rFonts w:eastAsia="Times New Roman" w:cs="Times New Roman"/>
            <w:rPrChange w:id="506" w:author="Srdjan Todorovic" w:date="2022-07-18T16:48:00Z">
              <w:rPr/>
            </w:rPrChange>
          </w:rPr>
          <w:delText xml:space="preserve">risk item can be considered closed when it meets the following criteria: </w:delText>
        </w:r>
        <w:r w:rsidR="00092377" w:rsidRPr="00467CE5" w:rsidDel="00467CE5">
          <w:rPr>
            <w:rFonts w:eastAsia="Times New Roman" w:cs="Times New Roman"/>
            <w:i/>
            <w:rPrChange w:id="507" w:author="Srdjan Todorovic" w:date="2022-07-18T16:48:00Z">
              <w:rPr/>
            </w:rPrChange>
          </w:rPr>
          <w:delText xml:space="preserve">&lt;example: the planned mitigation actions have been completed and the estimated </w:delText>
        </w:r>
        <w:r w:rsidR="00092377" w:rsidRPr="614FAEB6" w:rsidDel="00467CE5">
          <w:rPr>
            <w:rFonts w:eastAsia="Times New Roman" w:cs="Times New Roman"/>
            <w:b/>
            <w:sz w:val="12"/>
            <w:szCs w:val="12"/>
            <w:vertAlign w:val="subscript"/>
            <w:rPrChange w:id="508" w:author="Srdjan Todorovic" w:date="2022-07-18T16:48:00Z">
              <w:rPr>
                <w:b/>
                <w:sz w:val="12"/>
                <w:vertAlign w:val="subscript"/>
              </w:rPr>
            </w:rPrChange>
          </w:rPr>
          <w:delText xml:space="preserve"> </w:delText>
        </w:r>
        <w:r w:rsidR="00092377" w:rsidDel="00467CE5">
          <w:tab/>
        </w:r>
        <w:r w:rsidR="00092377" w:rsidRPr="00467CE5" w:rsidDel="00467CE5">
          <w:rPr>
            <w:rFonts w:eastAsia="Times New Roman" w:cs="Times New Roman"/>
            <w:i/>
            <w:rPrChange w:id="509" w:author="Srdjan Todorovic" w:date="2022-07-18T16:48:00Z">
              <w:rPr/>
            </w:rPrChange>
          </w:rPr>
          <w:delText>risk exposure of probability times impact is less than 2&gt;</w:delText>
        </w:r>
        <w:r w:rsidR="00092377" w:rsidRPr="614FAEB6" w:rsidDel="00467CE5">
          <w:rPr>
            <w:rFonts w:eastAsia="Times New Roman" w:cs="Times New Roman"/>
            <w:b/>
            <w:sz w:val="12"/>
            <w:szCs w:val="12"/>
            <w:vertAlign w:val="subscript"/>
            <w:rPrChange w:id="510" w:author="Srdjan Todorovic" w:date="2022-07-18T16:48:00Z">
              <w:rPr>
                <w:b/>
                <w:sz w:val="12"/>
                <w:vertAlign w:val="subscript"/>
              </w:rPr>
            </w:rPrChange>
          </w:rPr>
          <w:delText xml:space="preserve"> </w:delText>
        </w:r>
        <w:r w:rsidR="00092377" w:rsidDel="00467CE5">
          <w:tab/>
        </w:r>
        <w:r w:rsidR="00092377" w:rsidRPr="00467CE5" w:rsidDel="00467CE5">
          <w:rPr>
            <w:rFonts w:eastAsia="Times New Roman" w:cs="Times New Roman"/>
            <w:rPrChange w:id="511" w:author="Srdjan Todorovic" w:date="2022-07-18T16:48:00Z">
              <w:rPr/>
            </w:rPrChange>
          </w:rPr>
          <w:delText xml:space="preserve"> </w:delText>
        </w:r>
      </w:del>
    </w:p>
    <w:p w14:paraId="355C9257" w14:textId="5FA28824" w:rsidR="0016272D" w:rsidRDefault="00092377">
      <w:pPr>
        <w:spacing w:after="0"/>
        <w:ind w:right="-112"/>
      </w:pPr>
      <w:del w:id="512" w:author="Srdjan Todorovic" w:date="2022-07-18T15:58:00Z">
        <w:r w:rsidDel="001F2C36">
          <w:rPr>
            <w:noProof/>
          </w:rPr>
          <mc:AlternateContent>
            <mc:Choice Requires="wpg">
              <w:drawing>
                <wp:inline distT="0" distB="0" distL="0" distR="0" wp14:anchorId="355C9304" wp14:editId="06D9CD78">
                  <wp:extent cx="6080760" cy="413960"/>
                  <wp:effectExtent l="0" t="0" r="0" b="0"/>
                  <wp:docPr id="7108" name="Group 7108"/>
                  <wp:cNvGraphicFramePr/>
                  <a:graphic xmlns:a="http://schemas.openxmlformats.org/drawingml/2006/main">
                    <a:graphicData uri="http://schemas.microsoft.com/office/word/2010/wordprocessingGroup">
                      <wpg:wgp>
                        <wpg:cNvGrpSpPr/>
                        <wpg:grpSpPr>
                          <a:xfrm>
                            <a:off x="0" y="0"/>
                            <a:ext cx="6080760" cy="413960"/>
                            <a:chOff x="0" y="5523"/>
                            <a:chExt cx="6080760" cy="413960"/>
                          </a:xfrm>
                        </wpg:grpSpPr>
                        <wps:wsp>
                          <wps:cNvPr id="224" name="Rectangle 224"/>
                          <wps:cNvSpPr/>
                          <wps:spPr>
                            <a:xfrm>
                              <a:off x="0" y="5523"/>
                              <a:ext cx="16975" cy="93977"/>
                            </a:xfrm>
                            <a:prstGeom prst="rect">
                              <a:avLst/>
                            </a:prstGeom>
                            <a:ln>
                              <a:noFill/>
                            </a:ln>
                          </wps:spPr>
                          <wps:txbx>
                            <w:txbxContent>
                              <w:p w14:paraId="355C932A" w14:textId="77777777" w:rsidR="0016272D" w:rsidRDefault="00092377">
                                <w:r>
                                  <w:rPr>
                                    <w:rFonts w:eastAsia="Times New Roman" w:cs="Times New Roman"/>
                                    <w:b/>
                                    <w:sz w:val="8"/>
                                  </w:rPr>
                                  <w:t xml:space="preserve"> </w:t>
                                </w:r>
                              </w:p>
                            </w:txbxContent>
                          </wps:txbx>
                          <wps:bodyPr horzOverflow="overflow" vert="horz" lIns="0" tIns="0" rIns="0" bIns="0" rtlCol="0">
                            <a:noAutofit/>
                          </wps:bodyPr>
                        </wps:wsp>
                        <wps:wsp>
                          <wps:cNvPr id="225" name="Rectangle 225"/>
                          <wps:cNvSpPr/>
                          <wps:spPr>
                            <a:xfrm>
                              <a:off x="0" y="33528"/>
                              <a:ext cx="50673" cy="273026"/>
                            </a:xfrm>
                            <a:prstGeom prst="rect">
                              <a:avLst/>
                            </a:prstGeom>
                            <a:ln>
                              <a:noFill/>
                            </a:ln>
                          </wps:spPr>
                          <wps:txbx>
                            <w:txbxContent>
                              <w:p w14:paraId="355C932B" w14:textId="77777777" w:rsidR="0016272D" w:rsidRDefault="00092377">
                                <w:r>
                                  <w:rPr>
                                    <w:rFonts w:eastAsia="Times New Roman" w:cs="Times New Roman"/>
                                    <w:sz w:val="24"/>
                                  </w:rPr>
                                  <w:t xml:space="preserve"> </w:t>
                                </w:r>
                              </w:p>
                            </w:txbxContent>
                          </wps:txbx>
                          <wps:bodyPr horzOverflow="overflow" vert="horz" lIns="0" tIns="0" rIns="0" bIns="0" rtlCol="0">
                            <a:noAutofit/>
                          </wps:bodyPr>
                        </wps:wsp>
                        <wps:wsp>
                          <wps:cNvPr id="9673" name="Shape 9673"/>
                          <wps:cNvSpPr/>
                          <wps:spPr>
                            <a:xfrm>
                              <a:off x="0" y="222504"/>
                              <a:ext cx="6080760" cy="127253"/>
                            </a:xfrm>
                            <a:custGeom>
                              <a:avLst/>
                              <a:gdLst/>
                              <a:ahLst/>
                              <a:cxnLst/>
                              <a:rect l="0" t="0" r="0" b="0"/>
                              <a:pathLst>
                                <a:path w="6080760" h="127253">
                                  <a:moveTo>
                                    <a:pt x="0" y="0"/>
                                  </a:moveTo>
                                  <a:lnTo>
                                    <a:pt x="6080760" y="0"/>
                                  </a:lnTo>
                                  <a:lnTo>
                                    <a:pt x="6080760" y="127253"/>
                                  </a:lnTo>
                                  <a:lnTo>
                                    <a:pt x="0" y="127253"/>
                                  </a:lnTo>
                                  <a:lnTo>
                                    <a:pt x="0" y="0"/>
                                  </a:lnTo>
                                </a:path>
                              </a:pathLst>
                            </a:custGeom>
                            <a:ln w="0" cap="flat">
                              <a:miter lim="127000"/>
                            </a:ln>
                          </wps:spPr>
                          <wps:style>
                            <a:lnRef idx="0">
                              <a:srgbClr val="000000">
                                <a:alpha val="0"/>
                              </a:srgbClr>
                            </a:lnRef>
                            <a:fillRef idx="1">
                              <a:srgbClr val="CDCECE"/>
                            </a:fillRef>
                            <a:effectRef idx="0">
                              <a:scrgbClr r="0" g="0" b="0"/>
                            </a:effectRef>
                            <a:fontRef idx="none"/>
                          </wps:style>
                          <wps:bodyPr/>
                        </wps:wsp>
                        <wps:wsp>
                          <wps:cNvPr id="9674" name="Shape 9674"/>
                          <wps:cNvSpPr/>
                          <wps:spPr>
                            <a:xfrm>
                              <a:off x="68580" y="222491"/>
                              <a:ext cx="5943601" cy="127267"/>
                            </a:xfrm>
                            <a:custGeom>
                              <a:avLst/>
                              <a:gdLst/>
                              <a:ahLst/>
                              <a:cxnLst/>
                              <a:rect l="0" t="0" r="0" b="0"/>
                              <a:pathLst>
                                <a:path w="5943601" h="127267">
                                  <a:moveTo>
                                    <a:pt x="0" y="0"/>
                                  </a:moveTo>
                                  <a:lnTo>
                                    <a:pt x="5943601" y="0"/>
                                  </a:lnTo>
                                  <a:lnTo>
                                    <a:pt x="5943601" y="127267"/>
                                  </a:lnTo>
                                  <a:lnTo>
                                    <a:pt x="0" y="127267"/>
                                  </a:lnTo>
                                  <a:lnTo>
                                    <a:pt x="0" y="0"/>
                                  </a:lnTo>
                                </a:path>
                              </a:pathLst>
                            </a:custGeom>
                            <a:ln w="0" cap="flat">
                              <a:miter lim="127000"/>
                            </a:ln>
                          </wps:spPr>
                          <wps:style>
                            <a:lnRef idx="0">
                              <a:srgbClr val="000000">
                                <a:alpha val="0"/>
                              </a:srgbClr>
                            </a:lnRef>
                            <a:fillRef idx="1">
                              <a:srgbClr val="CDCECE"/>
                            </a:fillRef>
                            <a:effectRef idx="0">
                              <a:scrgbClr r="0" g="0" b="0"/>
                            </a:effectRef>
                            <a:fontRef idx="none"/>
                          </wps:style>
                          <wps:bodyPr/>
                        </wps:wsp>
                        <wps:wsp>
                          <wps:cNvPr id="228" name="Rectangle 228"/>
                          <wps:cNvSpPr/>
                          <wps:spPr>
                            <a:xfrm>
                              <a:off x="68580" y="191506"/>
                              <a:ext cx="42312" cy="227977"/>
                            </a:xfrm>
                            <a:prstGeom prst="rect">
                              <a:avLst/>
                            </a:prstGeom>
                            <a:ln>
                              <a:noFill/>
                            </a:ln>
                          </wps:spPr>
                          <wps:txbx>
                            <w:txbxContent>
                              <w:p w14:paraId="355C932C" w14:textId="77777777" w:rsidR="0016272D" w:rsidRDefault="00092377">
                                <w:r>
                                  <w:rPr>
                                    <w:rFonts w:eastAsia="Times New Roman" w:cs="Times New Roman"/>
                                    <w:sz w:val="20"/>
                                  </w:rPr>
                                  <w:t xml:space="preserve"> </w:t>
                                </w:r>
                              </w:p>
                            </w:txbxContent>
                          </wps:txbx>
                          <wps:bodyPr horzOverflow="overflow" vert="horz" lIns="0" tIns="0" rIns="0" bIns="0" rtlCol="0">
                            <a:noAutofit/>
                          </wps:bodyPr>
                        </wps:wsp>
                      </wpg:wgp>
                    </a:graphicData>
                  </a:graphic>
                </wp:inline>
              </w:drawing>
            </mc:Choice>
            <mc:Fallback>
              <w:pict>
                <v:group w14:anchorId="355C9304" id="Group 7108" o:spid="_x0000_s1035" style="width:478.8pt;height:32.6pt;mso-position-horizontal-relative:char;mso-position-vertical-relative:line" coordorigin=",55" coordsize="60807,4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">
                  <v:rect id="Rectangle 224" o:spid="_x0000_s1036" style="position:absolute;top:55;width:169;height: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355C932A" w14:textId="77777777" w:rsidR="0016272D" w:rsidRDefault="00092377">
                          <w:r>
                            <w:rPr>
                              <w:rFonts w:eastAsia="Times New Roman" w:cs="Times New Roman"/>
                              <w:b/>
                              <w:sz w:val="8"/>
                            </w:rPr>
                            <w:t xml:space="preserve"> </w:t>
                          </w:r>
                        </w:p>
                      </w:txbxContent>
                    </v:textbox>
                  </v:rect>
                  <v:rect id="Rectangle 225" o:spid="_x0000_s1037" style="position:absolute;top:335;width:506;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355C932B" w14:textId="77777777" w:rsidR="0016272D" w:rsidRDefault="00092377">
                          <w:r>
                            <w:rPr>
                              <w:rFonts w:eastAsia="Times New Roman" w:cs="Times New Roman"/>
                              <w:sz w:val="24"/>
                            </w:rPr>
                            <w:t xml:space="preserve"> </w:t>
                          </w:r>
                        </w:p>
                      </w:txbxContent>
                    </v:textbox>
                  </v:rect>
                  <v:shape id="Shape 9673" o:spid="_x0000_s1038" style="position:absolute;top:2225;width:60807;height:1272;visibility:visible;mso-wrap-style:square;v-text-anchor:top" coordsize="6080760,127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" path="m,l6080760,r,127253l,127253,,e" fillcolor="#cdcece" stroked="f" strokeweight="0">
                    <v:stroke miterlimit="83231f" joinstyle="miter"/>
                    <v:path arrowok="t" textboxrect="0,0,6080760,127253"/>
                  </v:shape>
                  <v:shape id="Shape 9674" o:spid="_x0000_s1039" style="position:absolute;left:685;top:2224;width:59436;height:1273;visibility:visible;mso-wrap-style:square;v-text-anchor:top" coordsize="5943601,127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" path="m,l5943601,r,127267l,127267,,e" fillcolor="#cdcece" stroked="f" strokeweight="0">
                    <v:stroke miterlimit="83231f" joinstyle="miter"/>
                    <v:path arrowok="t" textboxrect="0,0,5943601,127267"/>
                  </v:shape>
                  <v:rect id="Rectangle 228" o:spid="_x0000_s1040" style="position:absolute;left:685;top:1915;width:423;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355C932C" w14:textId="77777777" w:rsidR="0016272D" w:rsidRDefault="00092377">
                          <w:r>
                            <w:rPr>
                              <w:rFonts w:eastAsia="Times New Roman" w:cs="Times New Roman"/>
                              <w:sz w:val="20"/>
                            </w:rPr>
                            <w:t xml:space="preserve"> </w:t>
                          </w:r>
                        </w:p>
                      </w:txbxContent>
                    </v:textbox>
                  </v:rect>
                  <w10:anchorlock/>
                </v:group>
              </w:pict>
            </mc:Fallback>
          </mc:AlternateContent>
        </w:r>
      </w:del>
    </w:p>
    <w:p w14:paraId="7790835F" w14:textId="77777777" w:rsidR="006727A0" w:rsidRDefault="006727A0">
      <w:pPr>
        <w:rPr>
          <w:ins w:id="513" w:author="Srdjan Todorovic" w:date="2022-07-18T16:56:00Z"/>
          <w:rFonts w:eastAsia="Times New Roman" w:cs="Times New Roman"/>
          <w:b/>
          <w:sz w:val="32"/>
        </w:rPr>
      </w:pPr>
      <w:ins w:id="514" w:author="Srdjan Todorovic" w:date="2022-07-18T16:56:00Z">
        <w:r>
          <w:br w:type="page"/>
        </w:r>
      </w:ins>
    </w:p>
    <w:tbl>
      <w:tblPr>
        <w:tblStyle w:val="TableGrid1"/>
        <w:tblpPr w:vertAnchor="text" w:horzAnchor="page" w:tblpX="4831" w:tblpY="435"/>
        <w:tblOverlap w:val="never"/>
        <w:tblW w:w="7392" w:type="dxa"/>
        <w:tblInd w:w="0" w:type="dxa"/>
        <w:tblCellMar>
          <w:left w:w="105" w:type="dxa"/>
          <w:right w:w="115" w:type="dxa"/>
        </w:tblCellMar>
        <w:tblLook w:val="04A0" w:firstRow="1" w:lastRow="0" w:firstColumn="1" w:lastColumn="0" w:noHBand="0" w:noVBand="1"/>
      </w:tblPr>
      <w:tblGrid>
        <w:gridCol w:w="5125"/>
        <w:gridCol w:w="2267"/>
      </w:tblGrid>
      <w:tr w:rsidR="009F4872" w:rsidDel="00AF12D2" w14:paraId="25F2E8E2" w14:textId="5163DEB7" w:rsidTr="009F4872">
        <w:trPr>
          <w:trHeight w:val="542"/>
          <w:del w:id="515" w:author="Srdjan Todorovic" w:date="2022-07-20T11:11:00Z"/>
        </w:trPr>
        <w:tc>
          <w:tcPr>
            <w:tcW w:w="5125" w:type="dxa"/>
            <w:tcBorders>
              <w:top w:val="single" w:sz="12" w:space="0" w:color="000000" w:themeColor="text1"/>
              <w:left w:val="single" w:sz="12" w:space="0" w:color="000000" w:themeColor="text1"/>
              <w:bottom w:val="single" w:sz="12" w:space="0" w:color="000000" w:themeColor="text1"/>
              <w:right w:val="single" w:sz="6" w:space="0" w:color="000000" w:themeColor="text1"/>
            </w:tcBorders>
            <w:shd w:val="clear" w:color="auto" w:fill="E5E5E5"/>
          </w:tcPr>
          <w:p w14:paraId="090A8D0B" w14:textId="19E89402" w:rsidR="009F4872" w:rsidDel="00AF12D2" w:rsidRDefault="009F4872" w:rsidP="009F4872">
            <w:pPr>
              <w:ind w:left="8"/>
              <w:jc w:val="center"/>
              <w:rPr>
                <w:del w:id="516" w:author="Srdjan Todorovic" w:date="2022-07-20T11:11:00Z"/>
              </w:rPr>
            </w:pPr>
            <w:del w:id="517" w:author="Srdjan Todorovic" w:date="2022-07-20T11:11:00Z">
              <w:r w:rsidRPr="0E158CFC" w:rsidDel="00AF12D2">
                <w:rPr>
                  <w:rFonts w:eastAsia="Times New Roman" w:cs="Times New Roman"/>
                  <w:b/>
                  <w:sz w:val="24"/>
                  <w:szCs w:val="24"/>
                </w:rPr>
                <w:delText xml:space="preserve">Task </w:delText>
              </w:r>
            </w:del>
          </w:p>
        </w:tc>
        <w:tc>
          <w:tcPr>
            <w:tcW w:w="2267"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E5E5E5"/>
          </w:tcPr>
          <w:p w14:paraId="74D18BF3" w14:textId="59AD2285" w:rsidR="009F4872" w:rsidDel="00AF12D2" w:rsidRDefault="009F4872" w:rsidP="009F4872">
            <w:pPr>
              <w:ind w:left="15"/>
              <w:jc w:val="center"/>
              <w:rPr>
                <w:del w:id="518" w:author="Srdjan Todorovic" w:date="2022-07-20T11:11:00Z"/>
              </w:rPr>
            </w:pPr>
            <w:del w:id="519" w:author="Srdjan Todorovic" w:date="2022-07-20T11:11:00Z">
              <w:r w:rsidRPr="0E158CFC" w:rsidDel="00AF12D2">
                <w:rPr>
                  <w:rFonts w:eastAsia="Times New Roman" w:cs="Times New Roman"/>
                  <w:b/>
                  <w:sz w:val="24"/>
                  <w:szCs w:val="24"/>
                </w:rPr>
                <w:delText xml:space="preserve">Participants </w:delText>
              </w:r>
            </w:del>
          </w:p>
        </w:tc>
      </w:tr>
      <w:tr w:rsidR="009F4872" w:rsidDel="00AF12D2" w14:paraId="6298CB6B" w14:textId="038DC5F0" w:rsidTr="009F4872">
        <w:trPr>
          <w:trHeight w:val="1434"/>
          <w:del w:id="520" w:author="Srdjan Todorovic" w:date="2022-07-20T11:11:00Z"/>
        </w:trPr>
        <w:tc>
          <w:tcPr>
            <w:tcW w:w="5125" w:type="dxa"/>
            <w:tcBorders>
              <w:top w:val="single" w:sz="12" w:space="0" w:color="000000" w:themeColor="text1"/>
              <w:left w:val="single" w:sz="12" w:space="0" w:color="000000" w:themeColor="text1"/>
              <w:bottom w:val="single" w:sz="12" w:space="0" w:color="000000" w:themeColor="text1"/>
              <w:right w:val="single" w:sz="6" w:space="0" w:color="000000" w:themeColor="text1"/>
            </w:tcBorders>
          </w:tcPr>
          <w:p w14:paraId="72DCE676" w14:textId="31779326" w:rsidR="009F4872" w:rsidDel="00AF12D2" w:rsidRDefault="009F4872" w:rsidP="009F4872">
            <w:pPr>
              <w:rPr>
                <w:del w:id="521" w:author="Srdjan Todorovic" w:date="2022-07-20T11:11:00Z"/>
                <w:rFonts w:eastAsia="Times New Roman" w:cs="Times New Roman"/>
              </w:rPr>
            </w:pPr>
            <w:del w:id="522" w:author="Srdjan Todorovic" w:date="2022-07-20T11:11:00Z">
              <w:r w:rsidDel="00AF12D2">
                <w:rPr>
                  <w:rFonts w:eastAsia="Times New Roman" w:cs="Times New Roman"/>
                </w:rPr>
                <w:delText xml:space="preserve">The Risk Officer will assign each risk factor to an individual project member, who will estimate the probability the risk could become a problem (scale of 0.1-1.0) and the impact if it does (either relative scale of 1-10, or units of dollars or schedule days, as indicated by the Risk Officer). </w:delText>
              </w:r>
            </w:del>
          </w:p>
        </w:tc>
        <w:tc>
          <w:tcPr>
            <w:tcW w:w="2267" w:type="dxa"/>
            <w:tcBorders>
              <w:top w:val="single" w:sz="12" w:space="0" w:color="000000" w:themeColor="text1"/>
              <w:left w:val="single" w:sz="6" w:space="0" w:color="000000" w:themeColor="text1"/>
              <w:bottom w:val="single" w:sz="12" w:space="0" w:color="000000" w:themeColor="text1"/>
              <w:right w:val="single" w:sz="12" w:space="0" w:color="000000" w:themeColor="text1"/>
            </w:tcBorders>
          </w:tcPr>
          <w:p w14:paraId="1F823E32" w14:textId="7C8EB0E1" w:rsidR="009F4872" w:rsidDel="00AF12D2" w:rsidRDefault="009F4872" w:rsidP="009F4872">
            <w:pPr>
              <w:ind w:left="5"/>
              <w:rPr>
                <w:del w:id="523" w:author="Srdjan Todorovic" w:date="2022-07-20T11:11:00Z"/>
              </w:rPr>
            </w:pPr>
            <w:del w:id="524" w:author="Srdjan Todorovic" w:date="2022-07-20T11:11:00Z">
              <w:r w:rsidDel="00AF12D2">
                <w:rPr>
                  <w:rFonts w:eastAsia="Times New Roman" w:cs="Times New Roman"/>
                </w:rPr>
                <w:delText xml:space="preserve">Assigned Project Member </w:delText>
              </w:r>
            </w:del>
          </w:p>
        </w:tc>
      </w:tr>
      <w:tr w:rsidR="009F4872" w:rsidDel="00AF12D2" w14:paraId="057FA756" w14:textId="6A414750" w:rsidTr="009F4872">
        <w:trPr>
          <w:trHeight w:val="990"/>
          <w:del w:id="525" w:author="Srdjan Todorovic" w:date="2022-07-20T11:11:00Z"/>
        </w:trPr>
        <w:tc>
          <w:tcPr>
            <w:tcW w:w="5125" w:type="dxa"/>
            <w:tcBorders>
              <w:top w:val="single" w:sz="12" w:space="0" w:color="000000" w:themeColor="text1"/>
              <w:left w:val="single" w:sz="12" w:space="0" w:color="000000" w:themeColor="text1"/>
              <w:bottom w:val="single" w:sz="12" w:space="0" w:color="000000" w:themeColor="text1"/>
              <w:right w:val="single" w:sz="6" w:space="0" w:color="000000" w:themeColor="text1"/>
            </w:tcBorders>
          </w:tcPr>
          <w:p w14:paraId="1AC0BE1C" w14:textId="6FCCD92F" w:rsidR="009F4872" w:rsidDel="00AF12D2" w:rsidRDefault="009F4872" w:rsidP="009F4872">
            <w:pPr>
              <w:rPr>
                <w:del w:id="526" w:author="Srdjan Todorovic" w:date="2022-07-20T11:11:00Z"/>
              </w:rPr>
            </w:pPr>
            <w:del w:id="527" w:author="Srdjan Todorovic" w:date="2022-07-20T11:11:00Z">
              <w:r w:rsidDel="00AF12D2">
                <w:rPr>
                  <w:rFonts w:eastAsia="Times New Roman" w:cs="Times New Roman"/>
                </w:rPr>
                <w:delText xml:space="preserve">The individual analyzed risk factors are collected, reviewed, and adjusted if necessary. The list of risk factors is sorted by descending risk exposure (probability times impact). </w:delText>
              </w:r>
            </w:del>
          </w:p>
        </w:tc>
        <w:tc>
          <w:tcPr>
            <w:tcW w:w="2267" w:type="dxa"/>
            <w:tcBorders>
              <w:top w:val="single" w:sz="12" w:space="0" w:color="000000" w:themeColor="text1"/>
              <w:left w:val="single" w:sz="6" w:space="0" w:color="000000" w:themeColor="text1"/>
              <w:bottom w:val="single" w:sz="12" w:space="0" w:color="000000" w:themeColor="text1"/>
              <w:right w:val="single" w:sz="12" w:space="0" w:color="000000" w:themeColor="text1"/>
            </w:tcBorders>
          </w:tcPr>
          <w:p w14:paraId="6F4A03C6" w14:textId="53F8B187" w:rsidR="009F4872" w:rsidDel="00AF12D2" w:rsidRDefault="009F4872" w:rsidP="009F4872">
            <w:pPr>
              <w:ind w:left="5"/>
              <w:rPr>
                <w:del w:id="528" w:author="Srdjan Todorovic" w:date="2022-07-20T11:11:00Z"/>
              </w:rPr>
            </w:pPr>
            <w:del w:id="529" w:author="Srdjan Todorovic" w:date="2022-07-20T11:11:00Z">
              <w:r w:rsidDel="00AF12D2">
                <w:rPr>
                  <w:rFonts w:eastAsia="Times New Roman" w:cs="Times New Roman"/>
                </w:rPr>
                <w:delText xml:space="preserve">Risk Officer </w:delText>
              </w:r>
            </w:del>
          </w:p>
        </w:tc>
      </w:tr>
      <w:tr w:rsidR="009F4872" w:rsidDel="00AF12D2" w14:paraId="678C6009" w14:textId="1FDE3DD6" w:rsidTr="009F4872">
        <w:trPr>
          <w:trHeight w:val="1429"/>
          <w:del w:id="530" w:author="Srdjan Todorovic" w:date="2022-07-20T11:11:00Z"/>
        </w:trPr>
        <w:tc>
          <w:tcPr>
            <w:tcW w:w="5125" w:type="dxa"/>
            <w:tcBorders>
              <w:top w:val="single" w:sz="12" w:space="0" w:color="000000" w:themeColor="text1"/>
              <w:left w:val="single" w:sz="12" w:space="0" w:color="000000" w:themeColor="text1"/>
              <w:bottom w:val="single" w:sz="12" w:space="0" w:color="000000" w:themeColor="text1"/>
              <w:right w:val="single" w:sz="6" w:space="0" w:color="000000" w:themeColor="text1"/>
            </w:tcBorders>
          </w:tcPr>
          <w:p w14:paraId="0D435102" w14:textId="3B97CD64" w:rsidR="009F4872" w:rsidDel="00AF12D2" w:rsidRDefault="009F4872" w:rsidP="009F4872">
            <w:pPr>
              <w:rPr>
                <w:del w:id="531" w:author="Srdjan Todorovic" w:date="2022-07-20T11:11:00Z"/>
              </w:rPr>
            </w:pPr>
            <w:del w:id="532" w:author="Srdjan Todorovic" w:date="2022-07-20T11:11:00Z">
              <w:r w:rsidDel="00AF12D2">
                <w:rPr>
                  <w:rFonts w:eastAsia="Times New Roman" w:cs="Times New Roman"/>
                  <w:i/>
                </w:rPr>
                <w:delText>&lt;If the project planning activities will incorporate schedule or budget contingencies based on risk analysis, describe the process of estimating such contingencies and communicating the information to the Project Manager or building those contingencies into the project schedule here.&gt;</w:delText>
              </w:r>
              <w:r w:rsidDel="00AF12D2">
                <w:rPr>
                  <w:rFonts w:eastAsia="Times New Roman" w:cs="Times New Roman"/>
                </w:rPr>
                <w:delText xml:space="preserve"> </w:delText>
              </w:r>
            </w:del>
          </w:p>
        </w:tc>
        <w:tc>
          <w:tcPr>
            <w:tcW w:w="2267" w:type="dxa"/>
            <w:tcBorders>
              <w:top w:val="single" w:sz="12" w:space="0" w:color="000000" w:themeColor="text1"/>
              <w:left w:val="single" w:sz="6" w:space="0" w:color="000000" w:themeColor="text1"/>
              <w:bottom w:val="single" w:sz="12" w:space="0" w:color="000000" w:themeColor="text1"/>
              <w:right w:val="single" w:sz="12" w:space="0" w:color="000000" w:themeColor="text1"/>
            </w:tcBorders>
          </w:tcPr>
          <w:p w14:paraId="6A876721" w14:textId="61BA019E" w:rsidR="009F4872" w:rsidDel="00AF12D2" w:rsidRDefault="009F4872" w:rsidP="009F4872">
            <w:pPr>
              <w:ind w:left="5"/>
              <w:rPr>
                <w:del w:id="533" w:author="Srdjan Todorovic" w:date="2022-07-20T11:11:00Z"/>
              </w:rPr>
            </w:pPr>
            <w:del w:id="534" w:author="Srdjan Todorovic" w:date="2022-07-20T11:11:00Z">
              <w:r w:rsidDel="00AF12D2">
                <w:rPr>
                  <w:rFonts w:eastAsia="Times New Roman" w:cs="Times New Roman"/>
                </w:rPr>
                <w:delText xml:space="preserve"> </w:delText>
              </w:r>
            </w:del>
          </w:p>
        </w:tc>
      </w:tr>
    </w:tbl>
    <w:p w14:paraId="355C9258" w14:textId="0379ED48" w:rsidR="0016272D" w:rsidRDefault="00092377">
      <w:pPr>
        <w:pStyle w:val="Heading1"/>
        <w:spacing w:after="151"/>
        <w:ind w:left="-5"/>
        <w:rPr>
          <w:ins w:id="535" w:author="Sonja Galovic" w:date="2022-07-20T13:23:00Z"/>
        </w:rPr>
      </w:pPr>
      <w:del w:id="536" w:author="Srdjan Todorovic" w:date="2022-07-20T11:11:00Z">
        <w:r w:rsidDel="00AF12D2">
          <w:lastRenderedPageBreak/>
          <w:delText xml:space="preserve">Activities </w:delText>
        </w:r>
      </w:del>
      <w:bookmarkStart w:id="537" w:name="_Toc110800995"/>
      <w:ins w:id="538" w:author="Srdjan Todorovic" w:date="2022-07-18T16:52:00Z">
        <w:r w:rsidR="00F6447E">
          <w:t>Aktivnosti</w:t>
        </w:r>
      </w:ins>
      <w:bookmarkEnd w:id="537"/>
    </w:p>
    <w:p w14:paraId="00A12995" w14:textId="77777777" w:rsidR="006863E4" w:rsidRPr="006863E4" w:rsidRDefault="006863E4">
      <w:pPr>
        <w:pPrChange w:id="539" w:author="Sonja Galovic" w:date="2022-07-20T13:23:00Z">
          <w:pPr>
            <w:pStyle w:val="Heading1"/>
            <w:spacing w:after="151"/>
            <w:ind w:left="-5"/>
          </w:pPr>
        </w:pPrChange>
      </w:pPr>
    </w:p>
    <w:tbl>
      <w:tblPr>
        <w:tblStyle w:val="TableGrid1"/>
        <w:tblpPr w:vertAnchor="text" w:tblpX="2181" w:tblpY="31"/>
        <w:tblOverlap w:val="never"/>
        <w:tblW w:w="7392" w:type="dxa"/>
        <w:tblInd w:w="0" w:type="dxa"/>
        <w:tblCellMar>
          <w:left w:w="105" w:type="dxa"/>
          <w:right w:w="114" w:type="dxa"/>
        </w:tblCellMar>
        <w:tblLook w:val="04A0" w:firstRow="1" w:lastRow="0" w:firstColumn="1" w:lastColumn="0" w:noHBand="0" w:noVBand="1"/>
      </w:tblPr>
      <w:tblGrid>
        <w:gridCol w:w="5125"/>
        <w:gridCol w:w="2267"/>
      </w:tblGrid>
      <w:tr w:rsidR="0016272D" w:rsidDel="009F4872" w14:paraId="355C925B" w14:textId="334CA58B" w:rsidTr="0E158CFC">
        <w:trPr>
          <w:trHeight w:val="302"/>
          <w:del w:id="540" w:author="Srdjan Todorovic" w:date="2022-07-18T17:10:00Z"/>
        </w:trPr>
        <w:tc>
          <w:tcPr>
            <w:tcW w:w="5125" w:type="dxa"/>
            <w:tcBorders>
              <w:top w:val="single" w:sz="12" w:space="0" w:color="000000" w:themeColor="text1"/>
              <w:left w:val="single" w:sz="12" w:space="0" w:color="000000" w:themeColor="text1"/>
              <w:bottom w:val="single" w:sz="12" w:space="0" w:color="000000" w:themeColor="text1"/>
              <w:right w:val="single" w:sz="6" w:space="0" w:color="000000" w:themeColor="text1"/>
            </w:tcBorders>
            <w:shd w:val="clear" w:color="auto" w:fill="E5E5E5"/>
          </w:tcPr>
          <w:p w14:paraId="355C9259" w14:textId="0D4E13D2" w:rsidR="0016272D" w:rsidDel="00586A07" w:rsidRDefault="00092377">
            <w:pPr>
              <w:ind w:left="7"/>
              <w:jc w:val="center"/>
              <w:rPr>
                <w:del w:id="541" w:author="Srdjan Todorovic" w:date="2022-07-18T17:07:00Z"/>
              </w:rPr>
            </w:pPr>
            <w:del w:id="542" w:author="Srdjan Todorovic" w:date="2022-07-18T17:07:00Z">
              <w:r w:rsidRPr="0E158CFC" w:rsidDel="00586A07">
                <w:rPr>
                  <w:rFonts w:eastAsia="Times New Roman" w:cs="Times New Roman"/>
                  <w:b/>
                  <w:sz w:val="24"/>
                  <w:szCs w:val="24"/>
                </w:rPr>
                <w:delText xml:space="preserve">Task </w:delText>
              </w:r>
            </w:del>
          </w:p>
        </w:tc>
        <w:tc>
          <w:tcPr>
            <w:tcW w:w="2267"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E5E5E5"/>
          </w:tcPr>
          <w:p w14:paraId="355C925A" w14:textId="075B2713" w:rsidR="0016272D" w:rsidDel="00586A07" w:rsidRDefault="00092377">
            <w:pPr>
              <w:ind w:left="14"/>
              <w:jc w:val="center"/>
              <w:rPr>
                <w:del w:id="543" w:author="Srdjan Todorovic" w:date="2022-07-18T17:07:00Z"/>
              </w:rPr>
            </w:pPr>
            <w:del w:id="544" w:author="Srdjan Todorovic" w:date="2022-07-18T17:07:00Z">
              <w:r w:rsidRPr="0E158CFC" w:rsidDel="00586A07">
                <w:rPr>
                  <w:rFonts w:eastAsia="Times New Roman" w:cs="Times New Roman"/>
                  <w:b/>
                  <w:sz w:val="24"/>
                  <w:szCs w:val="24"/>
                </w:rPr>
                <w:delText xml:space="preserve">Participants </w:delText>
              </w:r>
            </w:del>
          </w:p>
        </w:tc>
      </w:tr>
      <w:tr w:rsidR="0016272D" w:rsidDel="009F4872" w14:paraId="355C925F" w14:textId="1E779D04" w:rsidTr="0E158CFC">
        <w:trPr>
          <w:trHeight w:val="2094"/>
          <w:del w:id="545" w:author="Srdjan Todorovic" w:date="2022-07-18T17:10:00Z"/>
        </w:trPr>
        <w:tc>
          <w:tcPr>
            <w:tcW w:w="5125" w:type="dxa"/>
            <w:tcBorders>
              <w:top w:val="single" w:sz="12" w:space="0" w:color="000000" w:themeColor="text1"/>
              <w:left w:val="single" w:sz="12" w:space="0" w:color="000000" w:themeColor="text1"/>
              <w:bottom w:val="single" w:sz="12" w:space="0" w:color="000000" w:themeColor="text1"/>
              <w:right w:val="single" w:sz="6" w:space="0" w:color="000000" w:themeColor="text1"/>
            </w:tcBorders>
          </w:tcPr>
          <w:p w14:paraId="355C925C" w14:textId="69F71522" w:rsidR="0016272D" w:rsidDel="00586A07" w:rsidRDefault="00092377">
            <w:pPr>
              <w:rPr>
                <w:del w:id="546" w:author="Srdjan Todorovic" w:date="2022-07-18T17:07:00Z"/>
                <w:rFonts w:eastAsia="Times New Roman" w:cs="Times New Roman"/>
              </w:rPr>
            </w:pPr>
            <w:del w:id="547" w:author="Srdjan Todorovic" w:date="2022-07-18T17:07:00Z">
              <w:r w:rsidDel="00586A07">
                <w:rPr>
                  <w:rFonts w:eastAsia="Times New Roman" w:cs="Times New Roman"/>
                  <w:i/>
                </w:rPr>
                <w:delText>&lt;State the techniques that will be used to identify risk factors at the beginning of the project and on an ongoing basis. This may involve a formal risk assessment workshop, a brainstorming session, interviews at the beginning of each life cycle phase, or use of an anonymous form available from the project’s web site for submitting risk factors. Describe any consolidated lists of risk items that will be used to identify candidate risks for this project.&gt;</w:delText>
              </w:r>
              <w:r w:rsidDel="00586A07">
                <w:rPr>
                  <w:rFonts w:eastAsia="Times New Roman" w:cs="Times New Roman"/>
                </w:rPr>
                <w:delText xml:space="preserve"> </w:delText>
              </w:r>
            </w:del>
          </w:p>
        </w:tc>
        <w:tc>
          <w:tcPr>
            <w:tcW w:w="2267" w:type="dxa"/>
            <w:tcBorders>
              <w:top w:val="single" w:sz="12" w:space="0" w:color="000000" w:themeColor="text1"/>
              <w:left w:val="single" w:sz="6" w:space="0" w:color="000000" w:themeColor="text1"/>
              <w:bottom w:val="single" w:sz="12" w:space="0" w:color="000000" w:themeColor="text1"/>
              <w:right w:val="single" w:sz="12" w:space="0" w:color="000000" w:themeColor="text1"/>
            </w:tcBorders>
          </w:tcPr>
          <w:p w14:paraId="355C925D" w14:textId="75F66FAE" w:rsidR="0016272D" w:rsidDel="00586A07" w:rsidRDefault="00092377">
            <w:pPr>
              <w:spacing w:line="216" w:lineRule="auto"/>
              <w:ind w:left="5"/>
              <w:rPr>
                <w:del w:id="548" w:author="Srdjan Todorovic" w:date="2022-07-18T17:07:00Z"/>
                <w:rFonts w:eastAsia="Times New Roman" w:cs="Times New Roman"/>
                <w:i/>
              </w:rPr>
            </w:pPr>
            <w:del w:id="549" w:author="Srdjan Todorovic" w:date="2022-07-18T17:07:00Z">
              <w:r w:rsidDel="00586A07">
                <w:rPr>
                  <w:rFonts w:eastAsia="Times New Roman" w:cs="Times New Roman"/>
                  <w:i/>
                </w:rPr>
                <w:delText xml:space="preserve">&lt;state who is involved in identifying project </w:delText>
              </w:r>
            </w:del>
          </w:p>
          <w:p w14:paraId="355C925E" w14:textId="46F2A061" w:rsidR="0016272D" w:rsidDel="00586A07" w:rsidRDefault="00092377">
            <w:pPr>
              <w:ind w:left="5"/>
              <w:rPr>
                <w:del w:id="550" w:author="Srdjan Todorovic" w:date="2022-07-18T17:07:00Z"/>
              </w:rPr>
            </w:pPr>
            <w:del w:id="551" w:author="Srdjan Todorovic" w:date="2022-07-18T17:07:00Z">
              <w:r w:rsidDel="00586A07">
                <w:rPr>
                  <w:rFonts w:eastAsia="Times New Roman" w:cs="Times New Roman"/>
                  <w:i/>
                </w:rPr>
                <w:delText>risks&gt;</w:delText>
              </w:r>
              <w:r w:rsidDel="00586A07">
                <w:rPr>
                  <w:rFonts w:eastAsia="Times New Roman" w:cs="Times New Roman"/>
                </w:rPr>
                <w:delText xml:space="preserve"> </w:delText>
              </w:r>
            </w:del>
          </w:p>
        </w:tc>
      </w:tr>
    </w:tbl>
    <w:p w14:paraId="6FFECE1A" w14:textId="05E2D4EF" w:rsidR="00D165FF" w:rsidRPr="00D165FF" w:rsidRDefault="00092377">
      <w:pPr>
        <w:pStyle w:val="Heading2"/>
        <w:ind w:left="0" w:right="-981" w:firstLine="0"/>
        <w:pPrChange w:id="552" w:author="Sonja Galovic" w:date="2022-07-20T13:24:00Z">
          <w:pPr>
            <w:pStyle w:val="Heading2"/>
            <w:ind w:left="103" w:right="-981"/>
          </w:pPr>
        </w:pPrChange>
      </w:pPr>
      <w:bookmarkStart w:id="553" w:name="_Risk_Identification"/>
      <w:bookmarkEnd w:id="553"/>
      <w:del w:id="554" w:author="Srdjan Todorovic" w:date="2022-07-18T17:12:00Z">
        <w:r w:rsidDel="009F4872">
          <w:delText xml:space="preserve">Risk Identification </w:delText>
        </w:r>
      </w:del>
      <w:ins w:id="555" w:author="Srdjan Todorovic" w:date="2022-07-18T16:55:00Z">
        <w:r w:rsidR="006727A0">
          <w:t>Identifikacija rizika</w:t>
        </w:r>
      </w:ins>
    </w:p>
    <w:tbl>
      <w:tblPr>
        <w:tblStyle w:val="TableGrid1"/>
        <w:tblpPr w:vertAnchor="text" w:horzAnchor="margin" w:tblpY="146"/>
        <w:tblOverlap w:val="never"/>
        <w:tblW w:w="8985" w:type="dxa"/>
        <w:tblInd w:w="0" w:type="dxa"/>
        <w:tblCellMar>
          <w:left w:w="105" w:type="dxa"/>
          <w:right w:w="114" w:type="dxa"/>
        </w:tblCellMar>
        <w:tblLook w:val="04A0" w:firstRow="1" w:lastRow="0" w:firstColumn="1" w:lastColumn="0" w:noHBand="0" w:noVBand="1"/>
        <w:tblPrChange w:id="556" w:author="Srdjan Todorovic" w:date="2022-07-18T16:55:00Z">
          <w:tblPr>
            <w:tblStyle w:val="TableGrid1"/>
            <w:tblpPr w:vertAnchor="text" w:horzAnchor="margin" w:tblpY="146"/>
            <w:tblOverlap w:val="never"/>
            <w:tblW w:w="7392" w:type="dxa"/>
            <w:tblInd w:w="0" w:type="dxa"/>
            <w:tblCellMar>
              <w:left w:w="105" w:type="dxa"/>
              <w:right w:w="114" w:type="dxa"/>
            </w:tblCellMar>
            <w:tblLook w:val="04A0" w:firstRow="1" w:lastRow="0" w:firstColumn="1" w:lastColumn="0" w:noHBand="0" w:noVBand="1"/>
          </w:tblPr>
        </w:tblPrChange>
      </w:tblPr>
      <w:tblGrid>
        <w:gridCol w:w="5125"/>
        <w:gridCol w:w="3860"/>
        <w:tblGridChange w:id="557">
          <w:tblGrid>
            <w:gridCol w:w="5125"/>
            <w:gridCol w:w="2267"/>
          </w:tblGrid>
        </w:tblGridChange>
      </w:tblGrid>
      <w:tr w:rsidR="006727A0" w:rsidDel="009F4872" w14:paraId="7EC3242B" w14:textId="66CCE4FD" w:rsidTr="006727A0">
        <w:trPr>
          <w:trHeight w:val="302"/>
          <w:del w:id="558" w:author="Srdjan Todorovic" w:date="2022-07-18T17:12:00Z"/>
          <w:trPrChange w:id="559" w:author="Srdjan Todorovic" w:date="2022-07-18T16:55:00Z">
            <w:trPr>
              <w:trHeight w:val="302"/>
            </w:trPr>
          </w:trPrChange>
        </w:trPr>
        <w:tc>
          <w:tcPr>
            <w:tcW w:w="5125" w:type="dxa"/>
            <w:tcBorders>
              <w:top w:val="single" w:sz="12" w:space="0" w:color="000000"/>
              <w:left w:val="single" w:sz="12" w:space="0" w:color="000000"/>
              <w:bottom w:val="single" w:sz="12" w:space="0" w:color="000000"/>
              <w:right w:val="single" w:sz="6" w:space="0" w:color="000000"/>
            </w:tcBorders>
            <w:shd w:val="clear" w:color="auto" w:fill="E5E5E5"/>
            <w:tcPrChange w:id="560" w:author="Srdjan Todorovic" w:date="2022-07-18T16:55:00Z">
              <w:tcPr>
                <w:tcW w:w="5125" w:type="dxa"/>
                <w:tcBorders>
                  <w:top w:val="single" w:sz="12" w:space="0" w:color="000000"/>
                  <w:left w:val="single" w:sz="12" w:space="0" w:color="000000"/>
                  <w:bottom w:val="single" w:sz="12" w:space="0" w:color="000000"/>
                  <w:right w:val="single" w:sz="6" w:space="0" w:color="000000"/>
                </w:tcBorders>
                <w:shd w:val="clear" w:color="auto" w:fill="E5E5E5"/>
              </w:tcPr>
            </w:tcPrChange>
          </w:tcPr>
          <w:p w14:paraId="0DDAE2CC" w14:textId="11E7FAC9" w:rsidR="006727A0" w:rsidDel="009F4872" w:rsidRDefault="006727A0" w:rsidP="006727A0">
            <w:pPr>
              <w:ind w:left="7"/>
              <w:jc w:val="center"/>
              <w:rPr>
                <w:del w:id="561" w:author="Srdjan Todorovic" w:date="2022-07-18T17:12:00Z"/>
              </w:rPr>
            </w:pPr>
            <w:del w:id="562" w:author="Srdjan Todorovic" w:date="2022-07-18T17:12:00Z">
              <w:r w:rsidDel="009F4872">
                <w:rPr>
                  <w:rFonts w:eastAsia="Times New Roman" w:cs="Times New Roman"/>
                  <w:b/>
                  <w:sz w:val="24"/>
                </w:rPr>
                <w:delText xml:space="preserve">Task </w:delText>
              </w:r>
            </w:del>
          </w:p>
        </w:tc>
        <w:tc>
          <w:tcPr>
            <w:tcW w:w="3860" w:type="dxa"/>
            <w:tcBorders>
              <w:top w:val="single" w:sz="12" w:space="0" w:color="000000"/>
              <w:left w:val="single" w:sz="6" w:space="0" w:color="000000"/>
              <w:bottom w:val="single" w:sz="12" w:space="0" w:color="000000"/>
              <w:right w:val="single" w:sz="12" w:space="0" w:color="000000"/>
            </w:tcBorders>
            <w:shd w:val="clear" w:color="auto" w:fill="E5E5E5"/>
            <w:tcPrChange w:id="563" w:author="Srdjan Todorovic" w:date="2022-07-18T16:55:00Z">
              <w:tcPr>
                <w:tcW w:w="2267" w:type="dxa"/>
                <w:tcBorders>
                  <w:top w:val="single" w:sz="12" w:space="0" w:color="000000"/>
                  <w:left w:val="single" w:sz="6" w:space="0" w:color="000000"/>
                  <w:bottom w:val="single" w:sz="12" w:space="0" w:color="000000"/>
                  <w:right w:val="single" w:sz="12" w:space="0" w:color="000000"/>
                </w:tcBorders>
                <w:shd w:val="clear" w:color="auto" w:fill="E5E5E5"/>
              </w:tcPr>
            </w:tcPrChange>
          </w:tcPr>
          <w:p w14:paraId="213B65F5" w14:textId="2C9838EF" w:rsidR="006727A0" w:rsidDel="009F4872" w:rsidRDefault="006727A0" w:rsidP="006727A0">
            <w:pPr>
              <w:ind w:left="14"/>
              <w:jc w:val="center"/>
              <w:rPr>
                <w:del w:id="564" w:author="Srdjan Todorovic" w:date="2022-07-18T17:12:00Z"/>
              </w:rPr>
            </w:pPr>
            <w:del w:id="565" w:author="Srdjan Todorovic" w:date="2022-07-18T17:12:00Z">
              <w:r w:rsidDel="009F4872">
                <w:rPr>
                  <w:rFonts w:eastAsia="Times New Roman" w:cs="Times New Roman"/>
                  <w:b/>
                  <w:sz w:val="24"/>
                </w:rPr>
                <w:delText xml:space="preserve">Participants </w:delText>
              </w:r>
            </w:del>
          </w:p>
        </w:tc>
      </w:tr>
      <w:tr w:rsidR="006727A0" w:rsidDel="009F4872" w14:paraId="2FFAA5B4" w14:textId="17837E5D" w:rsidTr="006727A0">
        <w:trPr>
          <w:trHeight w:val="2094"/>
          <w:del w:id="566" w:author="Srdjan Todorovic" w:date="2022-07-18T17:12:00Z"/>
          <w:trPrChange w:id="567" w:author="Srdjan Todorovic" w:date="2022-07-18T16:55:00Z">
            <w:trPr>
              <w:trHeight w:val="2094"/>
            </w:trPr>
          </w:trPrChange>
        </w:trPr>
        <w:tc>
          <w:tcPr>
            <w:tcW w:w="5125" w:type="dxa"/>
            <w:tcBorders>
              <w:top w:val="single" w:sz="12" w:space="0" w:color="000000"/>
              <w:left w:val="single" w:sz="12" w:space="0" w:color="000000"/>
              <w:bottom w:val="single" w:sz="12" w:space="0" w:color="000000"/>
              <w:right w:val="single" w:sz="6" w:space="0" w:color="000000"/>
            </w:tcBorders>
            <w:tcPrChange w:id="568" w:author="Srdjan Todorovic" w:date="2022-07-18T16:55:00Z">
              <w:tcPr>
                <w:tcW w:w="5125" w:type="dxa"/>
                <w:tcBorders>
                  <w:top w:val="single" w:sz="12" w:space="0" w:color="000000"/>
                  <w:left w:val="single" w:sz="12" w:space="0" w:color="000000"/>
                  <w:bottom w:val="single" w:sz="12" w:space="0" w:color="000000"/>
                  <w:right w:val="single" w:sz="6" w:space="0" w:color="000000"/>
                </w:tcBorders>
              </w:tcPr>
            </w:tcPrChange>
          </w:tcPr>
          <w:p w14:paraId="1F4F805B" w14:textId="23C75301" w:rsidR="006727A0" w:rsidDel="009F4872" w:rsidRDefault="006727A0" w:rsidP="006727A0">
            <w:pPr>
              <w:rPr>
                <w:del w:id="569" w:author="Srdjan Todorovic" w:date="2022-07-18T17:12:00Z"/>
              </w:rPr>
            </w:pPr>
            <w:del w:id="570" w:author="Srdjan Todorovic" w:date="2022-07-18T17:12:00Z">
              <w:r w:rsidDel="009F4872">
                <w:rPr>
                  <w:rFonts w:eastAsia="Times New Roman" w:cs="Times New Roman"/>
                  <w:i/>
                </w:rPr>
                <w:delText>&lt;State the techniques that will be used to identify risk factors at the beginning of the project and on an ongoing basis. This may involve a formal risk assessment workshop, a brainstorming session, interviews at the beginning of each life cycle phase, or use of an anonymous form available from the project’s web site for submitting risk factors. Describe any consolidated lists of risk items that will be used to identify candidate risks for this project.&gt;</w:delText>
              </w:r>
              <w:r w:rsidDel="009F4872">
                <w:rPr>
                  <w:rFonts w:eastAsia="Times New Roman" w:cs="Times New Roman"/>
                </w:rPr>
                <w:delText xml:space="preserve"> </w:delText>
              </w:r>
            </w:del>
          </w:p>
        </w:tc>
        <w:tc>
          <w:tcPr>
            <w:tcW w:w="3860" w:type="dxa"/>
            <w:tcBorders>
              <w:top w:val="single" w:sz="12" w:space="0" w:color="000000"/>
              <w:left w:val="single" w:sz="6" w:space="0" w:color="000000"/>
              <w:bottom w:val="single" w:sz="12" w:space="0" w:color="000000"/>
              <w:right w:val="single" w:sz="12" w:space="0" w:color="000000"/>
            </w:tcBorders>
            <w:tcPrChange w:id="571" w:author="Srdjan Todorovic" w:date="2022-07-18T16:55:00Z">
              <w:tcPr>
                <w:tcW w:w="2267" w:type="dxa"/>
                <w:tcBorders>
                  <w:top w:val="single" w:sz="12" w:space="0" w:color="000000"/>
                  <w:left w:val="single" w:sz="6" w:space="0" w:color="000000"/>
                  <w:bottom w:val="single" w:sz="12" w:space="0" w:color="000000"/>
                  <w:right w:val="single" w:sz="12" w:space="0" w:color="000000"/>
                </w:tcBorders>
              </w:tcPr>
            </w:tcPrChange>
          </w:tcPr>
          <w:p w14:paraId="47FBEAEA" w14:textId="1A5C79EA" w:rsidR="006727A0" w:rsidDel="009F4872" w:rsidRDefault="006727A0" w:rsidP="006727A0">
            <w:pPr>
              <w:spacing w:line="216" w:lineRule="auto"/>
              <w:ind w:left="5"/>
              <w:rPr>
                <w:del w:id="572" w:author="Srdjan Todorovic" w:date="2022-07-18T17:12:00Z"/>
              </w:rPr>
            </w:pPr>
            <w:del w:id="573" w:author="Srdjan Todorovic" w:date="2022-07-18T17:12:00Z">
              <w:r w:rsidDel="009F4872">
                <w:rPr>
                  <w:rFonts w:eastAsia="Times New Roman" w:cs="Times New Roman"/>
                  <w:i/>
                </w:rPr>
                <w:delText xml:space="preserve">&lt;state who is involved in identifying project </w:delText>
              </w:r>
            </w:del>
          </w:p>
          <w:p w14:paraId="266FF444" w14:textId="7F4BBC4B" w:rsidR="006727A0" w:rsidDel="009F4872" w:rsidRDefault="006727A0" w:rsidP="006727A0">
            <w:pPr>
              <w:ind w:left="5"/>
              <w:rPr>
                <w:del w:id="574" w:author="Srdjan Todorovic" w:date="2022-07-18T17:12:00Z"/>
              </w:rPr>
            </w:pPr>
            <w:del w:id="575" w:author="Srdjan Todorovic" w:date="2022-07-18T17:12:00Z">
              <w:r w:rsidDel="009F4872">
                <w:rPr>
                  <w:rFonts w:eastAsia="Times New Roman" w:cs="Times New Roman"/>
                  <w:i/>
                </w:rPr>
                <w:delText>risks&gt;</w:delText>
              </w:r>
              <w:r w:rsidDel="009F4872">
                <w:rPr>
                  <w:rFonts w:eastAsia="Times New Roman" w:cs="Times New Roman"/>
                </w:rPr>
                <w:delText xml:space="preserve"> </w:delText>
              </w:r>
            </w:del>
          </w:p>
        </w:tc>
      </w:tr>
    </w:tbl>
    <w:tbl>
      <w:tblPr>
        <w:tblStyle w:val="TableGrid1"/>
        <w:tblpPr w:vertAnchor="text" w:horzAnchor="margin" w:tblpY="216"/>
        <w:tblOverlap w:val="never"/>
        <w:tblW w:w="7392" w:type="dxa"/>
        <w:tblInd w:w="0" w:type="dxa"/>
        <w:tblCellMar>
          <w:left w:w="105" w:type="dxa"/>
          <w:right w:w="114" w:type="dxa"/>
        </w:tblCellMar>
        <w:tblLook w:val="04A0" w:firstRow="1" w:lastRow="0" w:firstColumn="1" w:lastColumn="0" w:noHBand="0" w:noVBand="1"/>
      </w:tblPr>
      <w:tblGrid>
        <w:gridCol w:w="5125"/>
        <w:gridCol w:w="2267"/>
      </w:tblGrid>
      <w:tr w:rsidR="00586A07" w:rsidDel="00586A07" w14:paraId="3770C116" w14:textId="06FD7DBA" w:rsidTr="00586A07">
        <w:trPr>
          <w:trHeight w:val="302"/>
          <w:del w:id="576" w:author="Srdjan Todorovic" w:date="2022-07-18T17:08:00Z"/>
        </w:trPr>
        <w:tc>
          <w:tcPr>
            <w:tcW w:w="5125" w:type="dxa"/>
            <w:tcBorders>
              <w:top w:val="single" w:sz="12" w:space="0" w:color="000000" w:themeColor="text1"/>
              <w:left w:val="single" w:sz="12" w:space="0" w:color="000000" w:themeColor="text1"/>
              <w:bottom w:val="single" w:sz="12" w:space="0" w:color="000000" w:themeColor="text1"/>
              <w:right w:val="single" w:sz="6" w:space="0" w:color="000000" w:themeColor="text1"/>
            </w:tcBorders>
            <w:shd w:val="clear" w:color="auto" w:fill="E5E5E5"/>
          </w:tcPr>
          <w:p w14:paraId="783B7A87" w14:textId="2A9365AA" w:rsidR="00586A07" w:rsidDel="00586A07" w:rsidRDefault="00586A07" w:rsidP="00586A07">
            <w:pPr>
              <w:ind w:left="7"/>
              <w:jc w:val="center"/>
              <w:rPr>
                <w:del w:id="577" w:author="Srdjan Todorovic" w:date="2022-07-18T17:08:00Z"/>
              </w:rPr>
            </w:pPr>
          </w:p>
        </w:tc>
        <w:tc>
          <w:tcPr>
            <w:tcW w:w="2267"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E5E5E5"/>
          </w:tcPr>
          <w:p w14:paraId="1CD87798" w14:textId="73B00737" w:rsidR="00586A07" w:rsidDel="00586A07" w:rsidRDefault="00586A07" w:rsidP="00586A07">
            <w:pPr>
              <w:ind w:left="14"/>
              <w:jc w:val="center"/>
              <w:rPr>
                <w:del w:id="578" w:author="Srdjan Todorovic" w:date="2022-07-18T17:08:00Z"/>
              </w:rPr>
            </w:pPr>
          </w:p>
        </w:tc>
      </w:tr>
      <w:tr w:rsidR="00586A07" w:rsidDel="00586A07" w14:paraId="6B3602F9" w14:textId="3B76A7DE" w:rsidTr="00586A07">
        <w:trPr>
          <w:trHeight w:val="2094"/>
          <w:del w:id="579" w:author="Srdjan Todorovic" w:date="2022-07-18T17:08:00Z"/>
        </w:trPr>
        <w:tc>
          <w:tcPr>
            <w:tcW w:w="5125" w:type="dxa"/>
            <w:tcBorders>
              <w:top w:val="single" w:sz="12" w:space="0" w:color="000000" w:themeColor="text1"/>
              <w:left w:val="single" w:sz="12" w:space="0" w:color="000000" w:themeColor="text1"/>
              <w:bottom w:val="single" w:sz="12" w:space="0" w:color="000000" w:themeColor="text1"/>
              <w:right w:val="single" w:sz="6" w:space="0" w:color="000000" w:themeColor="text1"/>
            </w:tcBorders>
          </w:tcPr>
          <w:p w14:paraId="7BAC2BAD" w14:textId="2EC0C9A6" w:rsidR="00586A07" w:rsidDel="00586A07" w:rsidRDefault="00586A07" w:rsidP="00586A07">
            <w:pPr>
              <w:rPr>
                <w:del w:id="580" w:author="Srdjan Todorovic" w:date="2022-07-18T17:08:00Z"/>
                <w:rFonts w:eastAsia="Times New Roman" w:cs="Times New Roman"/>
              </w:rPr>
            </w:pPr>
          </w:p>
        </w:tc>
        <w:tc>
          <w:tcPr>
            <w:tcW w:w="2267" w:type="dxa"/>
            <w:tcBorders>
              <w:top w:val="single" w:sz="12" w:space="0" w:color="000000" w:themeColor="text1"/>
              <w:left w:val="single" w:sz="6" w:space="0" w:color="000000" w:themeColor="text1"/>
              <w:bottom w:val="single" w:sz="12" w:space="0" w:color="000000" w:themeColor="text1"/>
              <w:right w:val="single" w:sz="12" w:space="0" w:color="000000" w:themeColor="text1"/>
            </w:tcBorders>
          </w:tcPr>
          <w:p w14:paraId="085976FA" w14:textId="52A70844" w:rsidR="00586A07" w:rsidDel="00586A07" w:rsidRDefault="00586A07" w:rsidP="00586A07">
            <w:pPr>
              <w:ind w:left="5"/>
              <w:rPr>
                <w:del w:id="581" w:author="Srdjan Todorovic" w:date="2022-07-18T17:08:00Z"/>
              </w:rPr>
            </w:pPr>
          </w:p>
        </w:tc>
      </w:tr>
    </w:tbl>
    <w:p w14:paraId="355C9261" w14:textId="0ADE9D9F" w:rsidR="0016272D" w:rsidDel="009F4872" w:rsidRDefault="00092377">
      <w:pPr>
        <w:spacing w:after="1790"/>
        <w:ind w:left="108"/>
        <w:rPr>
          <w:del w:id="582" w:author="Srdjan Todorovic" w:date="2022-07-18T17:12:00Z"/>
        </w:rPr>
      </w:pPr>
      <w:del w:id="583" w:author="Srdjan Todorovic" w:date="2022-07-18T17:12:00Z">
        <w:r w:rsidDel="009F4872">
          <w:rPr>
            <w:rFonts w:eastAsia="Times New Roman" w:cs="Times New Roman"/>
            <w:b/>
          </w:rPr>
          <w:delText xml:space="preserve"> </w:delText>
        </w:r>
      </w:del>
    </w:p>
    <w:p w14:paraId="355C9262" w14:textId="6A08BAF7" w:rsidR="0016272D" w:rsidDel="009F4872" w:rsidRDefault="00092377">
      <w:pPr>
        <w:spacing w:after="0"/>
        <w:rPr>
          <w:del w:id="584" w:author="Srdjan Todorovic" w:date="2022-07-18T17:12:00Z"/>
        </w:rPr>
      </w:pPr>
      <w:del w:id="585" w:author="Srdjan Todorovic" w:date="2022-07-18T17:12:00Z">
        <w:r w:rsidDel="009F4872">
          <w:rPr>
            <w:rFonts w:eastAsia="Times New Roman" w:cs="Times New Roman"/>
            <w:sz w:val="24"/>
          </w:rPr>
          <w:delText xml:space="preserve"> </w:delText>
        </w:r>
      </w:del>
    </w:p>
    <w:tbl>
      <w:tblPr>
        <w:tblStyle w:val="TableGrid1"/>
        <w:tblpPr w:vertAnchor="text" w:tblpX="2181" w:tblpY="31"/>
        <w:tblOverlap w:val="never"/>
        <w:tblW w:w="7392" w:type="dxa"/>
        <w:tblInd w:w="0" w:type="dxa"/>
        <w:tblCellMar>
          <w:left w:w="105" w:type="dxa"/>
          <w:right w:w="115" w:type="dxa"/>
        </w:tblCellMar>
        <w:tblLook w:val="04A0" w:firstRow="1" w:lastRow="0" w:firstColumn="1" w:lastColumn="0" w:noHBand="0" w:noVBand="1"/>
      </w:tblPr>
      <w:tblGrid>
        <w:gridCol w:w="5125"/>
        <w:gridCol w:w="2267"/>
      </w:tblGrid>
      <w:tr w:rsidR="0016272D" w:rsidDel="009F4872" w14:paraId="355C9265" w14:textId="1DC89307" w:rsidTr="0E158CFC">
        <w:trPr>
          <w:trHeight w:val="542"/>
          <w:del w:id="586" w:author="Srdjan Todorovic" w:date="2022-07-18T17:12:00Z"/>
        </w:trPr>
        <w:tc>
          <w:tcPr>
            <w:tcW w:w="5125" w:type="dxa"/>
            <w:tcBorders>
              <w:top w:val="single" w:sz="12" w:space="0" w:color="000000" w:themeColor="text1"/>
              <w:left w:val="single" w:sz="12" w:space="0" w:color="000000" w:themeColor="text1"/>
              <w:bottom w:val="single" w:sz="12" w:space="0" w:color="000000" w:themeColor="text1"/>
              <w:right w:val="single" w:sz="6" w:space="0" w:color="000000" w:themeColor="text1"/>
            </w:tcBorders>
            <w:shd w:val="clear" w:color="auto" w:fill="E5E5E5"/>
          </w:tcPr>
          <w:p w14:paraId="355C9263" w14:textId="27DA467F" w:rsidR="0016272D" w:rsidDel="009F4872" w:rsidRDefault="00092377">
            <w:pPr>
              <w:ind w:left="8"/>
              <w:jc w:val="center"/>
              <w:rPr>
                <w:del w:id="587" w:author="Srdjan Todorovic" w:date="2022-07-18T17:10:00Z"/>
              </w:rPr>
            </w:pPr>
            <w:del w:id="588" w:author="Srdjan Todorovic" w:date="2022-07-18T17:12:00Z">
              <w:r w:rsidRPr="0E158CFC" w:rsidDel="009F4872">
                <w:rPr>
                  <w:rFonts w:eastAsia="Times New Roman" w:cs="Times New Roman"/>
                  <w:b/>
                  <w:sz w:val="24"/>
                  <w:szCs w:val="24"/>
                </w:rPr>
                <w:delText xml:space="preserve">Task </w:delText>
              </w:r>
            </w:del>
          </w:p>
        </w:tc>
        <w:tc>
          <w:tcPr>
            <w:tcW w:w="2267"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E5E5E5"/>
          </w:tcPr>
          <w:p w14:paraId="355C9264" w14:textId="587BBB2D" w:rsidR="0016272D" w:rsidDel="009F4872" w:rsidRDefault="00092377">
            <w:pPr>
              <w:ind w:left="15"/>
              <w:jc w:val="center"/>
              <w:rPr>
                <w:del w:id="589" w:author="Srdjan Todorovic" w:date="2022-07-18T17:10:00Z"/>
              </w:rPr>
            </w:pPr>
            <w:del w:id="590" w:author="Srdjan Todorovic" w:date="2022-07-18T17:12:00Z">
              <w:r w:rsidRPr="0E158CFC" w:rsidDel="009F4872">
                <w:rPr>
                  <w:rFonts w:eastAsia="Times New Roman" w:cs="Times New Roman"/>
                  <w:b/>
                  <w:sz w:val="24"/>
                  <w:szCs w:val="24"/>
                </w:rPr>
                <w:delText xml:space="preserve">Participants </w:delText>
              </w:r>
            </w:del>
          </w:p>
        </w:tc>
      </w:tr>
      <w:tr w:rsidR="0016272D" w:rsidDel="009F4872" w14:paraId="355C9268" w14:textId="2118C4FE" w:rsidTr="0E158CFC">
        <w:trPr>
          <w:trHeight w:val="1434"/>
          <w:del w:id="591" w:author="Srdjan Todorovic" w:date="2022-07-18T17:12:00Z"/>
        </w:trPr>
        <w:tc>
          <w:tcPr>
            <w:tcW w:w="5125" w:type="dxa"/>
            <w:tcBorders>
              <w:top w:val="single" w:sz="12" w:space="0" w:color="000000" w:themeColor="text1"/>
              <w:left w:val="single" w:sz="12" w:space="0" w:color="000000" w:themeColor="text1"/>
              <w:bottom w:val="single" w:sz="12" w:space="0" w:color="000000" w:themeColor="text1"/>
              <w:right w:val="single" w:sz="6" w:space="0" w:color="000000" w:themeColor="text1"/>
            </w:tcBorders>
          </w:tcPr>
          <w:p w14:paraId="355C9266" w14:textId="3440FD9E" w:rsidR="0016272D" w:rsidDel="009F4872" w:rsidRDefault="00092377">
            <w:pPr>
              <w:rPr>
                <w:del w:id="592" w:author="Srdjan Todorovic" w:date="2022-07-18T17:10:00Z"/>
                <w:rFonts w:eastAsia="Times New Roman" w:cs="Times New Roman"/>
              </w:rPr>
            </w:pPr>
            <w:del w:id="593" w:author="Srdjan Todorovic" w:date="2022-07-18T17:12:00Z">
              <w:r w:rsidDel="009F4872">
                <w:rPr>
                  <w:rFonts w:eastAsia="Times New Roman" w:cs="Times New Roman"/>
                </w:rPr>
                <w:delText xml:space="preserve">The Risk Officer will assign each risk factor to an individual project member, who will estimate the probability the risk could become a problem (scale of 0.1-1.0) and the impact if it does (either relative scale of 1-10, or units of dollars or schedule days, as indicated by the Risk Officer). </w:delText>
              </w:r>
            </w:del>
          </w:p>
        </w:tc>
        <w:tc>
          <w:tcPr>
            <w:tcW w:w="2267" w:type="dxa"/>
            <w:tcBorders>
              <w:top w:val="single" w:sz="12" w:space="0" w:color="000000" w:themeColor="text1"/>
              <w:left w:val="single" w:sz="6" w:space="0" w:color="000000" w:themeColor="text1"/>
              <w:bottom w:val="single" w:sz="12" w:space="0" w:color="000000" w:themeColor="text1"/>
              <w:right w:val="single" w:sz="12" w:space="0" w:color="000000" w:themeColor="text1"/>
            </w:tcBorders>
          </w:tcPr>
          <w:p w14:paraId="355C9267" w14:textId="23F8F697" w:rsidR="0016272D" w:rsidDel="009F4872" w:rsidRDefault="00092377">
            <w:pPr>
              <w:ind w:left="5"/>
              <w:rPr>
                <w:del w:id="594" w:author="Srdjan Todorovic" w:date="2022-07-18T17:10:00Z"/>
              </w:rPr>
            </w:pPr>
            <w:del w:id="595" w:author="Srdjan Todorovic" w:date="2022-07-18T17:12:00Z">
              <w:r w:rsidDel="009F4872">
                <w:rPr>
                  <w:rFonts w:eastAsia="Times New Roman" w:cs="Times New Roman"/>
                </w:rPr>
                <w:delText xml:space="preserve">Assigned Project Member </w:delText>
              </w:r>
            </w:del>
          </w:p>
        </w:tc>
      </w:tr>
      <w:tr w:rsidR="0016272D" w:rsidDel="009F4872" w14:paraId="355C926B" w14:textId="796CABD1" w:rsidTr="0E158CFC">
        <w:trPr>
          <w:trHeight w:val="990"/>
          <w:del w:id="596" w:author="Srdjan Todorovic" w:date="2022-07-18T17:12:00Z"/>
        </w:trPr>
        <w:tc>
          <w:tcPr>
            <w:tcW w:w="5125" w:type="dxa"/>
            <w:tcBorders>
              <w:top w:val="single" w:sz="12" w:space="0" w:color="000000" w:themeColor="text1"/>
              <w:left w:val="single" w:sz="12" w:space="0" w:color="000000" w:themeColor="text1"/>
              <w:bottom w:val="single" w:sz="12" w:space="0" w:color="000000" w:themeColor="text1"/>
              <w:right w:val="single" w:sz="6" w:space="0" w:color="000000" w:themeColor="text1"/>
            </w:tcBorders>
          </w:tcPr>
          <w:p w14:paraId="355C9269" w14:textId="00399170" w:rsidR="0016272D" w:rsidDel="009F4872" w:rsidRDefault="00092377">
            <w:pPr>
              <w:rPr>
                <w:del w:id="597" w:author="Srdjan Todorovic" w:date="2022-07-18T17:10:00Z"/>
              </w:rPr>
            </w:pPr>
            <w:del w:id="598" w:author="Srdjan Todorovic" w:date="2022-07-18T17:12:00Z">
              <w:r w:rsidDel="009F4872">
                <w:rPr>
                  <w:rFonts w:eastAsia="Times New Roman" w:cs="Times New Roman"/>
                </w:rPr>
                <w:delText xml:space="preserve">The individual analyzed risk factors are collected, reviewed, and adjusted if necessary. The list of risk factors is sorted by descending risk exposure (probability times impact). </w:delText>
              </w:r>
            </w:del>
          </w:p>
        </w:tc>
        <w:tc>
          <w:tcPr>
            <w:tcW w:w="2267" w:type="dxa"/>
            <w:tcBorders>
              <w:top w:val="single" w:sz="12" w:space="0" w:color="000000" w:themeColor="text1"/>
              <w:left w:val="single" w:sz="6" w:space="0" w:color="000000" w:themeColor="text1"/>
              <w:bottom w:val="single" w:sz="12" w:space="0" w:color="000000" w:themeColor="text1"/>
              <w:right w:val="single" w:sz="12" w:space="0" w:color="000000" w:themeColor="text1"/>
            </w:tcBorders>
          </w:tcPr>
          <w:p w14:paraId="355C926A" w14:textId="2E186879" w:rsidR="0016272D" w:rsidDel="009F4872" w:rsidRDefault="00092377">
            <w:pPr>
              <w:ind w:left="5"/>
              <w:rPr>
                <w:del w:id="599" w:author="Srdjan Todorovic" w:date="2022-07-18T17:10:00Z"/>
              </w:rPr>
            </w:pPr>
            <w:del w:id="600" w:author="Srdjan Todorovic" w:date="2022-07-18T17:12:00Z">
              <w:r w:rsidDel="009F4872">
                <w:rPr>
                  <w:rFonts w:eastAsia="Times New Roman" w:cs="Times New Roman"/>
                </w:rPr>
                <w:delText xml:space="preserve">Risk Officer </w:delText>
              </w:r>
            </w:del>
          </w:p>
        </w:tc>
      </w:tr>
      <w:tr w:rsidR="0016272D" w:rsidDel="009F4872" w14:paraId="355C926E" w14:textId="3084846D" w:rsidTr="0E158CFC">
        <w:trPr>
          <w:trHeight w:val="1429"/>
          <w:del w:id="601" w:author="Srdjan Todorovic" w:date="2022-07-18T17:12:00Z"/>
        </w:trPr>
        <w:tc>
          <w:tcPr>
            <w:tcW w:w="5125" w:type="dxa"/>
            <w:tcBorders>
              <w:top w:val="single" w:sz="12" w:space="0" w:color="000000" w:themeColor="text1"/>
              <w:left w:val="single" w:sz="12" w:space="0" w:color="000000" w:themeColor="text1"/>
              <w:bottom w:val="single" w:sz="12" w:space="0" w:color="000000" w:themeColor="text1"/>
              <w:right w:val="single" w:sz="6" w:space="0" w:color="000000" w:themeColor="text1"/>
            </w:tcBorders>
          </w:tcPr>
          <w:p w14:paraId="355C926C" w14:textId="77B231FC" w:rsidR="0016272D" w:rsidDel="009F4872" w:rsidRDefault="00092377">
            <w:pPr>
              <w:rPr>
                <w:del w:id="602" w:author="Srdjan Todorovic" w:date="2022-07-18T17:10:00Z"/>
              </w:rPr>
            </w:pPr>
            <w:del w:id="603" w:author="Srdjan Todorovic" w:date="2022-07-18T17:12:00Z">
              <w:r w:rsidDel="009F4872">
                <w:rPr>
                  <w:rFonts w:eastAsia="Times New Roman" w:cs="Times New Roman"/>
                  <w:i/>
                </w:rPr>
                <w:delText>&lt;If the project planning activities will incorporate schedule or budget contingencies based on risk analysis, describe the process of estimating such contingencies and communicating the information to the Project Manager or building those contingencies into the project schedule here.&gt;</w:delText>
              </w:r>
              <w:r w:rsidDel="009F4872">
                <w:rPr>
                  <w:rFonts w:eastAsia="Times New Roman" w:cs="Times New Roman"/>
                </w:rPr>
                <w:delText xml:space="preserve"> </w:delText>
              </w:r>
            </w:del>
          </w:p>
        </w:tc>
        <w:tc>
          <w:tcPr>
            <w:tcW w:w="2267" w:type="dxa"/>
            <w:tcBorders>
              <w:top w:val="single" w:sz="12" w:space="0" w:color="000000" w:themeColor="text1"/>
              <w:left w:val="single" w:sz="6" w:space="0" w:color="000000" w:themeColor="text1"/>
              <w:bottom w:val="single" w:sz="12" w:space="0" w:color="000000" w:themeColor="text1"/>
              <w:right w:val="single" w:sz="12" w:space="0" w:color="000000" w:themeColor="text1"/>
            </w:tcBorders>
          </w:tcPr>
          <w:p w14:paraId="355C926D" w14:textId="1B1284FC" w:rsidR="0016272D" w:rsidDel="009F4872" w:rsidRDefault="00092377">
            <w:pPr>
              <w:ind w:left="5"/>
              <w:rPr>
                <w:del w:id="604" w:author="Srdjan Todorovic" w:date="2022-07-18T17:10:00Z"/>
              </w:rPr>
            </w:pPr>
            <w:del w:id="605" w:author="Srdjan Todorovic" w:date="2022-07-18T17:12:00Z">
              <w:r w:rsidDel="009F4872">
                <w:rPr>
                  <w:rFonts w:eastAsia="Times New Roman" w:cs="Times New Roman"/>
                </w:rPr>
                <w:delText xml:space="preserve"> </w:delText>
              </w:r>
            </w:del>
          </w:p>
        </w:tc>
      </w:tr>
    </w:tbl>
    <w:p w14:paraId="355C926F" w14:textId="5DB970A9" w:rsidR="0016272D" w:rsidDel="009F4872" w:rsidRDefault="00092377">
      <w:pPr>
        <w:pStyle w:val="Heading2"/>
        <w:ind w:left="103" w:right="-981"/>
        <w:rPr>
          <w:del w:id="606" w:author="Srdjan Todorovic" w:date="2022-07-18T17:12:00Z"/>
        </w:rPr>
      </w:pPr>
      <w:del w:id="607" w:author="Srdjan Todorovic" w:date="2022-07-18T17:12:00Z">
        <w:r w:rsidDel="009F4872">
          <w:delText xml:space="preserve">Risk Analysis and Prioritization </w:delText>
        </w:r>
      </w:del>
    </w:p>
    <w:tbl>
      <w:tblPr>
        <w:tblStyle w:val="TableGrid1"/>
        <w:tblpPr w:vertAnchor="text" w:horzAnchor="margin" w:tblpY="56"/>
        <w:tblOverlap w:val="never"/>
        <w:tblW w:w="8985" w:type="dxa"/>
        <w:tblInd w:w="0" w:type="dxa"/>
        <w:tblCellMar>
          <w:left w:w="105" w:type="dxa"/>
          <w:right w:w="115" w:type="dxa"/>
        </w:tblCellMar>
        <w:tblLook w:val="04A0" w:firstRow="1" w:lastRow="0" w:firstColumn="1" w:lastColumn="0" w:noHBand="0" w:noVBand="1"/>
        <w:tblPrChange w:id="608" w:author="Srdjan Todorovic" w:date="2022-07-18T16:56:00Z">
          <w:tblPr>
            <w:tblStyle w:val="TableGrid1"/>
            <w:tblpPr w:vertAnchor="text" w:horzAnchor="margin" w:tblpY="56"/>
            <w:tblOverlap w:val="never"/>
            <w:tblW w:w="7392" w:type="dxa"/>
            <w:tblInd w:w="0" w:type="dxa"/>
            <w:tblCellMar>
              <w:left w:w="105" w:type="dxa"/>
              <w:right w:w="115" w:type="dxa"/>
            </w:tblCellMar>
            <w:tblLook w:val="04A0" w:firstRow="1" w:lastRow="0" w:firstColumn="1" w:lastColumn="0" w:noHBand="0" w:noVBand="1"/>
          </w:tblPr>
        </w:tblPrChange>
      </w:tblPr>
      <w:tblGrid>
        <w:gridCol w:w="5125"/>
        <w:gridCol w:w="3860"/>
        <w:tblGridChange w:id="609">
          <w:tblGrid>
            <w:gridCol w:w="5125"/>
            <w:gridCol w:w="2267"/>
          </w:tblGrid>
        </w:tblGridChange>
      </w:tblGrid>
      <w:tr w:rsidR="006727A0" w:rsidDel="009F4872" w14:paraId="5081A071" w14:textId="634E8966" w:rsidTr="006727A0">
        <w:trPr>
          <w:trHeight w:val="542"/>
          <w:del w:id="610" w:author="Srdjan Todorovic" w:date="2022-07-18T17:12:00Z"/>
          <w:trPrChange w:id="611" w:author="Srdjan Todorovic" w:date="2022-07-18T16:56:00Z">
            <w:trPr>
              <w:trHeight w:val="542"/>
            </w:trPr>
          </w:trPrChange>
        </w:trPr>
        <w:tc>
          <w:tcPr>
            <w:tcW w:w="5125" w:type="dxa"/>
            <w:tcBorders>
              <w:top w:val="single" w:sz="12" w:space="0" w:color="000000"/>
              <w:left w:val="single" w:sz="12" w:space="0" w:color="000000"/>
              <w:bottom w:val="single" w:sz="12" w:space="0" w:color="000000"/>
              <w:right w:val="single" w:sz="6" w:space="0" w:color="000000"/>
            </w:tcBorders>
            <w:shd w:val="clear" w:color="auto" w:fill="E5E5E5"/>
            <w:tcPrChange w:id="612" w:author="Srdjan Todorovic" w:date="2022-07-18T16:56:00Z">
              <w:tcPr>
                <w:tcW w:w="5125" w:type="dxa"/>
                <w:tcBorders>
                  <w:top w:val="single" w:sz="12" w:space="0" w:color="000000"/>
                  <w:left w:val="single" w:sz="12" w:space="0" w:color="000000"/>
                  <w:bottom w:val="single" w:sz="12" w:space="0" w:color="000000"/>
                  <w:right w:val="single" w:sz="6" w:space="0" w:color="000000"/>
                </w:tcBorders>
                <w:shd w:val="clear" w:color="auto" w:fill="E5E5E5"/>
              </w:tcPr>
            </w:tcPrChange>
          </w:tcPr>
          <w:p w14:paraId="72836240" w14:textId="5772CBC5" w:rsidR="006727A0" w:rsidDel="009F4872" w:rsidRDefault="006727A0" w:rsidP="006727A0">
            <w:pPr>
              <w:ind w:left="8"/>
              <w:jc w:val="center"/>
              <w:rPr>
                <w:del w:id="613" w:author="Srdjan Todorovic" w:date="2022-07-18T17:12:00Z"/>
              </w:rPr>
            </w:pPr>
            <w:del w:id="614" w:author="Srdjan Todorovic" w:date="2022-07-18T17:12:00Z">
              <w:r w:rsidDel="009F4872">
                <w:rPr>
                  <w:rFonts w:eastAsia="Times New Roman" w:cs="Times New Roman"/>
                  <w:b/>
                  <w:sz w:val="24"/>
                </w:rPr>
                <w:delText xml:space="preserve">Task </w:delText>
              </w:r>
            </w:del>
          </w:p>
        </w:tc>
        <w:tc>
          <w:tcPr>
            <w:tcW w:w="3860" w:type="dxa"/>
            <w:tcBorders>
              <w:top w:val="single" w:sz="12" w:space="0" w:color="000000"/>
              <w:left w:val="single" w:sz="6" w:space="0" w:color="000000"/>
              <w:bottom w:val="single" w:sz="12" w:space="0" w:color="000000"/>
              <w:right w:val="single" w:sz="12" w:space="0" w:color="000000"/>
            </w:tcBorders>
            <w:shd w:val="clear" w:color="auto" w:fill="E5E5E5"/>
            <w:tcPrChange w:id="615" w:author="Srdjan Todorovic" w:date="2022-07-18T16:56:00Z">
              <w:tcPr>
                <w:tcW w:w="2267" w:type="dxa"/>
                <w:tcBorders>
                  <w:top w:val="single" w:sz="12" w:space="0" w:color="000000"/>
                  <w:left w:val="single" w:sz="6" w:space="0" w:color="000000"/>
                  <w:bottom w:val="single" w:sz="12" w:space="0" w:color="000000"/>
                  <w:right w:val="single" w:sz="12" w:space="0" w:color="000000"/>
                </w:tcBorders>
                <w:shd w:val="clear" w:color="auto" w:fill="E5E5E5"/>
              </w:tcPr>
            </w:tcPrChange>
          </w:tcPr>
          <w:p w14:paraId="355D1F2C" w14:textId="25024645" w:rsidR="006727A0" w:rsidDel="009F4872" w:rsidRDefault="006727A0" w:rsidP="006727A0">
            <w:pPr>
              <w:ind w:left="15"/>
              <w:jc w:val="center"/>
              <w:rPr>
                <w:del w:id="616" w:author="Srdjan Todorovic" w:date="2022-07-18T17:12:00Z"/>
              </w:rPr>
            </w:pPr>
            <w:del w:id="617" w:author="Srdjan Todorovic" w:date="2022-07-18T17:12:00Z">
              <w:r w:rsidDel="009F4872">
                <w:rPr>
                  <w:rFonts w:eastAsia="Times New Roman" w:cs="Times New Roman"/>
                  <w:b/>
                  <w:sz w:val="24"/>
                </w:rPr>
                <w:delText xml:space="preserve">Participants </w:delText>
              </w:r>
            </w:del>
          </w:p>
        </w:tc>
      </w:tr>
      <w:tr w:rsidR="006727A0" w:rsidDel="009F4872" w14:paraId="2ACE6492" w14:textId="586E815B" w:rsidTr="006727A0">
        <w:trPr>
          <w:trHeight w:val="1434"/>
          <w:del w:id="618" w:author="Srdjan Todorovic" w:date="2022-07-18T17:12:00Z"/>
          <w:trPrChange w:id="619" w:author="Srdjan Todorovic" w:date="2022-07-18T16:56:00Z">
            <w:trPr>
              <w:trHeight w:val="1434"/>
            </w:trPr>
          </w:trPrChange>
        </w:trPr>
        <w:tc>
          <w:tcPr>
            <w:tcW w:w="5125" w:type="dxa"/>
            <w:tcBorders>
              <w:top w:val="single" w:sz="12" w:space="0" w:color="000000"/>
              <w:left w:val="single" w:sz="12" w:space="0" w:color="000000"/>
              <w:bottom w:val="single" w:sz="12" w:space="0" w:color="000000"/>
              <w:right w:val="single" w:sz="6" w:space="0" w:color="000000"/>
            </w:tcBorders>
            <w:tcPrChange w:id="620" w:author="Srdjan Todorovic" w:date="2022-07-18T16:56:00Z">
              <w:tcPr>
                <w:tcW w:w="5125" w:type="dxa"/>
                <w:tcBorders>
                  <w:top w:val="single" w:sz="12" w:space="0" w:color="000000"/>
                  <w:left w:val="single" w:sz="12" w:space="0" w:color="000000"/>
                  <w:bottom w:val="single" w:sz="12" w:space="0" w:color="000000"/>
                  <w:right w:val="single" w:sz="6" w:space="0" w:color="000000"/>
                </w:tcBorders>
              </w:tcPr>
            </w:tcPrChange>
          </w:tcPr>
          <w:p w14:paraId="17F4F781" w14:textId="53B5BFB7" w:rsidR="006727A0" w:rsidDel="009F4872" w:rsidRDefault="006727A0" w:rsidP="006727A0">
            <w:pPr>
              <w:rPr>
                <w:del w:id="621" w:author="Srdjan Todorovic" w:date="2022-07-18T17:12:00Z"/>
              </w:rPr>
            </w:pPr>
            <w:del w:id="622" w:author="Srdjan Todorovic" w:date="2022-07-18T17:12:00Z">
              <w:r w:rsidDel="009F4872">
                <w:rPr>
                  <w:rFonts w:eastAsia="Times New Roman" w:cs="Times New Roman"/>
                </w:rPr>
                <w:delText xml:space="preserve">The Risk Officer will assign each risk factor to an individual project member, who will estimate the probability the risk could become a problem (scale of 0.1-1.0) and the impact if it does (either relative scale of 1-10, or units of dollars or schedule days, as indicated by the Risk Officer). </w:delText>
              </w:r>
            </w:del>
          </w:p>
        </w:tc>
        <w:tc>
          <w:tcPr>
            <w:tcW w:w="3860" w:type="dxa"/>
            <w:tcBorders>
              <w:top w:val="single" w:sz="12" w:space="0" w:color="000000"/>
              <w:left w:val="single" w:sz="6" w:space="0" w:color="000000"/>
              <w:bottom w:val="single" w:sz="12" w:space="0" w:color="000000"/>
              <w:right w:val="single" w:sz="12" w:space="0" w:color="000000"/>
            </w:tcBorders>
            <w:tcPrChange w:id="623" w:author="Srdjan Todorovic" w:date="2022-07-18T16:56:00Z">
              <w:tcPr>
                <w:tcW w:w="2267" w:type="dxa"/>
                <w:tcBorders>
                  <w:top w:val="single" w:sz="12" w:space="0" w:color="000000"/>
                  <w:left w:val="single" w:sz="6" w:space="0" w:color="000000"/>
                  <w:bottom w:val="single" w:sz="12" w:space="0" w:color="000000"/>
                  <w:right w:val="single" w:sz="12" w:space="0" w:color="000000"/>
                </w:tcBorders>
              </w:tcPr>
            </w:tcPrChange>
          </w:tcPr>
          <w:p w14:paraId="2BC7CB48" w14:textId="5F04DBBB" w:rsidR="006727A0" w:rsidDel="009F4872" w:rsidRDefault="006727A0" w:rsidP="006727A0">
            <w:pPr>
              <w:ind w:left="5"/>
              <w:rPr>
                <w:del w:id="624" w:author="Srdjan Todorovic" w:date="2022-07-18T17:12:00Z"/>
              </w:rPr>
            </w:pPr>
            <w:del w:id="625" w:author="Srdjan Todorovic" w:date="2022-07-18T17:12:00Z">
              <w:r w:rsidDel="009F4872">
                <w:rPr>
                  <w:rFonts w:eastAsia="Times New Roman" w:cs="Times New Roman"/>
                </w:rPr>
                <w:delText xml:space="preserve">Assigned Project Member </w:delText>
              </w:r>
            </w:del>
          </w:p>
        </w:tc>
      </w:tr>
      <w:tr w:rsidR="006727A0" w:rsidDel="009F4872" w14:paraId="3AFBF6D7" w14:textId="4BA7742E" w:rsidTr="006727A0">
        <w:trPr>
          <w:trHeight w:val="990"/>
          <w:del w:id="626" w:author="Srdjan Todorovic" w:date="2022-07-18T17:12:00Z"/>
          <w:trPrChange w:id="627" w:author="Srdjan Todorovic" w:date="2022-07-18T16:56:00Z">
            <w:trPr>
              <w:trHeight w:val="990"/>
            </w:trPr>
          </w:trPrChange>
        </w:trPr>
        <w:tc>
          <w:tcPr>
            <w:tcW w:w="5125" w:type="dxa"/>
            <w:tcBorders>
              <w:top w:val="single" w:sz="12" w:space="0" w:color="000000"/>
              <w:left w:val="single" w:sz="12" w:space="0" w:color="000000"/>
              <w:bottom w:val="single" w:sz="12" w:space="0" w:color="000000"/>
              <w:right w:val="single" w:sz="6" w:space="0" w:color="000000"/>
            </w:tcBorders>
            <w:tcPrChange w:id="628" w:author="Srdjan Todorovic" w:date="2022-07-18T16:56:00Z">
              <w:tcPr>
                <w:tcW w:w="5125" w:type="dxa"/>
                <w:tcBorders>
                  <w:top w:val="single" w:sz="12" w:space="0" w:color="000000"/>
                  <w:left w:val="single" w:sz="12" w:space="0" w:color="000000"/>
                  <w:bottom w:val="single" w:sz="12" w:space="0" w:color="000000"/>
                  <w:right w:val="single" w:sz="6" w:space="0" w:color="000000"/>
                </w:tcBorders>
              </w:tcPr>
            </w:tcPrChange>
          </w:tcPr>
          <w:p w14:paraId="4AF4FF98" w14:textId="7F63A251" w:rsidR="006727A0" w:rsidDel="009F4872" w:rsidRDefault="006727A0" w:rsidP="006727A0">
            <w:pPr>
              <w:rPr>
                <w:del w:id="629" w:author="Srdjan Todorovic" w:date="2022-07-18T17:12:00Z"/>
              </w:rPr>
            </w:pPr>
            <w:del w:id="630" w:author="Srdjan Todorovic" w:date="2022-07-18T17:12:00Z">
              <w:r w:rsidDel="009F4872">
                <w:rPr>
                  <w:rFonts w:eastAsia="Times New Roman" w:cs="Times New Roman"/>
                </w:rPr>
                <w:delText xml:space="preserve">The individual analyzed risk factors are collected, reviewed, and adjusted if necessary. The list of risk factors is sorted by descending risk exposure (probability times impact). </w:delText>
              </w:r>
            </w:del>
          </w:p>
        </w:tc>
        <w:tc>
          <w:tcPr>
            <w:tcW w:w="3860" w:type="dxa"/>
            <w:tcBorders>
              <w:top w:val="single" w:sz="12" w:space="0" w:color="000000"/>
              <w:left w:val="single" w:sz="6" w:space="0" w:color="000000"/>
              <w:bottom w:val="single" w:sz="12" w:space="0" w:color="000000"/>
              <w:right w:val="single" w:sz="12" w:space="0" w:color="000000"/>
            </w:tcBorders>
            <w:tcPrChange w:id="631" w:author="Srdjan Todorovic" w:date="2022-07-18T16:56:00Z">
              <w:tcPr>
                <w:tcW w:w="2267" w:type="dxa"/>
                <w:tcBorders>
                  <w:top w:val="single" w:sz="12" w:space="0" w:color="000000"/>
                  <w:left w:val="single" w:sz="6" w:space="0" w:color="000000"/>
                  <w:bottom w:val="single" w:sz="12" w:space="0" w:color="000000"/>
                  <w:right w:val="single" w:sz="12" w:space="0" w:color="000000"/>
                </w:tcBorders>
              </w:tcPr>
            </w:tcPrChange>
          </w:tcPr>
          <w:p w14:paraId="33FE39CB" w14:textId="1E58B1BD" w:rsidR="006727A0" w:rsidDel="009F4872" w:rsidRDefault="006727A0" w:rsidP="006727A0">
            <w:pPr>
              <w:ind w:left="5"/>
              <w:rPr>
                <w:del w:id="632" w:author="Srdjan Todorovic" w:date="2022-07-18T17:12:00Z"/>
              </w:rPr>
            </w:pPr>
            <w:del w:id="633" w:author="Srdjan Todorovic" w:date="2022-07-18T17:12:00Z">
              <w:r w:rsidDel="009F4872">
                <w:rPr>
                  <w:rFonts w:eastAsia="Times New Roman" w:cs="Times New Roman"/>
                </w:rPr>
                <w:delText xml:space="preserve">Risk Officer </w:delText>
              </w:r>
            </w:del>
          </w:p>
        </w:tc>
      </w:tr>
      <w:tr w:rsidR="006727A0" w:rsidDel="009F4872" w14:paraId="4598A677" w14:textId="5A713B94" w:rsidTr="006727A0">
        <w:trPr>
          <w:trHeight w:val="1429"/>
          <w:del w:id="634" w:author="Srdjan Todorovic" w:date="2022-07-18T17:12:00Z"/>
          <w:trPrChange w:id="635" w:author="Srdjan Todorovic" w:date="2022-07-18T16:56:00Z">
            <w:trPr>
              <w:trHeight w:val="1429"/>
            </w:trPr>
          </w:trPrChange>
        </w:trPr>
        <w:tc>
          <w:tcPr>
            <w:tcW w:w="5125" w:type="dxa"/>
            <w:tcBorders>
              <w:top w:val="single" w:sz="12" w:space="0" w:color="000000"/>
              <w:left w:val="single" w:sz="12" w:space="0" w:color="000000"/>
              <w:bottom w:val="single" w:sz="12" w:space="0" w:color="000000"/>
              <w:right w:val="single" w:sz="6" w:space="0" w:color="000000"/>
            </w:tcBorders>
            <w:tcPrChange w:id="636" w:author="Srdjan Todorovic" w:date="2022-07-18T16:56:00Z">
              <w:tcPr>
                <w:tcW w:w="5125" w:type="dxa"/>
                <w:tcBorders>
                  <w:top w:val="single" w:sz="12" w:space="0" w:color="000000"/>
                  <w:left w:val="single" w:sz="12" w:space="0" w:color="000000"/>
                  <w:bottom w:val="single" w:sz="12" w:space="0" w:color="000000"/>
                  <w:right w:val="single" w:sz="6" w:space="0" w:color="000000"/>
                </w:tcBorders>
              </w:tcPr>
            </w:tcPrChange>
          </w:tcPr>
          <w:p w14:paraId="6F3964A1" w14:textId="329F0AE7" w:rsidR="006727A0" w:rsidDel="009F4872" w:rsidRDefault="006727A0" w:rsidP="006727A0">
            <w:pPr>
              <w:rPr>
                <w:del w:id="637" w:author="Srdjan Todorovic" w:date="2022-07-18T17:12:00Z"/>
              </w:rPr>
            </w:pPr>
            <w:del w:id="638" w:author="Srdjan Todorovic" w:date="2022-07-18T17:12:00Z">
              <w:r w:rsidDel="009F4872">
                <w:rPr>
                  <w:rFonts w:eastAsia="Times New Roman" w:cs="Times New Roman"/>
                  <w:i/>
                </w:rPr>
                <w:delText>&lt;If the project planning activities will incorporate schedule or budget contingencies based on risk analysis, describe the process of estimating such contingencies and communicating the information to the Project Manager or building those contingencies into the project schedule here.&gt;</w:delText>
              </w:r>
              <w:r w:rsidDel="009F4872">
                <w:rPr>
                  <w:rFonts w:eastAsia="Times New Roman" w:cs="Times New Roman"/>
                </w:rPr>
                <w:delText xml:space="preserve"> </w:delText>
              </w:r>
            </w:del>
          </w:p>
        </w:tc>
        <w:tc>
          <w:tcPr>
            <w:tcW w:w="3860" w:type="dxa"/>
            <w:tcBorders>
              <w:top w:val="single" w:sz="12" w:space="0" w:color="000000"/>
              <w:left w:val="single" w:sz="6" w:space="0" w:color="000000"/>
              <w:bottom w:val="single" w:sz="12" w:space="0" w:color="000000"/>
              <w:right w:val="single" w:sz="12" w:space="0" w:color="000000"/>
            </w:tcBorders>
            <w:tcPrChange w:id="639" w:author="Srdjan Todorovic" w:date="2022-07-18T16:56:00Z">
              <w:tcPr>
                <w:tcW w:w="2267" w:type="dxa"/>
                <w:tcBorders>
                  <w:top w:val="single" w:sz="12" w:space="0" w:color="000000"/>
                  <w:left w:val="single" w:sz="6" w:space="0" w:color="000000"/>
                  <w:bottom w:val="single" w:sz="12" w:space="0" w:color="000000"/>
                  <w:right w:val="single" w:sz="12" w:space="0" w:color="000000"/>
                </w:tcBorders>
              </w:tcPr>
            </w:tcPrChange>
          </w:tcPr>
          <w:p w14:paraId="07D65C1E" w14:textId="2489EDB7" w:rsidR="006727A0" w:rsidDel="009F4872" w:rsidRDefault="006727A0" w:rsidP="006727A0">
            <w:pPr>
              <w:ind w:left="5"/>
              <w:rPr>
                <w:del w:id="640" w:author="Srdjan Todorovic" w:date="2022-07-18T17:12:00Z"/>
              </w:rPr>
            </w:pPr>
            <w:del w:id="641" w:author="Srdjan Todorovic" w:date="2022-07-18T17:12:00Z">
              <w:r w:rsidDel="009F4872">
                <w:rPr>
                  <w:rFonts w:eastAsia="Times New Roman" w:cs="Times New Roman"/>
                </w:rPr>
                <w:delText xml:space="preserve"> </w:delText>
              </w:r>
            </w:del>
          </w:p>
        </w:tc>
      </w:tr>
    </w:tbl>
    <w:p w14:paraId="355C9270" w14:textId="4B32A069" w:rsidR="0016272D" w:rsidDel="009F4872" w:rsidRDefault="00092377">
      <w:pPr>
        <w:spacing w:after="1156"/>
        <w:ind w:left="108"/>
        <w:rPr>
          <w:del w:id="642" w:author="Srdjan Todorovic" w:date="2022-07-18T17:12:00Z"/>
        </w:rPr>
      </w:pPr>
      <w:del w:id="643" w:author="Srdjan Todorovic" w:date="2022-07-18T17:12:00Z">
        <w:r w:rsidDel="009F4872">
          <w:rPr>
            <w:rFonts w:eastAsia="Times New Roman" w:cs="Times New Roman"/>
            <w:b/>
          </w:rPr>
          <w:delText xml:space="preserve"> </w:delText>
        </w:r>
      </w:del>
    </w:p>
    <w:p w14:paraId="66E73041" w14:textId="0D01CC78" w:rsidR="009F4872" w:rsidDel="009F4872" w:rsidRDefault="00092377">
      <w:pPr>
        <w:spacing w:after="715"/>
        <w:ind w:left="108"/>
        <w:rPr>
          <w:del w:id="644" w:author="Srdjan Todorovic" w:date="2022-07-18T17:12:00Z"/>
        </w:rPr>
      </w:pPr>
      <w:del w:id="645" w:author="Srdjan Todorovic" w:date="2022-07-18T17:12:00Z">
        <w:r w:rsidDel="009F4872">
          <w:rPr>
            <w:rFonts w:eastAsia="Times New Roman" w:cs="Times New Roman"/>
            <w:b/>
          </w:rPr>
          <w:delText xml:space="preserve"> </w:delText>
        </w:r>
      </w:del>
    </w:p>
    <w:p w14:paraId="388E60C1" w14:textId="32F8E43C" w:rsidR="009F4872" w:rsidDel="009F4872" w:rsidRDefault="00092377">
      <w:pPr>
        <w:spacing w:after="1129"/>
        <w:ind w:left="108"/>
        <w:rPr>
          <w:del w:id="646" w:author="Srdjan Todorovic" w:date="2022-07-18T17:12:00Z"/>
        </w:rPr>
      </w:pPr>
      <w:del w:id="647" w:author="Srdjan Todorovic" w:date="2022-07-18T17:12:00Z">
        <w:r w:rsidDel="009F4872">
          <w:rPr>
            <w:rFonts w:eastAsia="Times New Roman" w:cs="Times New Roman"/>
            <w:b/>
          </w:rPr>
          <w:delText xml:space="preserve"> </w:delText>
        </w:r>
      </w:del>
    </w:p>
    <w:tbl>
      <w:tblPr>
        <w:tblStyle w:val="TableGrid1"/>
        <w:tblpPr w:vertAnchor="text" w:horzAnchor="margin" w:tblpXSpec="right" w:tblpY="1686"/>
        <w:tblOverlap w:val="never"/>
        <w:tblW w:w="7392" w:type="dxa"/>
        <w:tblInd w:w="0" w:type="dxa"/>
        <w:tblCellMar>
          <w:left w:w="105" w:type="dxa"/>
          <w:right w:w="115" w:type="dxa"/>
        </w:tblCellMar>
        <w:tblLook w:val="04A0" w:firstRow="1" w:lastRow="0" w:firstColumn="1" w:lastColumn="0" w:noHBand="0" w:noVBand="1"/>
      </w:tblPr>
      <w:tblGrid>
        <w:gridCol w:w="5125"/>
        <w:gridCol w:w="2267"/>
      </w:tblGrid>
      <w:tr w:rsidR="00DF6887" w:rsidDel="009F4872" w14:paraId="09C24A17" w14:textId="198CC1DD" w:rsidTr="0E158CFC">
        <w:trPr>
          <w:trHeight w:val="543"/>
          <w:del w:id="648" w:author="Srdjan Todorovic" w:date="2022-07-18T17:12:00Z"/>
        </w:trPr>
        <w:tc>
          <w:tcPr>
            <w:tcW w:w="5125" w:type="dxa"/>
            <w:tcBorders>
              <w:top w:val="single" w:sz="12" w:space="0" w:color="000000" w:themeColor="text1"/>
              <w:left w:val="single" w:sz="12" w:space="0" w:color="000000" w:themeColor="text1"/>
              <w:bottom w:val="single" w:sz="12" w:space="0" w:color="000000" w:themeColor="text1"/>
              <w:right w:val="single" w:sz="6" w:space="0" w:color="000000" w:themeColor="text1"/>
            </w:tcBorders>
            <w:shd w:val="clear" w:color="auto" w:fill="E5E5E5"/>
          </w:tcPr>
          <w:p w14:paraId="66F3011F" w14:textId="0D92EDDF" w:rsidR="00DF6887" w:rsidDel="009F4872" w:rsidRDefault="00DF6887" w:rsidP="00DF6887">
            <w:pPr>
              <w:ind w:left="8"/>
              <w:jc w:val="center"/>
              <w:rPr>
                <w:del w:id="649" w:author="Srdjan Todorovic" w:date="2022-07-18T17:12:00Z"/>
              </w:rPr>
            </w:pPr>
            <w:del w:id="650" w:author="Srdjan Todorovic" w:date="2022-07-18T17:12:00Z">
              <w:r w:rsidRPr="0E158CFC" w:rsidDel="009F4872">
                <w:rPr>
                  <w:rFonts w:eastAsia="Times New Roman" w:cs="Times New Roman"/>
                  <w:b/>
                  <w:sz w:val="24"/>
                  <w:szCs w:val="24"/>
                </w:rPr>
                <w:delText xml:space="preserve">Task </w:delText>
              </w:r>
            </w:del>
          </w:p>
        </w:tc>
        <w:tc>
          <w:tcPr>
            <w:tcW w:w="2267"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E5E5E5"/>
          </w:tcPr>
          <w:p w14:paraId="137EFD26" w14:textId="2A15989E" w:rsidR="00DF6887" w:rsidDel="009F4872" w:rsidRDefault="00DF6887" w:rsidP="00DF6887">
            <w:pPr>
              <w:ind w:left="15"/>
              <w:jc w:val="center"/>
              <w:rPr>
                <w:del w:id="651" w:author="Srdjan Todorovic" w:date="2022-07-18T17:12:00Z"/>
              </w:rPr>
            </w:pPr>
            <w:del w:id="652" w:author="Srdjan Todorovic" w:date="2022-07-18T17:12:00Z">
              <w:r w:rsidRPr="0E158CFC" w:rsidDel="009F4872">
                <w:rPr>
                  <w:rFonts w:eastAsia="Times New Roman" w:cs="Times New Roman"/>
                  <w:b/>
                  <w:sz w:val="24"/>
                  <w:szCs w:val="24"/>
                </w:rPr>
                <w:delText xml:space="preserve">Participants </w:delText>
              </w:r>
            </w:del>
          </w:p>
        </w:tc>
      </w:tr>
      <w:tr w:rsidR="00DF6887" w:rsidDel="009F4872" w14:paraId="00C777BB" w14:textId="169F9ABF" w:rsidTr="0E158CFC">
        <w:trPr>
          <w:trHeight w:val="1654"/>
          <w:del w:id="653" w:author="Srdjan Todorovic" w:date="2022-07-18T17:12:00Z"/>
        </w:trPr>
        <w:tc>
          <w:tcPr>
            <w:tcW w:w="5125" w:type="dxa"/>
            <w:tcBorders>
              <w:top w:val="single" w:sz="12" w:space="0" w:color="000000" w:themeColor="text1"/>
              <w:left w:val="single" w:sz="12" w:space="0" w:color="000000" w:themeColor="text1"/>
              <w:bottom w:val="single" w:sz="12" w:space="0" w:color="000000" w:themeColor="text1"/>
              <w:right w:val="single" w:sz="6" w:space="0" w:color="000000" w:themeColor="text1"/>
            </w:tcBorders>
          </w:tcPr>
          <w:p w14:paraId="7DA0F911" w14:textId="023AC886" w:rsidR="00DF6887" w:rsidDel="009F4872" w:rsidRDefault="00DF6887" w:rsidP="00DF6887">
            <w:pPr>
              <w:rPr>
                <w:del w:id="654" w:author="Srdjan Todorovic" w:date="2022-07-18T17:12:00Z"/>
              </w:rPr>
            </w:pPr>
            <w:del w:id="655" w:author="Srdjan Todorovic" w:date="2022-07-18T17:12:00Z">
              <w:r w:rsidDel="009F4872">
                <w:rPr>
                  <w:rFonts w:eastAsia="Times New Roman" w:cs="Times New Roman"/>
                </w:rPr>
                <w:delText xml:space="preserve">The top ten risks, or those risk factors having an estimated exposure greater than </w:delText>
              </w:r>
              <w:r w:rsidDel="009F4872">
                <w:rPr>
                  <w:rFonts w:eastAsia="Times New Roman" w:cs="Times New Roman"/>
                  <w:i/>
                </w:rPr>
                <w:delText>&lt;state exposure threshold&gt;</w:delText>
              </w:r>
              <w:r w:rsidDel="009F4872">
                <w:rPr>
                  <w:rFonts w:eastAsia="Times New Roman" w:cs="Times New Roman"/>
                </w:rPr>
                <w:delText xml:space="preserve"> are assigned to individual project members for development and execution of a risk mitigation plan. </w:delText>
              </w:r>
              <w:r w:rsidDel="009F4872">
                <w:rPr>
                  <w:rFonts w:eastAsia="Times New Roman" w:cs="Times New Roman"/>
                  <w:i/>
                </w:rPr>
                <w:delText>&lt;Or, a group brainstorming session is used to define mitigation plans for individual risk items and to assign responsibility to individuals.&gt;</w:delText>
              </w:r>
              <w:r w:rsidDel="009F4872">
                <w:rPr>
                  <w:rFonts w:eastAsia="Times New Roman" w:cs="Times New Roman"/>
                </w:rPr>
                <w:delText xml:space="preserve"> </w:delText>
              </w:r>
            </w:del>
          </w:p>
        </w:tc>
        <w:tc>
          <w:tcPr>
            <w:tcW w:w="2267" w:type="dxa"/>
            <w:tcBorders>
              <w:top w:val="single" w:sz="12" w:space="0" w:color="000000" w:themeColor="text1"/>
              <w:left w:val="single" w:sz="6" w:space="0" w:color="000000" w:themeColor="text1"/>
              <w:bottom w:val="single" w:sz="12" w:space="0" w:color="000000" w:themeColor="text1"/>
              <w:right w:val="single" w:sz="12" w:space="0" w:color="000000" w:themeColor="text1"/>
            </w:tcBorders>
          </w:tcPr>
          <w:p w14:paraId="23800188" w14:textId="2F7AD73A" w:rsidR="00DF6887" w:rsidDel="009F4872" w:rsidRDefault="00DF6887" w:rsidP="00DF6887">
            <w:pPr>
              <w:ind w:left="5"/>
              <w:rPr>
                <w:del w:id="656" w:author="Srdjan Todorovic" w:date="2022-07-18T17:12:00Z"/>
              </w:rPr>
            </w:pPr>
            <w:del w:id="657" w:author="Srdjan Todorovic" w:date="2022-07-18T17:12:00Z">
              <w:r w:rsidDel="009F4872">
                <w:rPr>
                  <w:rFonts w:eastAsia="Times New Roman" w:cs="Times New Roman"/>
                </w:rPr>
                <w:delText xml:space="preserve">Risk Officer </w:delText>
              </w:r>
            </w:del>
          </w:p>
        </w:tc>
      </w:tr>
      <w:tr w:rsidR="00DF6887" w:rsidDel="009F4872" w14:paraId="21918072" w14:textId="3B6E3B09" w:rsidTr="0E158CFC">
        <w:trPr>
          <w:trHeight w:val="1210"/>
          <w:del w:id="658" w:author="Srdjan Todorovic" w:date="2022-07-18T17:12:00Z"/>
        </w:trPr>
        <w:tc>
          <w:tcPr>
            <w:tcW w:w="5125" w:type="dxa"/>
            <w:tcBorders>
              <w:top w:val="single" w:sz="12" w:space="0" w:color="000000" w:themeColor="text1"/>
              <w:left w:val="single" w:sz="12" w:space="0" w:color="000000" w:themeColor="text1"/>
              <w:bottom w:val="single" w:sz="12" w:space="0" w:color="000000" w:themeColor="text1"/>
              <w:right w:val="single" w:sz="6" w:space="0" w:color="000000" w:themeColor="text1"/>
            </w:tcBorders>
          </w:tcPr>
          <w:p w14:paraId="7F48F2AF" w14:textId="16D06C62" w:rsidR="00DF6887" w:rsidDel="009F4872" w:rsidRDefault="00DF6887" w:rsidP="00DF6887">
            <w:pPr>
              <w:rPr>
                <w:del w:id="659" w:author="Srdjan Todorovic" w:date="2022-07-18T17:12:00Z"/>
              </w:rPr>
            </w:pPr>
            <w:del w:id="660" w:author="Srdjan Todorovic" w:date="2022-07-18T17:12:00Z">
              <w:r w:rsidDel="009F4872">
                <w:rPr>
                  <w:rFonts w:eastAsia="Times New Roman" w:cs="Times New Roman"/>
                </w:rPr>
                <w:delText xml:space="preserve">For each assigned risk factor, recommend actions that will reduce either the probability of the risk materializing into a problem, or the severity of the exposure if it does. Return the mitigation plan to the Risk Officer. </w:delText>
              </w:r>
            </w:del>
          </w:p>
        </w:tc>
        <w:tc>
          <w:tcPr>
            <w:tcW w:w="2267" w:type="dxa"/>
            <w:tcBorders>
              <w:top w:val="single" w:sz="12" w:space="0" w:color="000000" w:themeColor="text1"/>
              <w:left w:val="single" w:sz="6" w:space="0" w:color="000000" w:themeColor="text1"/>
              <w:bottom w:val="single" w:sz="12" w:space="0" w:color="000000" w:themeColor="text1"/>
              <w:right w:val="single" w:sz="12" w:space="0" w:color="000000" w:themeColor="text1"/>
            </w:tcBorders>
          </w:tcPr>
          <w:p w14:paraId="2C9314CB" w14:textId="6393E2BC" w:rsidR="00DF6887" w:rsidDel="009F4872" w:rsidRDefault="00DF6887" w:rsidP="00DF6887">
            <w:pPr>
              <w:ind w:left="5"/>
              <w:rPr>
                <w:del w:id="661" w:author="Srdjan Todorovic" w:date="2022-07-18T17:12:00Z"/>
              </w:rPr>
            </w:pPr>
            <w:del w:id="662" w:author="Srdjan Todorovic" w:date="2022-07-18T17:12:00Z">
              <w:r w:rsidDel="009F4872">
                <w:rPr>
                  <w:rFonts w:eastAsia="Times New Roman" w:cs="Times New Roman"/>
                </w:rPr>
                <w:delText xml:space="preserve">Project Members </w:delText>
              </w:r>
            </w:del>
          </w:p>
        </w:tc>
      </w:tr>
      <w:tr w:rsidR="00DF6887" w:rsidDel="009F4872" w14:paraId="0DC5E2CC" w14:textId="58198365" w:rsidTr="0E158CFC">
        <w:trPr>
          <w:trHeight w:val="990"/>
          <w:del w:id="663" w:author="Srdjan Todorovic" w:date="2022-07-18T17:12:00Z"/>
        </w:trPr>
        <w:tc>
          <w:tcPr>
            <w:tcW w:w="5125" w:type="dxa"/>
            <w:tcBorders>
              <w:top w:val="single" w:sz="12" w:space="0" w:color="000000" w:themeColor="text1"/>
              <w:left w:val="single" w:sz="12" w:space="0" w:color="000000" w:themeColor="text1"/>
              <w:bottom w:val="single" w:sz="12" w:space="0" w:color="000000" w:themeColor="text1"/>
              <w:right w:val="single" w:sz="6" w:space="0" w:color="000000" w:themeColor="text1"/>
            </w:tcBorders>
          </w:tcPr>
          <w:p w14:paraId="65F960F1" w14:textId="23F9131E" w:rsidR="00DF6887" w:rsidDel="009F4872" w:rsidRDefault="00DF6887" w:rsidP="00DF6887">
            <w:pPr>
              <w:rPr>
                <w:del w:id="664" w:author="Srdjan Todorovic" w:date="2022-07-18T17:12:00Z"/>
              </w:rPr>
            </w:pPr>
            <w:del w:id="665" w:author="Srdjan Todorovic" w:date="2022-07-18T17:12:00Z">
              <w:r w:rsidDel="009F4872">
                <w:rPr>
                  <w:rFonts w:eastAsia="Times New Roman" w:cs="Times New Roman"/>
                </w:rPr>
                <w:delText xml:space="preserve">The mitigation plans for assigned risk items are collated into a single list. The completed Top Ten Risk List is created and made publicly available on the project’s intranet web site. </w:delText>
              </w:r>
            </w:del>
          </w:p>
        </w:tc>
        <w:tc>
          <w:tcPr>
            <w:tcW w:w="2267" w:type="dxa"/>
            <w:tcBorders>
              <w:top w:val="single" w:sz="12" w:space="0" w:color="000000" w:themeColor="text1"/>
              <w:left w:val="single" w:sz="6" w:space="0" w:color="000000" w:themeColor="text1"/>
              <w:bottom w:val="single" w:sz="12" w:space="0" w:color="000000" w:themeColor="text1"/>
              <w:right w:val="single" w:sz="12" w:space="0" w:color="000000" w:themeColor="text1"/>
            </w:tcBorders>
          </w:tcPr>
          <w:p w14:paraId="2B08DAFD" w14:textId="25F58C71" w:rsidR="00DF6887" w:rsidDel="009F4872" w:rsidRDefault="00DF6887" w:rsidP="00DF6887">
            <w:pPr>
              <w:ind w:left="5"/>
              <w:rPr>
                <w:del w:id="666" w:author="Srdjan Todorovic" w:date="2022-07-18T17:12:00Z"/>
              </w:rPr>
            </w:pPr>
            <w:del w:id="667" w:author="Srdjan Todorovic" w:date="2022-07-18T17:12:00Z">
              <w:r w:rsidDel="009F4872">
                <w:rPr>
                  <w:rFonts w:eastAsia="Times New Roman" w:cs="Times New Roman"/>
                </w:rPr>
                <w:delText xml:space="preserve">Risk Officer </w:delText>
              </w:r>
            </w:del>
          </w:p>
        </w:tc>
      </w:tr>
    </w:tbl>
    <w:p w14:paraId="1662FFCA" w14:textId="65D2AA4F" w:rsidR="00EE2221" w:rsidDel="009F4872" w:rsidRDefault="00092377">
      <w:pPr>
        <w:spacing w:after="0"/>
        <w:rPr>
          <w:del w:id="668" w:author="Srdjan Todorovic" w:date="2022-07-18T17:10:00Z"/>
        </w:rPr>
      </w:pPr>
      <w:del w:id="669" w:author="Srdjan Todorovic" w:date="2022-07-18T17:12:00Z">
        <w:r w:rsidDel="009F4872">
          <w:rPr>
            <w:rFonts w:eastAsia="Times New Roman" w:cs="Times New Roman"/>
            <w:sz w:val="24"/>
          </w:rPr>
          <w:delText xml:space="preserve"> </w:delText>
        </w:r>
      </w:del>
    </w:p>
    <w:tbl>
      <w:tblPr>
        <w:tblStyle w:val="TableGrid1"/>
        <w:tblpPr w:vertAnchor="text" w:horzAnchor="margin" w:tblpXSpec="right" w:tblpY="653"/>
        <w:tblOverlap w:val="never"/>
        <w:tblW w:w="7392" w:type="dxa"/>
        <w:tblInd w:w="0" w:type="dxa"/>
        <w:tblCellMar>
          <w:left w:w="105" w:type="dxa"/>
          <w:right w:w="115" w:type="dxa"/>
        </w:tblCellMar>
        <w:tblLook w:val="04A0" w:firstRow="1" w:lastRow="0" w:firstColumn="1" w:lastColumn="0" w:noHBand="0" w:noVBand="1"/>
        <w:tblPrChange w:id="670" w:author="Srdjan Todorovic" w:date="2022-07-18T16:57:00Z">
          <w:tblPr>
            <w:tblStyle w:val="TableGrid1"/>
            <w:tblpPr w:vertAnchor="text" w:tblpX="2181" w:tblpY="31"/>
            <w:tblOverlap w:val="never"/>
            <w:tblW w:w="7392" w:type="dxa"/>
            <w:tblInd w:w="0" w:type="dxa"/>
            <w:tblCellMar>
              <w:left w:w="105" w:type="dxa"/>
              <w:right w:w="115" w:type="dxa"/>
            </w:tblCellMar>
            <w:tblLook w:val="04A0" w:firstRow="1" w:lastRow="0" w:firstColumn="1" w:lastColumn="0" w:noHBand="0" w:noVBand="1"/>
          </w:tblPr>
        </w:tblPrChange>
      </w:tblPr>
      <w:tblGrid>
        <w:gridCol w:w="5125"/>
        <w:gridCol w:w="2267"/>
        <w:tblGridChange w:id="671">
          <w:tblGrid>
            <w:gridCol w:w="5125"/>
            <w:gridCol w:w="2267"/>
          </w:tblGrid>
        </w:tblGridChange>
      </w:tblGrid>
      <w:tr w:rsidR="0016272D" w:rsidDel="009F4872" w14:paraId="355C9276" w14:textId="7159FC6C" w:rsidTr="00DF6887">
        <w:trPr>
          <w:trHeight w:val="543"/>
          <w:del w:id="672" w:author="Srdjan Todorovic" w:date="2022-07-18T17:10:00Z"/>
          <w:trPrChange w:id="673" w:author="Srdjan Todorovic" w:date="2022-07-18T16:57:00Z">
            <w:trPr>
              <w:trHeight w:val="543"/>
            </w:trPr>
          </w:trPrChange>
        </w:trPr>
        <w:tc>
          <w:tcPr>
            <w:tcW w:w="5125" w:type="dxa"/>
            <w:tcBorders>
              <w:top w:val="single" w:sz="12" w:space="0" w:color="000000"/>
              <w:left w:val="single" w:sz="12" w:space="0" w:color="000000"/>
              <w:bottom w:val="single" w:sz="12" w:space="0" w:color="000000"/>
              <w:right w:val="single" w:sz="6" w:space="0" w:color="000000"/>
            </w:tcBorders>
            <w:shd w:val="clear" w:color="auto" w:fill="E5E5E5"/>
            <w:tcPrChange w:id="674" w:author="Srdjan Todorovic" w:date="2022-07-18T16:57:00Z">
              <w:tcPr>
                <w:tcW w:w="5125" w:type="dxa"/>
                <w:tcBorders>
                  <w:top w:val="single" w:sz="12" w:space="0" w:color="000000"/>
                  <w:left w:val="single" w:sz="12" w:space="0" w:color="000000"/>
                  <w:bottom w:val="single" w:sz="12" w:space="0" w:color="000000"/>
                  <w:right w:val="single" w:sz="6" w:space="0" w:color="000000"/>
                </w:tcBorders>
                <w:shd w:val="clear" w:color="auto" w:fill="E5E5E5"/>
              </w:tcPr>
            </w:tcPrChange>
          </w:tcPr>
          <w:p w14:paraId="355C9274" w14:textId="23EC987F" w:rsidR="0016272D" w:rsidDel="009F4872" w:rsidRDefault="00092377">
            <w:pPr>
              <w:rPr>
                <w:del w:id="675" w:author="Srdjan Todorovic" w:date="2022-07-18T17:10:00Z"/>
              </w:rPr>
              <w:pPrChange w:id="676" w:author="Unknown" w:date="2022-07-18T17:10:00Z">
                <w:pPr>
                  <w:framePr w:wrap="around" w:vAnchor="text" w:hAnchor="margin" w:xAlign="right" w:y="653"/>
                  <w:ind w:left="8"/>
                  <w:suppressOverlap/>
                  <w:jc w:val="center"/>
                </w:pPr>
              </w:pPrChange>
            </w:pPr>
            <w:del w:id="677" w:author="Srdjan Todorovic" w:date="2022-07-18T17:10:00Z">
              <w:r w:rsidDel="009F4872">
                <w:rPr>
                  <w:rFonts w:eastAsia="Times New Roman" w:cs="Times New Roman"/>
                  <w:b/>
                  <w:sz w:val="24"/>
                </w:rPr>
                <w:delText xml:space="preserve">Task </w:delText>
              </w:r>
            </w:del>
          </w:p>
        </w:tc>
        <w:tc>
          <w:tcPr>
            <w:tcW w:w="2267" w:type="dxa"/>
            <w:tcBorders>
              <w:top w:val="single" w:sz="12" w:space="0" w:color="000000"/>
              <w:left w:val="single" w:sz="6" w:space="0" w:color="000000"/>
              <w:bottom w:val="single" w:sz="12" w:space="0" w:color="000000"/>
              <w:right w:val="single" w:sz="12" w:space="0" w:color="000000"/>
            </w:tcBorders>
            <w:shd w:val="clear" w:color="auto" w:fill="E5E5E5"/>
            <w:tcPrChange w:id="678" w:author="Srdjan Todorovic" w:date="2022-07-18T16:57:00Z">
              <w:tcPr>
                <w:tcW w:w="2267" w:type="dxa"/>
                <w:tcBorders>
                  <w:top w:val="single" w:sz="12" w:space="0" w:color="000000"/>
                  <w:left w:val="single" w:sz="6" w:space="0" w:color="000000"/>
                  <w:bottom w:val="single" w:sz="12" w:space="0" w:color="000000"/>
                  <w:right w:val="single" w:sz="12" w:space="0" w:color="000000"/>
                </w:tcBorders>
                <w:shd w:val="clear" w:color="auto" w:fill="E5E5E5"/>
              </w:tcPr>
            </w:tcPrChange>
          </w:tcPr>
          <w:p w14:paraId="355C9275" w14:textId="772569D5" w:rsidR="0016272D" w:rsidDel="009F4872" w:rsidRDefault="00092377">
            <w:pPr>
              <w:rPr>
                <w:del w:id="679" w:author="Srdjan Todorovic" w:date="2022-07-18T17:10:00Z"/>
              </w:rPr>
              <w:pPrChange w:id="680" w:author="Unknown" w:date="2022-07-18T17:10:00Z">
                <w:pPr>
                  <w:framePr w:wrap="around" w:vAnchor="text" w:hAnchor="margin" w:xAlign="right" w:y="653"/>
                  <w:ind w:left="15"/>
                  <w:suppressOverlap/>
                  <w:jc w:val="center"/>
                </w:pPr>
              </w:pPrChange>
            </w:pPr>
            <w:del w:id="681" w:author="Srdjan Todorovic" w:date="2022-07-18T17:10:00Z">
              <w:r w:rsidDel="009F4872">
                <w:rPr>
                  <w:rFonts w:eastAsia="Times New Roman" w:cs="Times New Roman"/>
                  <w:b/>
                  <w:sz w:val="24"/>
                </w:rPr>
                <w:delText xml:space="preserve">Participants </w:delText>
              </w:r>
            </w:del>
          </w:p>
        </w:tc>
      </w:tr>
      <w:tr w:rsidR="0016272D" w:rsidDel="009F4872" w14:paraId="355C9279" w14:textId="1DA9D963" w:rsidTr="00DF6887">
        <w:trPr>
          <w:trHeight w:val="1654"/>
          <w:del w:id="682" w:author="Srdjan Todorovic" w:date="2022-07-18T17:10:00Z"/>
          <w:trPrChange w:id="683" w:author="Srdjan Todorovic" w:date="2022-07-18T16:57:00Z">
            <w:trPr>
              <w:trHeight w:val="1654"/>
            </w:trPr>
          </w:trPrChange>
        </w:trPr>
        <w:tc>
          <w:tcPr>
            <w:tcW w:w="5125" w:type="dxa"/>
            <w:tcBorders>
              <w:top w:val="single" w:sz="12" w:space="0" w:color="000000"/>
              <w:left w:val="single" w:sz="12" w:space="0" w:color="000000"/>
              <w:bottom w:val="single" w:sz="12" w:space="0" w:color="000000"/>
              <w:right w:val="single" w:sz="6" w:space="0" w:color="000000"/>
            </w:tcBorders>
            <w:tcPrChange w:id="684" w:author="Srdjan Todorovic" w:date="2022-07-18T16:57:00Z">
              <w:tcPr>
                <w:tcW w:w="5125" w:type="dxa"/>
                <w:tcBorders>
                  <w:top w:val="single" w:sz="12" w:space="0" w:color="000000"/>
                  <w:left w:val="single" w:sz="12" w:space="0" w:color="000000"/>
                  <w:bottom w:val="single" w:sz="12" w:space="0" w:color="000000"/>
                  <w:right w:val="single" w:sz="6" w:space="0" w:color="000000"/>
                </w:tcBorders>
              </w:tcPr>
            </w:tcPrChange>
          </w:tcPr>
          <w:p w14:paraId="355C9277" w14:textId="08FC0774" w:rsidR="0016272D" w:rsidDel="009F4872" w:rsidRDefault="00092377" w:rsidP="00F918EB">
            <w:pPr>
              <w:rPr>
                <w:del w:id="685" w:author="Srdjan Todorovic" w:date="2022-07-18T17:10:00Z"/>
              </w:rPr>
            </w:pPr>
            <w:del w:id="686" w:author="Srdjan Todorovic" w:date="2022-07-18T17:10:00Z">
              <w:r w:rsidDel="009F4872">
                <w:rPr>
                  <w:rFonts w:eastAsia="Times New Roman" w:cs="Times New Roman"/>
                </w:rPr>
                <w:delText xml:space="preserve">The top ten risks, or those risk factors having an estimated exposure greater than </w:delText>
              </w:r>
              <w:r w:rsidDel="009F4872">
                <w:rPr>
                  <w:rFonts w:eastAsia="Times New Roman" w:cs="Times New Roman"/>
                  <w:i/>
                </w:rPr>
                <w:delText>&lt;state exposure threshold&gt;</w:delText>
              </w:r>
              <w:r w:rsidDel="009F4872">
                <w:rPr>
                  <w:rFonts w:eastAsia="Times New Roman" w:cs="Times New Roman"/>
                </w:rPr>
                <w:delText xml:space="preserve"> are assigned to individual project members for development and execution of a risk mitigation plan. </w:delText>
              </w:r>
              <w:r w:rsidDel="009F4872">
                <w:rPr>
                  <w:rFonts w:eastAsia="Times New Roman" w:cs="Times New Roman"/>
                  <w:i/>
                </w:rPr>
                <w:delText>&lt;Or, a group brainstorming session is used to define mitigation plans for individual risk items and to assign responsibility to individuals.&gt;</w:delText>
              </w:r>
              <w:r w:rsidDel="009F4872">
                <w:rPr>
                  <w:rFonts w:eastAsia="Times New Roman" w:cs="Times New Roman"/>
                </w:rPr>
                <w:delText xml:space="preserve"> </w:delText>
              </w:r>
            </w:del>
          </w:p>
        </w:tc>
        <w:tc>
          <w:tcPr>
            <w:tcW w:w="2267" w:type="dxa"/>
            <w:tcBorders>
              <w:top w:val="single" w:sz="12" w:space="0" w:color="000000"/>
              <w:left w:val="single" w:sz="6" w:space="0" w:color="000000"/>
              <w:bottom w:val="single" w:sz="12" w:space="0" w:color="000000"/>
              <w:right w:val="single" w:sz="12" w:space="0" w:color="000000"/>
            </w:tcBorders>
            <w:tcPrChange w:id="687" w:author="Srdjan Todorovic" w:date="2022-07-18T16:57:00Z">
              <w:tcPr>
                <w:tcW w:w="2267" w:type="dxa"/>
                <w:tcBorders>
                  <w:top w:val="single" w:sz="12" w:space="0" w:color="000000"/>
                  <w:left w:val="single" w:sz="6" w:space="0" w:color="000000"/>
                  <w:bottom w:val="single" w:sz="12" w:space="0" w:color="000000"/>
                  <w:right w:val="single" w:sz="12" w:space="0" w:color="000000"/>
                </w:tcBorders>
              </w:tcPr>
            </w:tcPrChange>
          </w:tcPr>
          <w:p w14:paraId="355C9278" w14:textId="4502F626" w:rsidR="0016272D" w:rsidDel="009F4872" w:rsidRDefault="00092377">
            <w:pPr>
              <w:rPr>
                <w:del w:id="688" w:author="Srdjan Todorovic" w:date="2022-07-18T17:10:00Z"/>
              </w:rPr>
              <w:pPrChange w:id="689" w:author="Unknown" w:date="2022-07-18T17:10:00Z">
                <w:pPr>
                  <w:framePr w:wrap="around" w:vAnchor="text" w:hAnchor="margin" w:xAlign="right" w:y="653"/>
                  <w:ind w:left="5"/>
                  <w:suppressOverlap/>
                </w:pPr>
              </w:pPrChange>
            </w:pPr>
            <w:del w:id="690" w:author="Srdjan Todorovic" w:date="2022-07-18T17:10:00Z">
              <w:r w:rsidDel="009F4872">
                <w:rPr>
                  <w:rFonts w:eastAsia="Times New Roman" w:cs="Times New Roman"/>
                </w:rPr>
                <w:delText xml:space="preserve">Risk Officer </w:delText>
              </w:r>
            </w:del>
          </w:p>
        </w:tc>
      </w:tr>
      <w:tr w:rsidR="0016272D" w:rsidDel="009F4872" w14:paraId="355C927C" w14:textId="41B064DA" w:rsidTr="00DF6887">
        <w:trPr>
          <w:trHeight w:val="1210"/>
          <w:del w:id="691" w:author="Srdjan Todorovic" w:date="2022-07-18T17:10:00Z"/>
          <w:trPrChange w:id="692" w:author="Srdjan Todorovic" w:date="2022-07-18T16:57:00Z">
            <w:trPr>
              <w:trHeight w:val="1210"/>
            </w:trPr>
          </w:trPrChange>
        </w:trPr>
        <w:tc>
          <w:tcPr>
            <w:tcW w:w="5125" w:type="dxa"/>
            <w:tcBorders>
              <w:top w:val="single" w:sz="12" w:space="0" w:color="000000"/>
              <w:left w:val="single" w:sz="12" w:space="0" w:color="000000"/>
              <w:bottom w:val="single" w:sz="12" w:space="0" w:color="000000"/>
              <w:right w:val="single" w:sz="6" w:space="0" w:color="000000"/>
            </w:tcBorders>
            <w:tcPrChange w:id="693" w:author="Srdjan Todorovic" w:date="2022-07-18T16:57:00Z">
              <w:tcPr>
                <w:tcW w:w="5125" w:type="dxa"/>
                <w:tcBorders>
                  <w:top w:val="single" w:sz="12" w:space="0" w:color="000000"/>
                  <w:left w:val="single" w:sz="12" w:space="0" w:color="000000"/>
                  <w:bottom w:val="single" w:sz="12" w:space="0" w:color="000000"/>
                  <w:right w:val="single" w:sz="6" w:space="0" w:color="000000"/>
                </w:tcBorders>
              </w:tcPr>
            </w:tcPrChange>
          </w:tcPr>
          <w:p w14:paraId="355C927A" w14:textId="01A82312" w:rsidR="0016272D" w:rsidDel="009F4872" w:rsidRDefault="00092377" w:rsidP="00F918EB">
            <w:pPr>
              <w:rPr>
                <w:del w:id="694" w:author="Srdjan Todorovic" w:date="2022-07-18T17:10:00Z"/>
              </w:rPr>
            </w:pPr>
            <w:del w:id="695" w:author="Srdjan Todorovic" w:date="2022-07-18T17:10:00Z">
              <w:r w:rsidDel="009F4872">
                <w:rPr>
                  <w:rFonts w:eastAsia="Times New Roman" w:cs="Times New Roman"/>
                </w:rPr>
                <w:delText xml:space="preserve">For each assigned risk factor, recommend actions that will reduce either the probability of the risk materializing into a problem, or the severity of the exposure if it does. Return the mitigation plan to the Risk Officer. </w:delText>
              </w:r>
            </w:del>
          </w:p>
        </w:tc>
        <w:tc>
          <w:tcPr>
            <w:tcW w:w="2267" w:type="dxa"/>
            <w:tcBorders>
              <w:top w:val="single" w:sz="12" w:space="0" w:color="000000"/>
              <w:left w:val="single" w:sz="6" w:space="0" w:color="000000"/>
              <w:bottom w:val="single" w:sz="12" w:space="0" w:color="000000"/>
              <w:right w:val="single" w:sz="12" w:space="0" w:color="000000"/>
            </w:tcBorders>
            <w:tcPrChange w:id="696" w:author="Srdjan Todorovic" w:date="2022-07-18T16:57:00Z">
              <w:tcPr>
                <w:tcW w:w="2267" w:type="dxa"/>
                <w:tcBorders>
                  <w:top w:val="single" w:sz="12" w:space="0" w:color="000000"/>
                  <w:left w:val="single" w:sz="6" w:space="0" w:color="000000"/>
                  <w:bottom w:val="single" w:sz="12" w:space="0" w:color="000000"/>
                  <w:right w:val="single" w:sz="12" w:space="0" w:color="000000"/>
                </w:tcBorders>
              </w:tcPr>
            </w:tcPrChange>
          </w:tcPr>
          <w:p w14:paraId="355C927B" w14:textId="428D4C2E" w:rsidR="0016272D" w:rsidDel="009F4872" w:rsidRDefault="00092377">
            <w:pPr>
              <w:rPr>
                <w:del w:id="697" w:author="Srdjan Todorovic" w:date="2022-07-18T17:10:00Z"/>
              </w:rPr>
              <w:pPrChange w:id="698" w:author="Unknown" w:date="2022-07-18T17:10:00Z">
                <w:pPr>
                  <w:framePr w:wrap="around" w:vAnchor="text" w:hAnchor="margin" w:xAlign="right" w:y="653"/>
                  <w:ind w:left="5"/>
                  <w:suppressOverlap/>
                </w:pPr>
              </w:pPrChange>
            </w:pPr>
            <w:del w:id="699" w:author="Srdjan Todorovic" w:date="2022-07-18T17:10:00Z">
              <w:r w:rsidDel="009F4872">
                <w:rPr>
                  <w:rFonts w:eastAsia="Times New Roman" w:cs="Times New Roman"/>
                </w:rPr>
                <w:delText xml:space="preserve">Project Members </w:delText>
              </w:r>
            </w:del>
          </w:p>
        </w:tc>
      </w:tr>
      <w:tr w:rsidR="0016272D" w:rsidDel="009F4872" w14:paraId="355C927F" w14:textId="25F2CA75" w:rsidTr="00DF6887">
        <w:trPr>
          <w:trHeight w:val="990"/>
          <w:del w:id="700" w:author="Srdjan Todorovic" w:date="2022-07-18T17:10:00Z"/>
          <w:trPrChange w:id="701" w:author="Srdjan Todorovic" w:date="2022-07-18T16:57:00Z">
            <w:trPr>
              <w:trHeight w:val="990"/>
            </w:trPr>
          </w:trPrChange>
        </w:trPr>
        <w:tc>
          <w:tcPr>
            <w:tcW w:w="5125" w:type="dxa"/>
            <w:tcBorders>
              <w:top w:val="single" w:sz="12" w:space="0" w:color="000000"/>
              <w:left w:val="single" w:sz="12" w:space="0" w:color="000000"/>
              <w:bottom w:val="single" w:sz="12" w:space="0" w:color="000000"/>
              <w:right w:val="single" w:sz="6" w:space="0" w:color="000000"/>
            </w:tcBorders>
            <w:tcPrChange w:id="702" w:author="Srdjan Todorovic" w:date="2022-07-18T16:57:00Z">
              <w:tcPr>
                <w:tcW w:w="5125" w:type="dxa"/>
                <w:tcBorders>
                  <w:top w:val="single" w:sz="12" w:space="0" w:color="000000"/>
                  <w:left w:val="single" w:sz="12" w:space="0" w:color="000000"/>
                  <w:bottom w:val="single" w:sz="12" w:space="0" w:color="000000"/>
                  <w:right w:val="single" w:sz="6" w:space="0" w:color="000000"/>
                </w:tcBorders>
              </w:tcPr>
            </w:tcPrChange>
          </w:tcPr>
          <w:p w14:paraId="355C927D" w14:textId="06B7C6B6" w:rsidR="0016272D" w:rsidDel="009F4872" w:rsidRDefault="00092377" w:rsidP="00F918EB">
            <w:pPr>
              <w:rPr>
                <w:del w:id="703" w:author="Srdjan Todorovic" w:date="2022-07-18T17:10:00Z"/>
              </w:rPr>
            </w:pPr>
            <w:del w:id="704" w:author="Srdjan Todorovic" w:date="2022-07-18T17:10:00Z">
              <w:r w:rsidDel="009F4872">
                <w:rPr>
                  <w:rFonts w:eastAsia="Times New Roman" w:cs="Times New Roman"/>
                </w:rPr>
                <w:delText xml:space="preserve">The mitigation plans for assigned risk items are collated into a single list. The completed Top Ten Risk List is created and made publicly available on the project’s intranet web site. </w:delText>
              </w:r>
            </w:del>
          </w:p>
        </w:tc>
        <w:tc>
          <w:tcPr>
            <w:tcW w:w="2267" w:type="dxa"/>
            <w:tcBorders>
              <w:top w:val="single" w:sz="12" w:space="0" w:color="000000"/>
              <w:left w:val="single" w:sz="6" w:space="0" w:color="000000"/>
              <w:bottom w:val="single" w:sz="12" w:space="0" w:color="000000"/>
              <w:right w:val="single" w:sz="12" w:space="0" w:color="000000"/>
            </w:tcBorders>
            <w:tcPrChange w:id="705" w:author="Srdjan Todorovic" w:date="2022-07-18T16:57:00Z">
              <w:tcPr>
                <w:tcW w:w="2267" w:type="dxa"/>
                <w:tcBorders>
                  <w:top w:val="single" w:sz="12" w:space="0" w:color="000000"/>
                  <w:left w:val="single" w:sz="6" w:space="0" w:color="000000"/>
                  <w:bottom w:val="single" w:sz="12" w:space="0" w:color="000000"/>
                  <w:right w:val="single" w:sz="12" w:space="0" w:color="000000"/>
                </w:tcBorders>
              </w:tcPr>
            </w:tcPrChange>
          </w:tcPr>
          <w:p w14:paraId="355C927E" w14:textId="26D073AF" w:rsidR="0016272D" w:rsidDel="009F4872" w:rsidRDefault="00092377">
            <w:pPr>
              <w:rPr>
                <w:del w:id="706" w:author="Srdjan Todorovic" w:date="2022-07-18T17:10:00Z"/>
              </w:rPr>
              <w:pPrChange w:id="707" w:author="Unknown" w:date="2022-07-18T17:10:00Z">
                <w:pPr>
                  <w:framePr w:wrap="around" w:vAnchor="text" w:hAnchor="margin" w:xAlign="right" w:y="653"/>
                  <w:ind w:left="5"/>
                  <w:suppressOverlap/>
                </w:pPr>
              </w:pPrChange>
            </w:pPr>
            <w:del w:id="708" w:author="Srdjan Todorovic" w:date="2022-07-18T17:10:00Z">
              <w:r w:rsidDel="009F4872">
                <w:rPr>
                  <w:rFonts w:eastAsia="Times New Roman" w:cs="Times New Roman"/>
                </w:rPr>
                <w:delText xml:space="preserve">Risk Officer </w:delText>
              </w:r>
            </w:del>
          </w:p>
        </w:tc>
      </w:tr>
    </w:tbl>
    <w:p w14:paraId="355C9280" w14:textId="33305D60" w:rsidR="0016272D" w:rsidDel="009F4872" w:rsidRDefault="00092377">
      <w:pPr>
        <w:pStyle w:val="Heading2"/>
        <w:ind w:left="0" w:right="-981" w:firstLine="0"/>
        <w:rPr>
          <w:del w:id="709" w:author="Srdjan Todorovic" w:date="2022-07-18T17:12:00Z"/>
        </w:rPr>
        <w:pPrChange w:id="710" w:author="Srdjan Todorovic" w:date="2022-07-18T16:57:00Z">
          <w:pPr>
            <w:pStyle w:val="Heading2"/>
            <w:ind w:left="103" w:right="-981"/>
          </w:pPr>
        </w:pPrChange>
      </w:pPr>
      <w:del w:id="711" w:author="Srdjan Todorovic" w:date="2022-07-18T17:12:00Z">
        <w:r w:rsidDel="009F4872">
          <w:delText xml:space="preserve">Risk Management Planning </w:delText>
        </w:r>
      </w:del>
    </w:p>
    <w:tbl>
      <w:tblPr>
        <w:tblStyle w:val="TableGrid1"/>
        <w:tblpPr w:vertAnchor="text" w:horzAnchor="margin" w:tblpY="164"/>
        <w:tblOverlap w:val="never"/>
        <w:tblW w:w="9435" w:type="dxa"/>
        <w:tblInd w:w="0" w:type="dxa"/>
        <w:tblCellMar>
          <w:left w:w="105" w:type="dxa"/>
          <w:right w:w="115" w:type="dxa"/>
        </w:tblCellMar>
        <w:tblLook w:val="04A0" w:firstRow="1" w:lastRow="0" w:firstColumn="1" w:lastColumn="0" w:noHBand="0" w:noVBand="1"/>
        <w:tblPrChange w:id="712" w:author="Srdjan Todorovic" w:date="2022-07-18T16:59:00Z">
          <w:tblPr>
            <w:tblStyle w:val="TableGrid1"/>
            <w:tblpPr w:vertAnchor="text" w:horzAnchor="margin" w:tblpY="164"/>
            <w:tblOverlap w:val="never"/>
            <w:tblW w:w="7392" w:type="dxa"/>
            <w:tblInd w:w="0" w:type="dxa"/>
            <w:tblCellMar>
              <w:left w:w="105" w:type="dxa"/>
              <w:right w:w="115" w:type="dxa"/>
            </w:tblCellMar>
            <w:tblLook w:val="04A0" w:firstRow="1" w:lastRow="0" w:firstColumn="1" w:lastColumn="0" w:noHBand="0" w:noVBand="1"/>
          </w:tblPr>
        </w:tblPrChange>
      </w:tblPr>
      <w:tblGrid>
        <w:gridCol w:w="5125"/>
        <w:gridCol w:w="4310"/>
        <w:tblGridChange w:id="713">
          <w:tblGrid>
            <w:gridCol w:w="5125"/>
            <w:gridCol w:w="2267"/>
          </w:tblGrid>
        </w:tblGridChange>
      </w:tblGrid>
      <w:tr w:rsidR="00EE2221" w:rsidDel="009F4872" w14:paraId="2F550287" w14:textId="668C0BEB" w:rsidTr="00EE2221">
        <w:trPr>
          <w:trHeight w:val="303"/>
          <w:del w:id="714" w:author="Srdjan Todorovic" w:date="2022-07-18T17:12:00Z"/>
          <w:trPrChange w:id="715" w:author="Srdjan Todorovic" w:date="2022-07-18T16:59:00Z">
            <w:trPr>
              <w:trHeight w:val="303"/>
            </w:trPr>
          </w:trPrChange>
        </w:trPr>
        <w:tc>
          <w:tcPr>
            <w:tcW w:w="5125" w:type="dxa"/>
            <w:tcBorders>
              <w:top w:val="single" w:sz="12" w:space="0" w:color="000000"/>
              <w:left w:val="single" w:sz="12" w:space="0" w:color="000000"/>
              <w:bottom w:val="single" w:sz="12" w:space="0" w:color="000000"/>
              <w:right w:val="single" w:sz="6" w:space="0" w:color="000000"/>
            </w:tcBorders>
            <w:shd w:val="clear" w:color="auto" w:fill="E5E5E5"/>
            <w:tcPrChange w:id="716" w:author="Srdjan Todorovic" w:date="2022-07-18T16:59:00Z">
              <w:tcPr>
                <w:tcW w:w="5125" w:type="dxa"/>
                <w:tcBorders>
                  <w:top w:val="single" w:sz="12" w:space="0" w:color="000000"/>
                  <w:left w:val="single" w:sz="12" w:space="0" w:color="000000"/>
                  <w:bottom w:val="single" w:sz="12" w:space="0" w:color="000000"/>
                  <w:right w:val="single" w:sz="6" w:space="0" w:color="000000"/>
                </w:tcBorders>
                <w:shd w:val="clear" w:color="auto" w:fill="E5E5E5"/>
              </w:tcPr>
            </w:tcPrChange>
          </w:tcPr>
          <w:p w14:paraId="1631E800" w14:textId="0E9EA27A" w:rsidR="00EE2221" w:rsidDel="009F4872" w:rsidRDefault="00EE2221" w:rsidP="00EE2221">
            <w:pPr>
              <w:ind w:left="8"/>
              <w:jc w:val="center"/>
              <w:rPr>
                <w:del w:id="717" w:author="Srdjan Todorovic" w:date="2022-07-18T17:12:00Z"/>
              </w:rPr>
            </w:pPr>
            <w:del w:id="718" w:author="Srdjan Todorovic" w:date="2022-07-18T17:12:00Z">
              <w:r w:rsidDel="009F4872">
                <w:rPr>
                  <w:rFonts w:eastAsia="Times New Roman" w:cs="Times New Roman"/>
                  <w:b/>
                  <w:sz w:val="24"/>
                </w:rPr>
                <w:delText xml:space="preserve">Task </w:delText>
              </w:r>
            </w:del>
          </w:p>
        </w:tc>
        <w:tc>
          <w:tcPr>
            <w:tcW w:w="4310" w:type="dxa"/>
            <w:tcBorders>
              <w:top w:val="single" w:sz="12" w:space="0" w:color="000000"/>
              <w:left w:val="single" w:sz="6" w:space="0" w:color="000000"/>
              <w:bottom w:val="single" w:sz="12" w:space="0" w:color="000000"/>
              <w:right w:val="single" w:sz="12" w:space="0" w:color="000000"/>
            </w:tcBorders>
            <w:shd w:val="clear" w:color="auto" w:fill="E5E5E5"/>
            <w:tcPrChange w:id="719" w:author="Srdjan Todorovic" w:date="2022-07-18T16:59:00Z">
              <w:tcPr>
                <w:tcW w:w="2267" w:type="dxa"/>
                <w:tcBorders>
                  <w:top w:val="single" w:sz="12" w:space="0" w:color="000000"/>
                  <w:left w:val="single" w:sz="6" w:space="0" w:color="000000"/>
                  <w:bottom w:val="single" w:sz="12" w:space="0" w:color="000000"/>
                  <w:right w:val="single" w:sz="12" w:space="0" w:color="000000"/>
                </w:tcBorders>
                <w:shd w:val="clear" w:color="auto" w:fill="E5E5E5"/>
              </w:tcPr>
            </w:tcPrChange>
          </w:tcPr>
          <w:p w14:paraId="139DFF3A" w14:textId="05AD5B16" w:rsidR="00EE2221" w:rsidDel="009F4872" w:rsidRDefault="00EE2221" w:rsidP="00EE2221">
            <w:pPr>
              <w:ind w:left="15"/>
              <w:jc w:val="center"/>
              <w:rPr>
                <w:del w:id="720" w:author="Srdjan Todorovic" w:date="2022-07-18T17:12:00Z"/>
              </w:rPr>
            </w:pPr>
            <w:del w:id="721" w:author="Srdjan Todorovic" w:date="2022-07-18T17:12:00Z">
              <w:r w:rsidDel="009F4872">
                <w:rPr>
                  <w:rFonts w:eastAsia="Times New Roman" w:cs="Times New Roman"/>
                  <w:b/>
                  <w:sz w:val="24"/>
                </w:rPr>
                <w:delText xml:space="preserve">Participants </w:delText>
              </w:r>
            </w:del>
          </w:p>
        </w:tc>
      </w:tr>
      <w:tr w:rsidR="00EE2221" w:rsidDel="009F4872" w14:paraId="1C26C3E7" w14:textId="6E304FAB" w:rsidTr="00EE2221">
        <w:trPr>
          <w:trHeight w:val="994"/>
          <w:del w:id="722" w:author="Srdjan Todorovic" w:date="2022-07-18T17:12:00Z"/>
          <w:trPrChange w:id="723" w:author="Srdjan Todorovic" w:date="2022-07-18T16:59:00Z">
            <w:trPr>
              <w:trHeight w:val="994"/>
            </w:trPr>
          </w:trPrChange>
        </w:trPr>
        <w:tc>
          <w:tcPr>
            <w:tcW w:w="5125" w:type="dxa"/>
            <w:tcBorders>
              <w:top w:val="single" w:sz="12" w:space="0" w:color="000000"/>
              <w:left w:val="single" w:sz="12" w:space="0" w:color="000000"/>
              <w:bottom w:val="single" w:sz="12" w:space="0" w:color="000000"/>
              <w:right w:val="single" w:sz="6" w:space="0" w:color="000000"/>
            </w:tcBorders>
            <w:tcPrChange w:id="724" w:author="Srdjan Todorovic" w:date="2022-07-18T16:59:00Z">
              <w:tcPr>
                <w:tcW w:w="5125" w:type="dxa"/>
                <w:tcBorders>
                  <w:top w:val="single" w:sz="12" w:space="0" w:color="000000"/>
                  <w:left w:val="single" w:sz="12" w:space="0" w:color="000000"/>
                  <w:bottom w:val="single" w:sz="12" w:space="0" w:color="000000"/>
                  <w:right w:val="single" w:sz="6" w:space="0" w:color="000000"/>
                </w:tcBorders>
              </w:tcPr>
            </w:tcPrChange>
          </w:tcPr>
          <w:p w14:paraId="6B4EC032" w14:textId="77CF6DDC" w:rsidR="00EE2221" w:rsidDel="009F4872" w:rsidRDefault="00EE2221" w:rsidP="00EE2221">
            <w:pPr>
              <w:rPr>
                <w:del w:id="725" w:author="Srdjan Todorovic" w:date="2022-07-18T17:12:00Z"/>
              </w:rPr>
            </w:pPr>
            <w:del w:id="726" w:author="Srdjan Todorovic" w:date="2022-07-18T17:12:00Z">
              <w:r w:rsidDel="009F4872">
                <w:rPr>
                  <w:rFonts w:eastAsia="Times New Roman" w:cs="Times New Roman"/>
                  <w:i/>
                </w:rPr>
                <w:delText>&lt;If the project will be storing lessons learned about mitigation of specific risks in a database, describe that database and process here and indicate the timing of entering risk-related lessons into the database.&gt;</w:delText>
              </w:r>
              <w:r w:rsidDel="009F4872">
                <w:rPr>
                  <w:rFonts w:eastAsia="Times New Roman" w:cs="Times New Roman"/>
                </w:rPr>
                <w:delText xml:space="preserve"> </w:delText>
              </w:r>
            </w:del>
          </w:p>
        </w:tc>
        <w:tc>
          <w:tcPr>
            <w:tcW w:w="4310" w:type="dxa"/>
            <w:tcBorders>
              <w:top w:val="single" w:sz="12" w:space="0" w:color="000000"/>
              <w:left w:val="single" w:sz="6" w:space="0" w:color="000000"/>
              <w:bottom w:val="single" w:sz="12" w:space="0" w:color="000000"/>
              <w:right w:val="single" w:sz="12" w:space="0" w:color="000000"/>
            </w:tcBorders>
            <w:tcPrChange w:id="727" w:author="Srdjan Todorovic" w:date="2022-07-18T16:59:00Z">
              <w:tcPr>
                <w:tcW w:w="2267" w:type="dxa"/>
                <w:tcBorders>
                  <w:top w:val="single" w:sz="12" w:space="0" w:color="000000"/>
                  <w:left w:val="single" w:sz="6" w:space="0" w:color="000000"/>
                  <w:bottom w:val="single" w:sz="12" w:space="0" w:color="000000"/>
                  <w:right w:val="single" w:sz="12" w:space="0" w:color="000000"/>
                </w:tcBorders>
              </w:tcPr>
            </w:tcPrChange>
          </w:tcPr>
          <w:p w14:paraId="47301F1F" w14:textId="08422FCC" w:rsidR="00EE2221" w:rsidDel="009F4872" w:rsidRDefault="00EE2221" w:rsidP="00EE2221">
            <w:pPr>
              <w:ind w:left="5"/>
              <w:rPr>
                <w:del w:id="728" w:author="Srdjan Todorovic" w:date="2022-07-18T17:12:00Z"/>
              </w:rPr>
            </w:pPr>
            <w:del w:id="729" w:author="Srdjan Todorovic" w:date="2022-07-18T17:12:00Z">
              <w:r w:rsidDel="009F4872">
                <w:rPr>
                  <w:rFonts w:eastAsia="Times New Roman" w:cs="Times New Roman"/>
                </w:rPr>
                <w:delText xml:space="preserve">Risk Officer </w:delText>
              </w:r>
            </w:del>
          </w:p>
        </w:tc>
      </w:tr>
    </w:tbl>
    <w:p w14:paraId="355C9281" w14:textId="35F2FC6A" w:rsidR="0016272D" w:rsidDel="00EE2221" w:rsidRDefault="00092377">
      <w:pPr>
        <w:spacing w:after="1375"/>
        <w:ind w:left="108"/>
        <w:rPr>
          <w:del w:id="730" w:author="Srdjan Todorovic" w:date="2022-07-18T16:59:00Z"/>
        </w:rPr>
      </w:pPr>
      <w:del w:id="731" w:author="Srdjan Todorovic" w:date="2022-07-18T16:59:00Z">
        <w:r w:rsidDel="00EE2221">
          <w:rPr>
            <w:rFonts w:eastAsia="Times New Roman" w:cs="Times New Roman"/>
            <w:b/>
          </w:rPr>
          <w:delText xml:space="preserve"> </w:delText>
        </w:r>
      </w:del>
    </w:p>
    <w:p w14:paraId="355C9282" w14:textId="6E62512C" w:rsidR="0016272D" w:rsidDel="00EE2221" w:rsidRDefault="00092377">
      <w:pPr>
        <w:spacing w:after="1375"/>
        <w:ind w:left="108"/>
        <w:rPr>
          <w:del w:id="732" w:author="Srdjan Todorovic" w:date="2022-07-18T16:59:00Z"/>
        </w:rPr>
        <w:pPrChange w:id="733" w:author="Srdjan Todorovic" w:date="2022-07-18T16:59:00Z">
          <w:pPr>
            <w:spacing w:after="935"/>
            <w:ind w:left="108"/>
          </w:pPr>
        </w:pPrChange>
      </w:pPr>
      <w:del w:id="734" w:author="Srdjan Todorovic" w:date="2022-07-18T16:59:00Z">
        <w:r w:rsidDel="00EE2221">
          <w:rPr>
            <w:rFonts w:eastAsia="Times New Roman" w:cs="Times New Roman"/>
            <w:b/>
          </w:rPr>
          <w:delText xml:space="preserve"> </w:delText>
        </w:r>
      </w:del>
    </w:p>
    <w:p w14:paraId="355C9283" w14:textId="46D5693A" w:rsidR="0016272D" w:rsidDel="00EE2221" w:rsidRDefault="00092377">
      <w:pPr>
        <w:spacing w:after="1375"/>
        <w:ind w:left="108"/>
        <w:rPr>
          <w:del w:id="735" w:author="Srdjan Todorovic" w:date="2022-07-18T16:59:00Z"/>
        </w:rPr>
        <w:pPrChange w:id="736" w:author="Srdjan Todorovic" w:date="2022-07-18T16:59:00Z">
          <w:pPr>
            <w:spacing w:after="690"/>
            <w:ind w:left="108"/>
          </w:pPr>
        </w:pPrChange>
      </w:pPr>
      <w:del w:id="737" w:author="Srdjan Todorovic" w:date="2022-07-18T16:59:00Z">
        <w:r w:rsidDel="00EE2221">
          <w:rPr>
            <w:rFonts w:eastAsia="Times New Roman" w:cs="Times New Roman"/>
            <w:b/>
          </w:rPr>
          <w:delText xml:space="preserve"> </w:delText>
        </w:r>
      </w:del>
    </w:p>
    <w:p w14:paraId="355C9284" w14:textId="509EF5C7" w:rsidR="0016272D" w:rsidDel="009F4872" w:rsidRDefault="00092377">
      <w:pPr>
        <w:spacing w:after="1375"/>
        <w:rPr>
          <w:del w:id="738" w:author="Srdjan Todorovic" w:date="2022-07-18T17:12:00Z"/>
        </w:rPr>
        <w:pPrChange w:id="739" w:author="Srdjan Todorovic" w:date="2022-07-18T16:59:00Z">
          <w:pPr>
            <w:spacing w:after="0"/>
          </w:pPr>
        </w:pPrChange>
      </w:pPr>
      <w:del w:id="740" w:author="Srdjan Todorovic" w:date="2022-07-18T16:59:00Z">
        <w:r w:rsidRPr="55723801" w:rsidDel="00EE2221">
          <w:rPr>
            <w:rFonts w:eastAsia="Times New Roman" w:cs="Times New Roman"/>
            <w:sz w:val="24"/>
            <w:szCs w:val="24"/>
          </w:rPr>
          <w:delText xml:space="preserve"> </w:delText>
        </w:r>
      </w:del>
    </w:p>
    <w:tbl>
      <w:tblPr>
        <w:tblStyle w:val="TableGrid1"/>
        <w:tblpPr w:vertAnchor="text" w:tblpX="2181" w:tblpY="31"/>
        <w:tblOverlap w:val="never"/>
        <w:tblW w:w="7392" w:type="dxa"/>
        <w:tblInd w:w="0" w:type="dxa"/>
        <w:tblCellMar>
          <w:left w:w="105" w:type="dxa"/>
          <w:right w:w="115" w:type="dxa"/>
        </w:tblCellMar>
        <w:tblLook w:val="04A0" w:firstRow="1" w:lastRow="0" w:firstColumn="1" w:lastColumn="0" w:noHBand="0" w:noVBand="1"/>
      </w:tblPr>
      <w:tblGrid>
        <w:gridCol w:w="5125"/>
        <w:gridCol w:w="2267"/>
      </w:tblGrid>
      <w:tr w:rsidR="0016272D" w:rsidDel="009F4872" w14:paraId="355C9287" w14:textId="01C9D3AF">
        <w:trPr>
          <w:trHeight w:val="302"/>
          <w:del w:id="741" w:author="Srdjan Todorovic" w:date="2022-07-18T17:12:00Z"/>
        </w:trPr>
        <w:tc>
          <w:tcPr>
            <w:tcW w:w="5125" w:type="dxa"/>
            <w:tcBorders>
              <w:top w:val="single" w:sz="12" w:space="0" w:color="000000"/>
              <w:left w:val="single" w:sz="12" w:space="0" w:color="000000"/>
              <w:bottom w:val="single" w:sz="12" w:space="0" w:color="000000"/>
              <w:right w:val="single" w:sz="6" w:space="0" w:color="000000"/>
            </w:tcBorders>
            <w:shd w:val="clear" w:color="auto" w:fill="E5E5E5"/>
          </w:tcPr>
          <w:p w14:paraId="355C9285" w14:textId="686E68C0" w:rsidR="0016272D" w:rsidDel="002F16A4" w:rsidRDefault="00092377">
            <w:pPr>
              <w:ind w:left="8"/>
              <w:jc w:val="center"/>
              <w:rPr>
                <w:del w:id="742" w:author="Srdjan Todorovic" w:date="2022-07-18T17:02:00Z"/>
              </w:rPr>
            </w:pPr>
            <w:del w:id="743" w:author="Srdjan Todorovic" w:date="2022-07-18T17:02:00Z">
              <w:r w:rsidDel="002F16A4">
                <w:rPr>
                  <w:rFonts w:eastAsia="Times New Roman" w:cs="Times New Roman"/>
                  <w:b/>
                  <w:sz w:val="24"/>
                </w:rPr>
                <w:delText xml:space="preserve">Task </w:delText>
              </w:r>
            </w:del>
          </w:p>
        </w:tc>
        <w:tc>
          <w:tcPr>
            <w:tcW w:w="2267" w:type="dxa"/>
            <w:tcBorders>
              <w:top w:val="single" w:sz="12" w:space="0" w:color="000000"/>
              <w:left w:val="single" w:sz="6" w:space="0" w:color="000000"/>
              <w:bottom w:val="single" w:sz="12" w:space="0" w:color="000000"/>
              <w:right w:val="single" w:sz="12" w:space="0" w:color="000000"/>
            </w:tcBorders>
            <w:shd w:val="clear" w:color="auto" w:fill="E5E5E5"/>
          </w:tcPr>
          <w:p w14:paraId="355C9286" w14:textId="419B8EC9" w:rsidR="0016272D" w:rsidDel="002F16A4" w:rsidRDefault="00092377">
            <w:pPr>
              <w:ind w:left="15"/>
              <w:jc w:val="center"/>
              <w:rPr>
                <w:del w:id="744" w:author="Srdjan Todorovic" w:date="2022-07-18T17:02:00Z"/>
              </w:rPr>
            </w:pPr>
            <w:del w:id="745" w:author="Srdjan Todorovic" w:date="2022-07-18T17:02:00Z">
              <w:r w:rsidDel="002F16A4">
                <w:rPr>
                  <w:rFonts w:eastAsia="Times New Roman" w:cs="Times New Roman"/>
                  <w:b/>
                  <w:sz w:val="24"/>
                </w:rPr>
                <w:delText xml:space="preserve">Participants </w:delText>
              </w:r>
            </w:del>
          </w:p>
        </w:tc>
      </w:tr>
      <w:tr w:rsidR="0016272D" w:rsidDel="009F4872" w14:paraId="355C928A" w14:textId="36CA8A76">
        <w:trPr>
          <w:trHeight w:val="555"/>
          <w:del w:id="746" w:author="Srdjan Todorovic" w:date="2022-07-18T17:12:00Z"/>
        </w:trPr>
        <w:tc>
          <w:tcPr>
            <w:tcW w:w="5125" w:type="dxa"/>
            <w:tcBorders>
              <w:top w:val="single" w:sz="12" w:space="0" w:color="000000"/>
              <w:left w:val="single" w:sz="12" w:space="0" w:color="000000"/>
              <w:bottom w:val="single" w:sz="12" w:space="0" w:color="000000"/>
              <w:right w:val="single" w:sz="6" w:space="0" w:color="000000"/>
            </w:tcBorders>
          </w:tcPr>
          <w:p w14:paraId="355C9288" w14:textId="591B8A0A" w:rsidR="0016272D" w:rsidDel="002F16A4" w:rsidRDefault="00092377">
            <w:pPr>
              <w:rPr>
                <w:del w:id="747" w:author="Srdjan Todorovic" w:date="2022-07-18T17:02:00Z"/>
              </w:rPr>
            </w:pPr>
            <w:del w:id="748" w:author="Srdjan Todorovic" w:date="2022-07-18T17:02:00Z">
              <w:r w:rsidDel="002F16A4">
                <w:rPr>
                  <w:rFonts w:eastAsia="Times New Roman" w:cs="Times New Roman"/>
                </w:rPr>
                <w:delText xml:space="preserve">Each individual who is responsible for executing a risk mitigation plan carries out the mitigation activities. </w:delText>
              </w:r>
            </w:del>
          </w:p>
        </w:tc>
        <w:tc>
          <w:tcPr>
            <w:tcW w:w="2267" w:type="dxa"/>
            <w:tcBorders>
              <w:top w:val="single" w:sz="12" w:space="0" w:color="000000"/>
              <w:left w:val="single" w:sz="6" w:space="0" w:color="000000"/>
              <w:bottom w:val="single" w:sz="12" w:space="0" w:color="000000"/>
              <w:right w:val="single" w:sz="12" w:space="0" w:color="000000"/>
            </w:tcBorders>
          </w:tcPr>
          <w:p w14:paraId="355C9289" w14:textId="54656799" w:rsidR="0016272D" w:rsidDel="002F16A4" w:rsidRDefault="00092377">
            <w:pPr>
              <w:ind w:left="5"/>
              <w:rPr>
                <w:del w:id="749" w:author="Srdjan Todorovic" w:date="2022-07-18T17:02:00Z"/>
              </w:rPr>
            </w:pPr>
            <w:del w:id="750" w:author="Srdjan Todorovic" w:date="2022-07-18T17:02:00Z">
              <w:r w:rsidDel="002F16A4">
                <w:rPr>
                  <w:rFonts w:eastAsia="Times New Roman" w:cs="Times New Roman"/>
                </w:rPr>
                <w:delText xml:space="preserve">Assigned Individual </w:delText>
              </w:r>
            </w:del>
          </w:p>
        </w:tc>
      </w:tr>
    </w:tbl>
    <w:p w14:paraId="20728F68" w14:textId="3E16BB9B" w:rsidR="00EE2221" w:rsidRPr="00EE2221" w:rsidDel="009F4872" w:rsidRDefault="00092377">
      <w:pPr>
        <w:rPr>
          <w:del w:id="751" w:author="Srdjan Todorovic" w:date="2022-07-18T17:12:00Z"/>
        </w:rPr>
        <w:pPrChange w:id="752" w:author="Srdjan Todorovic" w:date="2022-07-18T16:59:00Z">
          <w:pPr>
            <w:pStyle w:val="Heading2"/>
            <w:ind w:left="103" w:right="-981"/>
          </w:pPr>
        </w:pPrChange>
      </w:pPr>
      <w:del w:id="753" w:author="Srdjan Todorovic" w:date="2022-07-18T17:12:00Z">
        <w:r w:rsidDel="009F4872">
          <w:delText xml:space="preserve">Risk Resolution </w:delText>
        </w:r>
      </w:del>
    </w:p>
    <w:p w14:paraId="355C928C" w14:textId="75F745B8" w:rsidR="0016272D" w:rsidDel="009F4872" w:rsidRDefault="00092377">
      <w:pPr>
        <w:spacing w:after="251"/>
        <w:ind w:left="108"/>
        <w:rPr>
          <w:del w:id="754" w:author="Srdjan Todorovic" w:date="2022-07-18T17:12:00Z"/>
        </w:rPr>
      </w:pPr>
      <w:del w:id="755" w:author="Srdjan Todorovic" w:date="2022-07-18T17:12:00Z">
        <w:r w:rsidDel="009F4872">
          <w:rPr>
            <w:rFonts w:eastAsia="Times New Roman" w:cs="Times New Roman"/>
            <w:b/>
          </w:rPr>
          <w:delText xml:space="preserve"> </w:delText>
        </w:r>
      </w:del>
    </w:p>
    <w:p w14:paraId="5836A02F" w14:textId="48F88D30" w:rsidR="009F4872" w:rsidDel="009F4872" w:rsidRDefault="00092377">
      <w:pPr>
        <w:spacing w:after="0"/>
        <w:rPr>
          <w:del w:id="756" w:author="Srdjan Todorovic" w:date="2022-07-18T17:12:00Z"/>
        </w:rPr>
      </w:pPr>
      <w:del w:id="757" w:author="Srdjan Todorovic" w:date="2022-07-18T17:12:00Z">
        <w:r w:rsidDel="009F4872">
          <w:rPr>
            <w:rFonts w:eastAsia="Times New Roman" w:cs="Times New Roman"/>
            <w:sz w:val="24"/>
          </w:rPr>
          <w:delText xml:space="preserve"> </w:delText>
        </w:r>
      </w:del>
    </w:p>
    <w:tbl>
      <w:tblPr>
        <w:tblStyle w:val="TableGrid1"/>
        <w:tblpPr w:vertAnchor="text" w:tblpX="2181" w:tblpY="31"/>
        <w:tblOverlap w:val="never"/>
        <w:tblW w:w="7392" w:type="dxa"/>
        <w:tblInd w:w="0" w:type="dxa"/>
        <w:tblCellMar>
          <w:left w:w="105" w:type="dxa"/>
          <w:right w:w="68" w:type="dxa"/>
        </w:tblCellMar>
        <w:tblLook w:val="04A0" w:firstRow="1" w:lastRow="0" w:firstColumn="1" w:lastColumn="0" w:noHBand="0" w:noVBand="1"/>
      </w:tblPr>
      <w:tblGrid>
        <w:gridCol w:w="5125"/>
        <w:gridCol w:w="2267"/>
      </w:tblGrid>
      <w:tr w:rsidR="0016272D" w:rsidDel="009F4872" w14:paraId="355C9290" w14:textId="024D3332">
        <w:trPr>
          <w:trHeight w:val="302"/>
          <w:del w:id="758" w:author="Srdjan Todorovic" w:date="2022-07-18T17:12:00Z"/>
        </w:trPr>
        <w:tc>
          <w:tcPr>
            <w:tcW w:w="5125" w:type="dxa"/>
            <w:tcBorders>
              <w:top w:val="single" w:sz="12" w:space="0" w:color="000000"/>
              <w:left w:val="single" w:sz="12" w:space="0" w:color="000000"/>
              <w:bottom w:val="single" w:sz="12" w:space="0" w:color="000000"/>
              <w:right w:val="single" w:sz="6" w:space="0" w:color="000000"/>
            </w:tcBorders>
            <w:shd w:val="clear" w:color="auto" w:fill="E5E5E5"/>
          </w:tcPr>
          <w:p w14:paraId="355C928E" w14:textId="036EF88C" w:rsidR="0016272D" w:rsidDel="002F16A4" w:rsidRDefault="00092377">
            <w:pPr>
              <w:ind w:right="39"/>
              <w:jc w:val="center"/>
              <w:rPr>
                <w:del w:id="759" w:author="Srdjan Todorovic" w:date="2022-07-18T17:02:00Z"/>
              </w:rPr>
            </w:pPr>
            <w:del w:id="760" w:author="Srdjan Todorovic" w:date="2022-07-18T17:02:00Z">
              <w:r w:rsidDel="002F16A4">
                <w:rPr>
                  <w:rFonts w:eastAsia="Times New Roman" w:cs="Times New Roman"/>
                  <w:b/>
                  <w:sz w:val="24"/>
                </w:rPr>
                <w:delText xml:space="preserve">Task </w:delText>
              </w:r>
            </w:del>
          </w:p>
        </w:tc>
        <w:tc>
          <w:tcPr>
            <w:tcW w:w="2267" w:type="dxa"/>
            <w:tcBorders>
              <w:top w:val="single" w:sz="12" w:space="0" w:color="000000"/>
              <w:left w:val="single" w:sz="6" w:space="0" w:color="000000"/>
              <w:bottom w:val="single" w:sz="12" w:space="0" w:color="000000"/>
              <w:right w:val="single" w:sz="12" w:space="0" w:color="000000"/>
            </w:tcBorders>
            <w:shd w:val="clear" w:color="auto" w:fill="E5E5E5"/>
          </w:tcPr>
          <w:p w14:paraId="355C928F" w14:textId="432B09D9" w:rsidR="0016272D" w:rsidDel="002F16A4" w:rsidRDefault="00092377">
            <w:pPr>
              <w:ind w:right="32"/>
              <w:jc w:val="center"/>
              <w:rPr>
                <w:del w:id="761" w:author="Srdjan Todorovic" w:date="2022-07-18T17:02:00Z"/>
              </w:rPr>
            </w:pPr>
            <w:del w:id="762" w:author="Srdjan Todorovic" w:date="2022-07-18T17:02:00Z">
              <w:r w:rsidDel="002F16A4">
                <w:rPr>
                  <w:rFonts w:eastAsia="Times New Roman" w:cs="Times New Roman"/>
                  <w:b/>
                  <w:sz w:val="24"/>
                </w:rPr>
                <w:delText xml:space="preserve">Participants </w:delText>
              </w:r>
            </w:del>
          </w:p>
        </w:tc>
      </w:tr>
      <w:tr w:rsidR="0016272D" w:rsidDel="009F4872" w14:paraId="355C9293" w14:textId="66B1C6F3">
        <w:trPr>
          <w:trHeight w:val="774"/>
          <w:del w:id="763" w:author="Srdjan Todorovic" w:date="2022-07-18T17:12:00Z"/>
        </w:trPr>
        <w:tc>
          <w:tcPr>
            <w:tcW w:w="5125" w:type="dxa"/>
            <w:tcBorders>
              <w:top w:val="single" w:sz="12" w:space="0" w:color="000000"/>
              <w:left w:val="single" w:sz="12" w:space="0" w:color="000000"/>
              <w:bottom w:val="single" w:sz="12" w:space="0" w:color="000000"/>
              <w:right w:val="single" w:sz="6" w:space="0" w:color="000000"/>
            </w:tcBorders>
          </w:tcPr>
          <w:p w14:paraId="355C9291" w14:textId="1046DDD8" w:rsidR="0016272D" w:rsidDel="002F16A4" w:rsidRDefault="00092377">
            <w:pPr>
              <w:rPr>
                <w:del w:id="764" w:author="Srdjan Todorovic" w:date="2022-07-18T17:02:00Z"/>
              </w:rPr>
            </w:pPr>
            <w:del w:id="765" w:author="Srdjan Todorovic" w:date="2022-07-18T17:02:00Z">
              <w:r w:rsidDel="002F16A4">
                <w:rPr>
                  <w:rFonts w:eastAsia="Times New Roman" w:cs="Times New Roman"/>
                  <w:i/>
                </w:rPr>
                <w:delText>&lt;Describe the methods and metrics for tracking the project’s risk status over time, and the way risk status will be reported to management.&gt;</w:delText>
              </w:r>
              <w:r w:rsidDel="002F16A4">
                <w:rPr>
                  <w:rFonts w:eastAsia="Times New Roman" w:cs="Times New Roman"/>
                </w:rPr>
                <w:delText xml:space="preserve"> </w:delText>
              </w:r>
            </w:del>
          </w:p>
        </w:tc>
        <w:tc>
          <w:tcPr>
            <w:tcW w:w="2267" w:type="dxa"/>
            <w:tcBorders>
              <w:top w:val="single" w:sz="12" w:space="0" w:color="000000"/>
              <w:left w:val="single" w:sz="6" w:space="0" w:color="000000"/>
              <w:bottom w:val="single" w:sz="12" w:space="0" w:color="000000"/>
              <w:right w:val="single" w:sz="12" w:space="0" w:color="000000"/>
            </w:tcBorders>
          </w:tcPr>
          <w:p w14:paraId="355C9292" w14:textId="29E524EE" w:rsidR="0016272D" w:rsidDel="002F16A4" w:rsidRDefault="00092377">
            <w:pPr>
              <w:ind w:left="5"/>
              <w:rPr>
                <w:del w:id="766" w:author="Srdjan Todorovic" w:date="2022-07-18T17:02:00Z"/>
              </w:rPr>
            </w:pPr>
            <w:del w:id="767" w:author="Srdjan Todorovic" w:date="2022-07-18T17:02:00Z">
              <w:r w:rsidDel="002F16A4">
                <w:rPr>
                  <w:rFonts w:eastAsia="Times New Roman" w:cs="Times New Roman"/>
                </w:rPr>
                <w:delText xml:space="preserve">Risk Officer </w:delText>
              </w:r>
            </w:del>
          </w:p>
        </w:tc>
      </w:tr>
      <w:tr w:rsidR="0016272D" w:rsidDel="009F4872" w14:paraId="355C9296" w14:textId="4D2A448D">
        <w:trPr>
          <w:trHeight w:val="550"/>
          <w:del w:id="768" w:author="Srdjan Todorovic" w:date="2022-07-18T17:12:00Z"/>
        </w:trPr>
        <w:tc>
          <w:tcPr>
            <w:tcW w:w="5125" w:type="dxa"/>
            <w:tcBorders>
              <w:top w:val="single" w:sz="12" w:space="0" w:color="000000"/>
              <w:left w:val="single" w:sz="12" w:space="0" w:color="000000"/>
              <w:bottom w:val="single" w:sz="12" w:space="0" w:color="000000"/>
              <w:right w:val="single" w:sz="6" w:space="0" w:color="000000"/>
            </w:tcBorders>
          </w:tcPr>
          <w:p w14:paraId="355C9294" w14:textId="289E58A7" w:rsidR="0016272D" w:rsidDel="002F16A4" w:rsidRDefault="00092377">
            <w:pPr>
              <w:ind w:right="27"/>
              <w:rPr>
                <w:del w:id="769" w:author="Srdjan Todorovic" w:date="2022-07-18T17:02:00Z"/>
              </w:rPr>
            </w:pPr>
            <w:del w:id="770" w:author="Srdjan Todorovic" w:date="2022-07-18T17:02:00Z">
              <w:r w:rsidDel="002F16A4">
                <w:rPr>
                  <w:rFonts w:eastAsia="Times New Roman" w:cs="Times New Roman"/>
                </w:rPr>
                <w:delText xml:space="preserve">The status and effectiveness of each mitigation action is reported to the Risk Officer every two weeks.  </w:delText>
              </w:r>
            </w:del>
          </w:p>
        </w:tc>
        <w:tc>
          <w:tcPr>
            <w:tcW w:w="2267" w:type="dxa"/>
            <w:tcBorders>
              <w:top w:val="single" w:sz="12" w:space="0" w:color="000000"/>
              <w:left w:val="single" w:sz="6" w:space="0" w:color="000000"/>
              <w:bottom w:val="single" w:sz="12" w:space="0" w:color="000000"/>
              <w:right w:val="single" w:sz="12" w:space="0" w:color="000000"/>
            </w:tcBorders>
          </w:tcPr>
          <w:p w14:paraId="355C9295" w14:textId="526E7BBD" w:rsidR="0016272D" w:rsidDel="002F16A4" w:rsidRDefault="00092377">
            <w:pPr>
              <w:ind w:left="5"/>
              <w:rPr>
                <w:del w:id="771" w:author="Srdjan Todorovic" w:date="2022-07-18T17:02:00Z"/>
              </w:rPr>
            </w:pPr>
            <w:del w:id="772" w:author="Srdjan Todorovic" w:date="2022-07-18T17:02:00Z">
              <w:r w:rsidDel="002F16A4">
                <w:rPr>
                  <w:rFonts w:eastAsia="Times New Roman" w:cs="Times New Roman"/>
                </w:rPr>
                <w:delText xml:space="preserve">Assigned Individual </w:delText>
              </w:r>
            </w:del>
          </w:p>
        </w:tc>
      </w:tr>
      <w:tr w:rsidR="0016272D" w:rsidDel="009F4872" w14:paraId="355C9299" w14:textId="6994B1C2">
        <w:trPr>
          <w:trHeight w:val="550"/>
          <w:del w:id="773" w:author="Srdjan Todorovic" w:date="2022-07-18T17:12:00Z"/>
        </w:trPr>
        <w:tc>
          <w:tcPr>
            <w:tcW w:w="5125" w:type="dxa"/>
            <w:tcBorders>
              <w:top w:val="single" w:sz="12" w:space="0" w:color="000000"/>
              <w:left w:val="single" w:sz="12" w:space="0" w:color="000000"/>
              <w:bottom w:val="single" w:sz="12" w:space="0" w:color="000000"/>
              <w:right w:val="single" w:sz="6" w:space="0" w:color="000000"/>
            </w:tcBorders>
          </w:tcPr>
          <w:p w14:paraId="355C9297" w14:textId="36A7017A" w:rsidR="0016272D" w:rsidDel="002F16A4" w:rsidRDefault="00092377">
            <w:pPr>
              <w:rPr>
                <w:del w:id="774" w:author="Srdjan Todorovic" w:date="2022-07-18T17:02:00Z"/>
              </w:rPr>
            </w:pPr>
            <w:del w:id="775" w:author="Srdjan Todorovic" w:date="2022-07-18T17:02:00Z">
              <w:r w:rsidDel="002F16A4">
                <w:rPr>
                  <w:rFonts w:eastAsia="Times New Roman" w:cs="Times New Roman"/>
                </w:rPr>
                <w:delText xml:space="preserve">The probability and impact for each risk item is reevaluated and modified if appropriate. </w:delText>
              </w:r>
            </w:del>
          </w:p>
        </w:tc>
        <w:tc>
          <w:tcPr>
            <w:tcW w:w="2267" w:type="dxa"/>
            <w:tcBorders>
              <w:top w:val="single" w:sz="12" w:space="0" w:color="000000"/>
              <w:left w:val="single" w:sz="6" w:space="0" w:color="000000"/>
              <w:bottom w:val="single" w:sz="12" w:space="0" w:color="000000"/>
              <w:right w:val="single" w:sz="12" w:space="0" w:color="000000"/>
            </w:tcBorders>
          </w:tcPr>
          <w:p w14:paraId="355C9298" w14:textId="053A5CE0" w:rsidR="0016272D" w:rsidDel="002F16A4" w:rsidRDefault="00092377">
            <w:pPr>
              <w:ind w:left="5"/>
              <w:rPr>
                <w:del w:id="776" w:author="Srdjan Todorovic" w:date="2022-07-18T17:02:00Z"/>
              </w:rPr>
            </w:pPr>
            <w:del w:id="777" w:author="Srdjan Todorovic" w:date="2022-07-18T17:02:00Z">
              <w:r w:rsidDel="002F16A4">
                <w:rPr>
                  <w:rFonts w:eastAsia="Times New Roman" w:cs="Times New Roman"/>
                </w:rPr>
                <w:delText xml:space="preserve">Risk Officer </w:delText>
              </w:r>
            </w:del>
          </w:p>
        </w:tc>
      </w:tr>
      <w:tr w:rsidR="0016272D" w:rsidDel="009F4872" w14:paraId="355C929C" w14:textId="087445D5">
        <w:trPr>
          <w:trHeight w:val="770"/>
          <w:del w:id="778" w:author="Srdjan Todorovic" w:date="2022-07-18T17:12:00Z"/>
        </w:trPr>
        <w:tc>
          <w:tcPr>
            <w:tcW w:w="5125" w:type="dxa"/>
            <w:tcBorders>
              <w:top w:val="single" w:sz="12" w:space="0" w:color="000000"/>
              <w:left w:val="single" w:sz="12" w:space="0" w:color="000000"/>
              <w:bottom w:val="single" w:sz="12" w:space="0" w:color="000000"/>
              <w:right w:val="single" w:sz="6" w:space="0" w:color="000000"/>
            </w:tcBorders>
          </w:tcPr>
          <w:p w14:paraId="355C929A" w14:textId="40C54667" w:rsidR="0016272D" w:rsidDel="002F16A4" w:rsidRDefault="00092377">
            <w:pPr>
              <w:rPr>
                <w:del w:id="779" w:author="Srdjan Todorovic" w:date="2022-07-18T17:02:00Z"/>
              </w:rPr>
            </w:pPr>
            <w:del w:id="780" w:author="Srdjan Todorovic" w:date="2022-07-18T17:02:00Z">
              <w:r w:rsidDel="002F16A4">
                <w:rPr>
                  <w:rFonts w:eastAsia="Times New Roman" w:cs="Times New Roman"/>
                </w:rPr>
                <w:delText xml:space="preserve">If any new risk items have been identified, they are analyzed as were the items on the original risk list and added to the risk list. </w:delText>
              </w:r>
            </w:del>
          </w:p>
        </w:tc>
        <w:tc>
          <w:tcPr>
            <w:tcW w:w="2267" w:type="dxa"/>
            <w:tcBorders>
              <w:top w:val="single" w:sz="12" w:space="0" w:color="000000"/>
              <w:left w:val="single" w:sz="6" w:space="0" w:color="000000"/>
              <w:bottom w:val="single" w:sz="12" w:space="0" w:color="000000"/>
              <w:right w:val="single" w:sz="12" w:space="0" w:color="000000"/>
            </w:tcBorders>
          </w:tcPr>
          <w:p w14:paraId="355C929B" w14:textId="46F4B7A9" w:rsidR="0016272D" w:rsidDel="002F16A4" w:rsidRDefault="00092377">
            <w:pPr>
              <w:ind w:left="5"/>
              <w:rPr>
                <w:del w:id="781" w:author="Srdjan Todorovic" w:date="2022-07-18T17:02:00Z"/>
              </w:rPr>
            </w:pPr>
            <w:del w:id="782" w:author="Srdjan Todorovic" w:date="2022-07-18T17:02:00Z">
              <w:r w:rsidDel="002F16A4">
                <w:rPr>
                  <w:rFonts w:eastAsia="Times New Roman" w:cs="Times New Roman"/>
                </w:rPr>
                <w:delText xml:space="preserve">Risk Officer </w:delText>
              </w:r>
            </w:del>
          </w:p>
        </w:tc>
      </w:tr>
      <w:tr w:rsidR="0016272D" w:rsidDel="009F4872" w14:paraId="355C929F" w14:textId="6FA7B47F">
        <w:trPr>
          <w:trHeight w:val="550"/>
          <w:del w:id="783" w:author="Srdjan Todorovic" w:date="2022-07-18T17:12:00Z"/>
        </w:trPr>
        <w:tc>
          <w:tcPr>
            <w:tcW w:w="5125" w:type="dxa"/>
            <w:tcBorders>
              <w:top w:val="single" w:sz="12" w:space="0" w:color="000000"/>
              <w:left w:val="single" w:sz="12" w:space="0" w:color="000000"/>
              <w:bottom w:val="single" w:sz="12" w:space="0" w:color="000000"/>
              <w:right w:val="single" w:sz="6" w:space="0" w:color="000000"/>
            </w:tcBorders>
          </w:tcPr>
          <w:p w14:paraId="355C929D" w14:textId="2C2760CB" w:rsidR="0016272D" w:rsidDel="002F16A4" w:rsidRDefault="00092377">
            <w:pPr>
              <w:rPr>
                <w:del w:id="784" w:author="Srdjan Todorovic" w:date="2022-07-18T17:02:00Z"/>
              </w:rPr>
            </w:pPr>
            <w:del w:id="785" w:author="Srdjan Todorovic" w:date="2022-07-18T17:02:00Z">
              <w:r w:rsidDel="002F16A4">
                <w:rPr>
                  <w:rFonts w:eastAsia="Times New Roman" w:cs="Times New Roman"/>
                </w:rPr>
                <w:delText xml:space="preserve">The Top Ten Risk List is regenerated based on the updated probability and impact for each remaining risk. </w:delText>
              </w:r>
            </w:del>
          </w:p>
        </w:tc>
        <w:tc>
          <w:tcPr>
            <w:tcW w:w="2267" w:type="dxa"/>
            <w:tcBorders>
              <w:top w:val="single" w:sz="12" w:space="0" w:color="000000"/>
              <w:left w:val="single" w:sz="6" w:space="0" w:color="000000"/>
              <w:bottom w:val="single" w:sz="12" w:space="0" w:color="000000"/>
              <w:right w:val="single" w:sz="12" w:space="0" w:color="000000"/>
            </w:tcBorders>
          </w:tcPr>
          <w:p w14:paraId="355C929E" w14:textId="3EE46B34" w:rsidR="0016272D" w:rsidDel="002F16A4" w:rsidRDefault="00092377">
            <w:pPr>
              <w:ind w:left="5"/>
              <w:rPr>
                <w:del w:id="786" w:author="Srdjan Todorovic" w:date="2022-07-18T17:02:00Z"/>
              </w:rPr>
            </w:pPr>
            <w:del w:id="787" w:author="Srdjan Todorovic" w:date="2022-07-18T17:02:00Z">
              <w:r w:rsidDel="002F16A4">
                <w:rPr>
                  <w:rFonts w:eastAsia="Times New Roman" w:cs="Times New Roman"/>
                </w:rPr>
                <w:delText xml:space="preserve">Risk Officer </w:delText>
              </w:r>
            </w:del>
          </w:p>
        </w:tc>
      </w:tr>
      <w:tr w:rsidR="0016272D" w:rsidDel="009F4872" w14:paraId="355C92A2" w14:textId="0FC46E37">
        <w:trPr>
          <w:trHeight w:val="990"/>
          <w:del w:id="788" w:author="Srdjan Todorovic" w:date="2022-07-18T17:12:00Z"/>
        </w:trPr>
        <w:tc>
          <w:tcPr>
            <w:tcW w:w="5125" w:type="dxa"/>
            <w:tcBorders>
              <w:top w:val="single" w:sz="12" w:space="0" w:color="000000"/>
              <w:left w:val="single" w:sz="12" w:space="0" w:color="000000"/>
              <w:bottom w:val="single" w:sz="12" w:space="0" w:color="000000"/>
              <w:right w:val="single" w:sz="6" w:space="0" w:color="000000"/>
            </w:tcBorders>
          </w:tcPr>
          <w:p w14:paraId="355C92A0" w14:textId="6C3FBF84" w:rsidR="0016272D" w:rsidDel="002F16A4" w:rsidRDefault="00092377">
            <w:pPr>
              <w:rPr>
                <w:del w:id="789" w:author="Srdjan Todorovic" w:date="2022-07-18T17:02:00Z"/>
              </w:rPr>
            </w:pPr>
            <w:del w:id="790" w:author="Srdjan Todorovic" w:date="2022-07-18T17:02:00Z">
              <w:r w:rsidDel="002F16A4">
                <w:rPr>
                  <w:rFonts w:eastAsia="Times New Roman" w:cs="Times New Roman"/>
                </w:rPr>
                <w:delText xml:space="preserve">Any risk factors for which mitigation actions are not being effectively carried out, or whose risk exposure is rising, may be escalated to an appropriate level of management for visibility and action. </w:delText>
              </w:r>
            </w:del>
          </w:p>
        </w:tc>
        <w:tc>
          <w:tcPr>
            <w:tcW w:w="2267" w:type="dxa"/>
            <w:tcBorders>
              <w:top w:val="single" w:sz="12" w:space="0" w:color="000000"/>
              <w:left w:val="single" w:sz="6" w:space="0" w:color="000000"/>
              <w:bottom w:val="single" w:sz="12" w:space="0" w:color="000000"/>
              <w:right w:val="single" w:sz="12" w:space="0" w:color="000000"/>
            </w:tcBorders>
          </w:tcPr>
          <w:p w14:paraId="355C92A1" w14:textId="6093881B" w:rsidR="0016272D" w:rsidDel="002F16A4" w:rsidRDefault="00092377">
            <w:pPr>
              <w:ind w:left="5"/>
              <w:rPr>
                <w:del w:id="791" w:author="Srdjan Todorovic" w:date="2022-07-18T17:02:00Z"/>
              </w:rPr>
            </w:pPr>
            <w:del w:id="792" w:author="Srdjan Todorovic" w:date="2022-07-18T17:02:00Z">
              <w:r w:rsidDel="002F16A4">
                <w:rPr>
                  <w:rFonts w:eastAsia="Times New Roman" w:cs="Times New Roman"/>
                </w:rPr>
                <w:delText xml:space="preserve">Risk Officer </w:delText>
              </w:r>
            </w:del>
          </w:p>
        </w:tc>
      </w:tr>
    </w:tbl>
    <w:p w14:paraId="355C92A3" w14:textId="07D32F74" w:rsidR="0016272D" w:rsidDel="009F4872" w:rsidRDefault="00092377">
      <w:pPr>
        <w:pStyle w:val="Heading2"/>
        <w:ind w:left="103" w:right="-981"/>
        <w:rPr>
          <w:del w:id="793" w:author="Srdjan Todorovic" w:date="2022-07-18T17:12:00Z"/>
        </w:rPr>
      </w:pPr>
      <w:del w:id="794" w:author="Srdjan Todorovic" w:date="2022-07-18T17:12:00Z">
        <w:r w:rsidDel="009F4872">
          <w:delText xml:space="preserve">Risk Monitoring </w:delText>
        </w:r>
      </w:del>
    </w:p>
    <w:p w14:paraId="355C92A4" w14:textId="0B628AB2" w:rsidR="0016272D" w:rsidDel="009F4872" w:rsidRDefault="00092377">
      <w:pPr>
        <w:spacing w:after="496"/>
        <w:ind w:left="108"/>
        <w:rPr>
          <w:del w:id="795" w:author="Srdjan Todorovic" w:date="2022-07-18T17:12:00Z"/>
        </w:rPr>
      </w:pPr>
      <w:del w:id="796" w:author="Srdjan Todorovic" w:date="2022-07-18T17:12:00Z">
        <w:r w:rsidDel="009F4872">
          <w:rPr>
            <w:rFonts w:eastAsia="Times New Roman" w:cs="Times New Roman"/>
            <w:b/>
          </w:rPr>
          <w:delText xml:space="preserve"> </w:delText>
        </w:r>
      </w:del>
    </w:p>
    <w:p w14:paraId="355C92A5" w14:textId="76DAB101" w:rsidR="0016272D" w:rsidDel="009F4872" w:rsidRDefault="00092377">
      <w:pPr>
        <w:spacing w:after="275"/>
        <w:ind w:left="108"/>
        <w:rPr>
          <w:del w:id="797" w:author="Srdjan Todorovic" w:date="2022-07-18T17:12:00Z"/>
        </w:rPr>
      </w:pPr>
      <w:del w:id="798" w:author="Srdjan Todorovic" w:date="2022-07-18T17:12:00Z">
        <w:r w:rsidDel="009F4872">
          <w:rPr>
            <w:rFonts w:eastAsia="Times New Roman" w:cs="Times New Roman"/>
            <w:b/>
          </w:rPr>
          <w:delText xml:space="preserve"> </w:delText>
        </w:r>
      </w:del>
    </w:p>
    <w:p w14:paraId="355C92A6" w14:textId="391A45F9" w:rsidR="0016272D" w:rsidDel="009F4872" w:rsidRDefault="00092377">
      <w:pPr>
        <w:spacing w:after="275"/>
        <w:ind w:left="108"/>
        <w:rPr>
          <w:del w:id="799" w:author="Srdjan Todorovic" w:date="2022-07-18T17:12:00Z"/>
        </w:rPr>
      </w:pPr>
      <w:del w:id="800" w:author="Srdjan Todorovic" w:date="2022-07-18T17:12:00Z">
        <w:r w:rsidDel="009F4872">
          <w:rPr>
            <w:rFonts w:eastAsia="Times New Roman" w:cs="Times New Roman"/>
            <w:b/>
          </w:rPr>
          <w:delText xml:space="preserve"> </w:delText>
        </w:r>
      </w:del>
    </w:p>
    <w:tbl>
      <w:tblPr>
        <w:tblStyle w:val="TableGrid1"/>
        <w:tblpPr w:vertAnchor="text" w:horzAnchor="margin" w:tblpXSpec="right" w:tblpY="544"/>
        <w:tblOverlap w:val="never"/>
        <w:tblW w:w="7392" w:type="dxa"/>
        <w:tblInd w:w="0" w:type="dxa"/>
        <w:tblCellMar>
          <w:left w:w="105" w:type="dxa"/>
          <w:right w:w="68" w:type="dxa"/>
        </w:tblCellMar>
        <w:tblLook w:val="04A0" w:firstRow="1" w:lastRow="0" w:firstColumn="1" w:lastColumn="0" w:noHBand="0" w:noVBand="1"/>
        <w:tblPrChange w:id="801" w:author="Srdjan Todorovic" w:date="2022-07-18T17:02:00Z">
          <w:tblPr>
            <w:tblStyle w:val="TableGrid1"/>
            <w:tblpPr w:vertAnchor="text" w:horzAnchor="margin" w:tblpXSpec="center" w:tblpY="-23"/>
            <w:tblOverlap w:val="never"/>
            <w:tblW w:w="7392" w:type="dxa"/>
            <w:tblInd w:w="0" w:type="dxa"/>
            <w:tblCellMar>
              <w:left w:w="105" w:type="dxa"/>
              <w:right w:w="68" w:type="dxa"/>
            </w:tblCellMar>
            <w:tblLook w:val="04A0" w:firstRow="1" w:lastRow="0" w:firstColumn="1" w:lastColumn="0" w:noHBand="0" w:noVBand="1"/>
          </w:tblPr>
        </w:tblPrChange>
      </w:tblPr>
      <w:tblGrid>
        <w:gridCol w:w="5125"/>
        <w:gridCol w:w="2267"/>
        <w:tblGridChange w:id="802">
          <w:tblGrid>
            <w:gridCol w:w="5125"/>
            <w:gridCol w:w="2267"/>
          </w:tblGrid>
        </w:tblGridChange>
      </w:tblGrid>
      <w:tr w:rsidR="002F16A4" w:rsidDel="009F4872" w14:paraId="68725E29" w14:textId="69BF6775" w:rsidTr="002F16A4">
        <w:trPr>
          <w:trHeight w:val="302"/>
          <w:del w:id="803" w:author="Srdjan Todorovic" w:date="2022-07-18T17:12:00Z"/>
          <w:trPrChange w:id="804" w:author="Srdjan Todorovic" w:date="2022-07-18T17:02:00Z">
            <w:trPr>
              <w:trHeight w:val="302"/>
            </w:trPr>
          </w:trPrChange>
        </w:trPr>
        <w:tc>
          <w:tcPr>
            <w:tcW w:w="5125" w:type="dxa"/>
            <w:tcBorders>
              <w:top w:val="single" w:sz="12" w:space="0" w:color="000000"/>
              <w:left w:val="single" w:sz="12" w:space="0" w:color="000000"/>
              <w:bottom w:val="single" w:sz="12" w:space="0" w:color="000000"/>
              <w:right w:val="single" w:sz="6" w:space="0" w:color="000000"/>
            </w:tcBorders>
            <w:shd w:val="clear" w:color="auto" w:fill="E5E5E5"/>
            <w:tcPrChange w:id="805" w:author="Srdjan Todorovic" w:date="2022-07-18T17:02:00Z">
              <w:tcPr>
                <w:tcW w:w="5125" w:type="dxa"/>
                <w:tcBorders>
                  <w:top w:val="single" w:sz="12" w:space="0" w:color="000000"/>
                  <w:left w:val="single" w:sz="12" w:space="0" w:color="000000"/>
                  <w:bottom w:val="single" w:sz="12" w:space="0" w:color="000000"/>
                  <w:right w:val="single" w:sz="6" w:space="0" w:color="000000"/>
                </w:tcBorders>
                <w:shd w:val="clear" w:color="auto" w:fill="E5E5E5"/>
              </w:tcPr>
            </w:tcPrChange>
          </w:tcPr>
          <w:p w14:paraId="2D7EADBE" w14:textId="241BC46A" w:rsidR="002F16A4" w:rsidDel="009F4872" w:rsidRDefault="002F16A4" w:rsidP="002F16A4">
            <w:pPr>
              <w:ind w:right="39"/>
              <w:jc w:val="center"/>
              <w:rPr>
                <w:del w:id="806" w:author="Srdjan Todorovic" w:date="2022-07-18T17:12:00Z"/>
              </w:rPr>
            </w:pPr>
          </w:p>
        </w:tc>
        <w:tc>
          <w:tcPr>
            <w:tcW w:w="2267" w:type="dxa"/>
            <w:tcBorders>
              <w:top w:val="single" w:sz="12" w:space="0" w:color="000000"/>
              <w:left w:val="single" w:sz="6" w:space="0" w:color="000000"/>
              <w:bottom w:val="single" w:sz="12" w:space="0" w:color="000000"/>
              <w:right w:val="single" w:sz="12" w:space="0" w:color="000000"/>
            </w:tcBorders>
            <w:shd w:val="clear" w:color="auto" w:fill="E5E5E5"/>
            <w:tcPrChange w:id="807" w:author="Srdjan Todorovic" w:date="2022-07-18T17:02:00Z">
              <w:tcPr>
                <w:tcW w:w="2267" w:type="dxa"/>
                <w:tcBorders>
                  <w:top w:val="single" w:sz="12" w:space="0" w:color="000000"/>
                  <w:left w:val="single" w:sz="6" w:space="0" w:color="000000"/>
                  <w:bottom w:val="single" w:sz="12" w:space="0" w:color="000000"/>
                  <w:right w:val="single" w:sz="12" w:space="0" w:color="000000"/>
                </w:tcBorders>
                <w:shd w:val="clear" w:color="auto" w:fill="E5E5E5"/>
              </w:tcPr>
            </w:tcPrChange>
          </w:tcPr>
          <w:p w14:paraId="6FDC1083" w14:textId="1A2A7461" w:rsidR="002F16A4" w:rsidDel="009F4872" w:rsidRDefault="002F16A4" w:rsidP="002F16A4">
            <w:pPr>
              <w:ind w:right="32"/>
              <w:jc w:val="center"/>
              <w:rPr>
                <w:del w:id="808" w:author="Srdjan Todorovic" w:date="2022-07-18T17:12:00Z"/>
              </w:rPr>
            </w:pPr>
          </w:p>
        </w:tc>
      </w:tr>
      <w:tr w:rsidR="002F16A4" w:rsidDel="009F4872" w14:paraId="25CD6155" w14:textId="0AAF0C3B" w:rsidTr="002F16A4">
        <w:trPr>
          <w:trHeight w:val="774"/>
          <w:del w:id="809" w:author="Srdjan Todorovic" w:date="2022-07-18T17:12:00Z"/>
          <w:trPrChange w:id="810" w:author="Srdjan Todorovic" w:date="2022-07-18T17:02:00Z">
            <w:trPr>
              <w:trHeight w:val="774"/>
            </w:trPr>
          </w:trPrChange>
        </w:trPr>
        <w:tc>
          <w:tcPr>
            <w:tcW w:w="5125" w:type="dxa"/>
            <w:tcBorders>
              <w:top w:val="single" w:sz="12" w:space="0" w:color="000000"/>
              <w:left w:val="single" w:sz="12" w:space="0" w:color="000000"/>
              <w:bottom w:val="single" w:sz="12" w:space="0" w:color="000000"/>
              <w:right w:val="single" w:sz="6" w:space="0" w:color="000000"/>
            </w:tcBorders>
            <w:tcPrChange w:id="811" w:author="Srdjan Todorovic" w:date="2022-07-18T17:02:00Z">
              <w:tcPr>
                <w:tcW w:w="5125" w:type="dxa"/>
                <w:tcBorders>
                  <w:top w:val="single" w:sz="12" w:space="0" w:color="000000"/>
                  <w:left w:val="single" w:sz="12" w:space="0" w:color="000000"/>
                  <w:bottom w:val="single" w:sz="12" w:space="0" w:color="000000"/>
                  <w:right w:val="single" w:sz="6" w:space="0" w:color="000000"/>
                </w:tcBorders>
              </w:tcPr>
            </w:tcPrChange>
          </w:tcPr>
          <w:p w14:paraId="06932C61" w14:textId="646A7C2E" w:rsidR="002F16A4" w:rsidDel="009F4872" w:rsidRDefault="002F16A4" w:rsidP="002F16A4">
            <w:pPr>
              <w:rPr>
                <w:del w:id="812" w:author="Srdjan Todorovic" w:date="2022-07-18T17:12:00Z"/>
              </w:rPr>
            </w:pPr>
          </w:p>
        </w:tc>
        <w:tc>
          <w:tcPr>
            <w:tcW w:w="2267" w:type="dxa"/>
            <w:tcBorders>
              <w:top w:val="single" w:sz="12" w:space="0" w:color="000000"/>
              <w:left w:val="single" w:sz="6" w:space="0" w:color="000000"/>
              <w:bottom w:val="single" w:sz="12" w:space="0" w:color="000000"/>
              <w:right w:val="single" w:sz="12" w:space="0" w:color="000000"/>
            </w:tcBorders>
            <w:tcPrChange w:id="813" w:author="Srdjan Todorovic" w:date="2022-07-18T17:02:00Z">
              <w:tcPr>
                <w:tcW w:w="2267" w:type="dxa"/>
                <w:tcBorders>
                  <w:top w:val="single" w:sz="12" w:space="0" w:color="000000"/>
                  <w:left w:val="single" w:sz="6" w:space="0" w:color="000000"/>
                  <w:bottom w:val="single" w:sz="12" w:space="0" w:color="000000"/>
                  <w:right w:val="single" w:sz="12" w:space="0" w:color="000000"/>
                </w:tcBorders>
              </w:tcPr>
            </w:tcPrChange>
          </w:tcPr>
          <w:p w14:paraId="571A44C7" w14:textId="2A1F37DE" w:rsidR="002F16A4" w:rsidDel="009F4872" w:rsidRDefault="002F16A4" w:rsidP="002F16A4">
            <w:pPr>
              <w:ind w:left="5"/>
              <w:rPr>
                <w:del w:id="814" w:author="Srdjan Todorovic" w:date="2022-07-18T17:12:00Z"/>
              </w:rPr>
            </w:pPr>
          </w:p>
        </w:tc>
      </w:tr>
      <w:tr w:rsidR="002F16A4" w:rsidDel="009F4872" w14:paraId="0F15AF83" w14:textId="2A284D4E" w:rsidTr="002F16A4">
        <w:trPr>
          <w:trHeight w:val="550"/>
          <w:del w:id="815" w:author="Srdjan Todorovic" w:date="2022-07-18T17:12:00Z"/>
          <w:trPrChange w:id="816" w:author="Srdjan Todorovic" w:date="2022-07-18T17:02:00Z">
            <w:trPr>
              <w:trHeight w:val="550"/>
            </w:trPr>
          </w:trPrChange>
        </w:trPr>
        <w:tc>
          <w:tcPr>
            <w:tcW w:w="5125" w:type="dxa"/>
            <w:tcBorders>
              <w:top w:val="single" w:sz="12" w:space="0" w:color="000000"/>
              <w:left w:val="single" w:sz="12" w:space="0" w:color="000000"/>
              <w:bottom w:val="single" w:sz="12" w:space="0" w:color="000000"/>
              <w:right w:val="single" w:sz="6" w:space="0" w:color="000000"/>
            </w:tcBorders>
            <w:tcPrChange w:id="817" w:author="Srdjan Todorovic" w:date="2022-07-18T17:02:00Z">
              <w:tcPr>
                <w:tcW w:w="5125" w:type="dxa"/>
                <w:tcBorders>
                  <w:top w:val="single" w:sz="12" w:space="0" w:color="000000"/>
                  <w:left w:val="single" w:sz="12" w:space="0" w:color="000000"/>
                  <w:bottom w:val="single" w:sz="12" w:space="0" w:color="000000"/>
                  <w:right w:val="single" w:sz="6" w:space="0" w:color="000000"/>
                </w:tcBorders>
              </w:tcPr>
            </w:tcPrChange>
          </w:tcPr>
          <w:p w14:paraId="531BC7F4" w14:textId="59701770" w:rsidR="002F16A4" w:rsidDel="009F4872" w:rsidRDefault="002F16A4" w:rsidP="002F16A4">
            <w:pPr>
              <w:ind w:right="27"/>
              <w:rPr>
                <w:del w:id="818" w:author="Srdjan Todorovic" w:date="2022-07-18T17:12:00Z"/>
              </w:rPr>
            </w:pPr>
          </w:p>
        </w:tc>
        <w:tc>
          <w:tcPr>
            <w:tcW w:w="2267" w:type="dxa"/>
            <w:tcBorders>
              <w:top w:val="single" w:sz="12" w:space="0" w:color="000000"/>
              <w:left w:val="single" w:sz="6" w:space="0" w:color="000000"/>
              <w:bottom w:val="single" w:sz="12" w:space="0" w:color="000000"/>
              <w:right w:val="single" w:sz="12" w:space="0" w:color="000000"/>
            </w:tcBorders>
            <w:tcPrChange w:id="819" w:author="Srdjan Todorovic" w:date="2022-07-18T17:02:00Z">
              <w:tcPr>
                <w:tcW w:w="2267" w:type="dxa"/>
                <w:tcBorders>
                  <w:top w:val="single" w:sz="12" w:space="0" w:color="000000"/>
                  <w:left w:val="single" w:sz="6" w:space="0" w:color="000000"/>
                  <w:bottom w:val="single" w:sz="12" w:space="0" w:color="000000"/>
                  <w:right w:val="single" w:sz="12" w:space="0" w:color="000000"/>
                </w:tcBorders>
              </w:tcPr>
            </w:tcPrChange>
          </w:tcPr>
          <w:p w14:paraId="6BD2BFD1" w14:textId="117E023B" w:rsidR="002F16A4" w:rsidDel="009F4872" w:rsidRDefault="002F16A4" w:rsidP="002F16A4">
            <w:pPr>
              <w:ind w:left="5"/>
              <w:rPr>
                <w:del w:id="820" w:author="Srdjan Todorovic" w:date="2022-07-18T17:12:00Z"/>
              </w:rPr>
            </w:pPr>
          </w:p>
        </w:tc>
      </w:tr>
      <w:tr w:rsidR="002F16A4" w:rsidDel="009F4872" w14:paraId="75F30E09" w14:textId="235A223C" w:rsidTr="002F16A4">
        <w:trPr>
          <w:trHeight w:val="550"/>
          <w:del w:id="821" w:author="Srdjan Todorovic" w:date="2022-07-18T17:12:00Z"/>
          <w:trPrChange w:id="822" w:author="Srdjan Todorovic" w:date="2022-07-18T17:02:00Z">
            <w:trPr>
              <w:trHeight w:val="550"/>
            </w:trPr>
          </w:trPrChange>
        </w:trPr>
        <w:tc>
          <w:tcPr>
            <w:tcW w:w="5125" w:type="dxa"/>
            <w:tcBorders>
              <w:top w:val="single" w:sz="12" w:space="0" w:color="000000"/>
              <w:left w:val="single" w:sz="12" w:space="0" w:color="000000"/>
              <w:bottom w:val="single" w:sz="12" w:space="0" w:color="000000"/>
              <w:right w:val="single" w:sz="6" w:space="0" w:color="000000"/>
            </w:tcBorders>
            <w:tcPrChange w:id="823" w:author="Srdjan Todorovic" w:date="2022-07-18T17:02:00Z">
              <w:tcPr>
                <w:tcW w:w="5125" w:type="dxa"/>
                <w:tcBorders>
                  <w:top w:val="single" w:sz="12" w:space="0" w:color="000000"/>
                  <w:left w:val="single" w:sz="12" w:space="0" w:color="000000"/>
                  <w:bottom w:val="single" w:sz="12" w:space="0" w:color="000000"/>
                  <w:right w:val="single" w:sz="6" w:space="0" w:color="000000"/>
                </w:tcBorders>
              </w:tcPr>
            </w:tcPrChange>
          </w:tcPr>
          <w:p w14:paraId="4DFAEE5C" w14:textId="5FF80091" w:rsidR="002F16A4" w:rsidDel="009F4872" w:rsidRDefault="002F16A4" w:rsidP="002F16A4">
            <w:pPr>
              <w:rPr>
                <w:del w:id="824" w:author="Srdjan Todorovic" w:date="2022-07-18T17:12:00Z"/>
              </w:rPr>
            </w:pPr>
          </w:p>
        </w:tc>
        <w:tc>
          <w:tcPr>
            <w:tcW w:w="2267" w:type="dxa"/>
            <w:tcBorders>
              <w:top w:val="single" w:sz="12" w:space="0" w:color="000000"/>
              <w:left w:val="single" w:sz="6" w:space="0" w:color="000000"/>
              <w:bottom w:val="single" w:sz="12" w:space="0" w:color="000000"/>
              <w:right w:val="single" w:sz="12" w:space="0" w:color="000000"/>
            </w:tcBorders>
            <w:tcPrChange w:id="825" w:author="Srdjan Todorovic" w:date="2022-07-18T17:02:00Z">
              <w:tcPr>
                <w:tcW w:w="2267" w:type="dxa"/>
                <w:tcBorders>
                  <w:top w:val="single" w:sz="12" w:space="0" w:color="000000"/>
                  <w:left w:val="single" w:sz="6" w:space="0" w:color="000000"/>
                  <w:bottom w:val="single" w:sz="12" w:space="0" w:color="000000"/>
                  <w:right w:val="single" w:sz="12" w:space="0" w:color="000000"/>
                </w:tcBorders>
              </w:tcPr>
            </w:tcPrChange>
          </w:tcPr>
          <w:p w14:paraId="2E971AFC" w14:textId="0EEC8940" w:rsidR="002F16A4" w:rsidDel="009F4872" w:rsidRDefault="002F16A4" w:rsidP="002F16A4">
            <w:pPr>
              <w:ind w:left="5"/>
              <w:rPr>
                <w:del w:id="826" w:author="Srdjan Todorovic" w:date="2022-07-18T17:12:00Z"/>
              </w:rPr>
            </w:pPr>
          </w:p>
        </w:tc>
      </w:tr>
      <w:tr w:rsidR="002F16A4" w:rsidDel="009F4872" w14:paraId="1F2D3CE3" w14:textId="4B51F3BB" w:rsidTr="002F16A4">
        <w:trPr>
          <w:trHeight w:val="770"/>
          <w:del w:id="827" w:author="Srdjan Todorovic" w:date="2022-07-18T17:12:00Z"/>
          <w:trPrChange w:id="828" w:author="Srdjan Todorovic" w:date="2022-07-18T17:02:00Z">
            <w:trPr>
              <w:trHeight w:val="770"/>
            </w:trPr>
          </w:trPrChange>
        </w:trPr>
        <w:tc>
          <w:tcPr>
            <w:tcW w:w="5125" w:type="dxa"/>
            <w:tcBorders>
              <w:top w:val="single" w:sz="12" w:space="0" w:color="000000"/>
              <w:left w:val="single" w:sz="12" w:space="0" w:color="000000"/>
              <w:bottom w:val="single" w:sz="12" w:space="0" w:color="000000"/>
              <w:right w:val="single" w:sz="6" w:space="0" w:color="000000"/>
            </w:tcBorders>
            <w:tcPrChange w:id="829" w:author="Srdjan Todorovic" w:date="2022-07-18T17:02:00Z">
              <w:tcPr>
                <w:tcW w:w="5125" w:type="dxa"/>
                <w:tcBorders>
                  <w:top w:val="single" w:sz="12" w:space="0" w:color="000000"/>
                  <w:left w:val="single" w:sz="12" w:space="0" w:color="000000"/>
                  <w:bottom w:val="single" w:sz="12" w:space="0" w:color="000000"/>
                  <w:right w:val="single" w:sz="6" w:space="0" w:color="000000"/>
                </w:tcBorders>
              </w:tcPr>
            </w:tcPrChange>
          </w:tcPr>
          <w:p w14:paraId="086E5CF8" w14:textId="1E4DB5AD" w:rsidR="002F16A4" w:rsidDel="009F4872" w:rsidRDefault="002F16A4" w:rsidP="002F16A4">
            <w:pPr>
              <w:rPr>
                <w:del w:id="830" w:author="Srdjan Todorovic" w:date="2022-07-18T17:12:00Z"/>
              </w:rPr>
            </w:pPr>
          </w:p>
        </w:tc>
        <w:tc>
          <w:tcPr>
            <w:tcW w:w="2267" w:type="dxa"/>
            <w:tcBorders>
              <w:top w:val="single" w:sz="12" w:space="0" w:color="000000"/>
              <w:left w:val="single" w:sz="6" w:space="0" w:color="000000"/>
              <w:bottom w:val="single" w:sz="12" w:space="0" w:color="000000"/>
              <w:right w:val="single" w:sz="12" w:space="0" w:color="000000"/>
            </w:tcBorders>
            <w:tcPrChange w:id="831" w:author="Srdjan Todorovic" w:date="2022-07-18T17:02:00Z">
              <w:tcPr>
                <w:tcW w:w="2267" w:type="dxa"/>
                <w:tcBorders>
                  <w:top w:val="single" w:sz="12" w:space="0" w:color="000000"/>
                  <w:left w:val="single" w:sz="6" w:space="0" w:color="000000"/>
                  <w:bottom w:val="single" w:sz="12" w:space="0" w:color="000000"/>
                  <w:right w:val="single" w:sz="12" w:space="0" w:color="000000"/>
                </w:tcBorders>
              </w:tcPr>
            </w:tcPrChange>
          </w:tcPr>
          <w:p w14:paraId="0CF14693" w14:textId="1B92018B" w:rsidR="002F16A4" w:rsidDel="009F4872" w:rsidRDefault="002F16A4" w:rsidP="002F16A4">
            <w:pPr>
              <w:ind w:left="5"/>
              <w:rPr>
                <w:del w:id="832" w:author="Srdjan Todorovic" w:date="2022-07-18T17:12:00Z"/>
              </w:rPr>
            </w:pPr>
          </w:p>
        </w:tc>
      </w:tr>
      <w:tr w:rsidR="002F16A4" w:rsidDel="009F4872" w14:paraId="68097622" w14:textId="1777FCE2" w:rsidTr="002F16A4">
        <w:trPr>
          <w:trHeight w:val="550"/>
          <w:del w:id="833" w:author="Srdjan Todorovic" w:date="2022-07-18T17:12:00Z"/>
          <w:trPrChange w:id="834" w:author="Srdjan Todorovic" w:date="2022-07-18T17:02:00Z">
            <w:trPr>
              <w:trHeight w:val="550"/>
            </w:trPr>
          </w:trPrChange>
        </w:trPr>
        <w:tc>
          <w:tcPr>
            <w:tcW w:w="5125" w:type="dxa"/>
            <w:tcBorders>
              <w:top w:val="single" w:sz="12" w:space="0" w:color="000000"/>
              <w:left w:val="single" w:sz="12" w:space="0" w:color="000000"/>
              <w:bottom w:val="single" w:sz="12" w:space="0" w:color="000000"/>
              <w:right w:val="single" w:sz="6" w:space="0" w:color="000000"/>
            </w:tcBorders>
            <w:tcPrChange w:id="835" w:author="Srdjan Todorovic" w:date="2022-07-18T17:02:00Z">
              <w:tcPr>
                <w:tcW w:w="5125" w:type="dxa"/>
                <w:tcBorders>
                  <w:top w:val="single" w:sz="12" w:space="0" w:color="000000"/>
                  <w:left w:val="single" w:sz="12" w:space="0" w:color="000000"/>
                  <w:bottom w:val="single" w:sz="12" w:space="0" w:color="000000"/>
                  <w:right w:val="single" w:sz="6" w:space="0" w:color="000000"/>
                </w:tcBorders>
              </w:tcPr>
            </w:tcPrChange>
          </w:tcPr>
          <w:p w14:paraId="25858EE2" w14:textId="7E23A5D6" w:rsidR="002F16A4" w:rsidDel="009F4872" w:rsidRDefault="002F16A4" w:rsidP="002F16A4">
            <w:pPr>
              <w:rPr>
                <w:del w:id="836" w:author="Srdjan Todorovic" w:date="2022-07-18T17:12:00Z"/>
              </w:rPr>
            </w:pPr>
          </w:p>
        </w:tc>
        <w:tc>
          <w:tcPr>
            <w:tcW w:w="2267" w:type="dxa"/>
            <w:tcBorders>
              <w:top w:val="single" w:sz="12" w:space="0" w:color="000000"/>
              <w:left w:val="single" w:sz="6" w:space="0" w:color="000000"/>
              <w:bottom w:val="single" w:sz="12" w:space="0" w:color="000000"/>
              <w:right w:val="single" w:sz="12" w:space="0" w:color="000000"/>
            </w:tcBorders>
            <w:tcPrChange w:id="837" w:author="Srdjan Todorovic" w:date="2022-07-18T17:02:00Z">
              <w:tcPr>
                <w:tcW w:w="2267" w:type="dxa"/>
                <w:tcBorders>
                  <w:top w:val="single" w:sz="12" w:space="0" w:color="000000"/>
                  <w:left w:val="single" w:sz="6" w:space="0" w:color="000000"/>
                  <w:bottom w:val="single" w:sz="12" w:space="0" w:color="000000"/>
                  <w:right w:val="single" w:sz="12" w:space="0" w:color="000000"/>
                </w:tcBorders>
              </w:tcPr>
            </w:tcPrChange>
          </w:tcPr>
          <w:p w14:paraId="0FC73358" w14:textId="4D4627F7" w:rsidR="002F16A4" w:rsidDel="009F4872" w:rsidRDefault="002F16A4" w:rsidP="002F16A4">
            <w:pPr>
              <w:ind w:left="5"/>
              <w:rPr>
                <w:del w:id="838" w:author="Srdjan Todorovic" w:date="2022-07-18T17:12:00Z"/>
              </w:rPr>
            </w:pPr>
          </w:p>
        </w:tc>
      </w:tr>
      <w:tr w:rsidR="002F16A4" w:rsidDel="009F4872" w14:paraId="4FFC3F75" w14:textId="0CF1D7C0" w:rsidTr="002F16A4">
        <w:trPr>
          <w:trHeight w:val="990"/>
          <w:del w:id="839" w:author="Srdjan Todorovic" w:date="2022-07-18T17:12:00Z"/>
          <w:trPrChange w:id="840" w:author="Srdjan Todorovic" w:date="2022-07-18T17:02:00Z">
            <w:trPr>
              <w:trHeight w:val="990"/>
            </w:trPr>
          </w:trPrChange>
        </w:trPr>
        <w:tc>
          <w:tcPr>
            <w:tcW w:w="5125" w:type="dxa"/>
            <w:tcBorders>
              <w:top w:val="single" w:sz="12" w:space="0" w:color="000000"/>
              <w:left w:val="single" w:sz="12" w:space="0" w:color="000000"/>
              <w:bottom w:val="single" w:sz="12" w:space="0" w:color="000000"/>
              <w:right w:val="single" w:sz="6" w:space="0" w:color="000000"/>
            </w:tcBorders>
            <w:tcPrChange w:id="841" w:author="Srdjan Todorovic" w:date="2022-07-18T17:02:00Z">
              <w:tcPr>
                <w:tcW w:w="5125" w:type="dxa"/>
                <w:tcBorders>
                  <w:top w:val="single" w:sz="12" w:space="0" w:color="000000"/>
                  <w:left w:val="single" w:sz="12" w:space="0" w:color="000000"/>
                  <w:bottom w:val="single" w:sz="12" w:space="0" w:color="000000"/>
                  <w:right w:val="single" w:sz="6" w:space="0" w:color="000000"/>
                </w:tcBorders>
              </w:tcPr>
            </w:tcPrChange>
          </w:tcPr>
          <w:p w14:paraId="4E05D4E9" w14:textId="371420D7" w:rsidR="002F16A4" w:rsidDel="009F4872" w:rsidRDefault="002F16A4" w:rsidP="002F16A4">
            <w:pPr>
              <w:rPr>
                <w:del w:id="842" w:author="Srdjan Todorovic" w:date="2022-07-18T17:12:00Z"/>
              </w:rPr>
            </w:pPr>
          </w:p>
        </w:tc>
        <w:tc>
          <w:tcPr>
            <w:tcW w:w="2267" w:type="dxa"/>
            <w:tcBorders>
              <w:top w:val="single" w:sz="12" w:space="0" w:color="000000"/>
              <w:left w:val="single" w:sz="6" w:space="0" w:color="000000"/>
              <w:bottom w:val="single" w:sz="12" w:space="0" w:color="000000"/>
              <w:right w:val="single" w:sz="12" w:space="0" w:color="000000"/>
            </w:tcBorders>
            <w:tcPrChange w:id="843" w:author="Srdjan Todorovic" w:date="2022-07-18T17:02:00Z">
              <w:tcPr>
                <w:tcW w:w="2267" w:type="dxa"/>
                <w:tcBorders>
                  <w:top w:val="single" w:sz="12" w:space="0" w:color="000000"/>
                  <w:left w:val="single" w:sz="6" w:space="0" w:color="000000"/>
                  <w:bottom w:val="single" w:sz="12" w:space="0" w:color="000000"/>
                  <w:right w:val="single" w:sz="12" w:space="0" w:color="000000"/>
                </w:tcBorders>
              </w:tcPr>
            </w:tcPrChange>
          </w:tcPr>
          <w:p w14:paraId="50C5D153" w14:textId="26C2743C" w:rsidR="002F16A4" w:rsidDel="009F4872" w:rsidRDefault="002F16A4" w:rsidP="002F16A4">
            <w:pPr>
              <w:ind w:left="5"/>
              <w:rPr>
                <w:del w:id="844" w:author="Srdjan Todorovic" w:date="2022-07-18T17:12:00Z"/>
              </w:rPr>
            </w:pPr>
          </w:p>
        </w:tc>
      </w:tr>
    </w:tbl>
    <w:p w14:paraId="355C92A7" w14:textId="3E77553A" w:rsidR="0016272D" w:rsidDel="009F4872" w:rsidRDefault="00092377">
      <w:pPr>
        <w:spacing w:after="496"/>
        <w:ind w:left="108"/>
        <w:rPr>
          <w:del w:id="845" w:author="Srdjan Todorovic" w:date="2022-07-18T17:12:00Z"/>
        </w:rPr>
      </w:pPr>
      <w:del w:id="846" w:author="Srdjan Todorovic" w:date="2022-07-18T17:12:00Z">
        <w:r w:rsidDel="009F4872">
          <w:rPr>
            <w:rFonts w:eastAsia="Times New Roman" w:cs="Times New Roman"/>
            <w:b/>
          </w:rPr>
          <w:delText xml:space="preserve"> </w:delText>
        </w:r>
      </w:del>
    </w:p>
    <w:p w14:paraId="355C92A8" w14:textId="350E5A06" w:rsidR="0016272D" w:rsidDel="009F4872" w:rsidRDefault="00092377">
      <w:pPr>
        <w:spacing w:after="275"/>
        <w:ind w:left="108"/>
        <w:rPr>
          <w:del w:id="847" w:author="Srdjan Todorovic" w:date="2022-07-18T17:12:00Z"/>
        </w:rPr>
      </w:pPr>
      <w:del w:id="848" w:author="Srdjan Todorovic" w:date="2022-07-18T17:12:00Z">
        <w:r w:rsidDel="009F4872">
          <w:rPr>
            <w:rFonts w:eastAsia="Times New Roman" w:cs="Times New Roman"/>
            <w:b/>
          </w:rPr>
          <w:delText xml:space="preserve"> </w:delText>
        </w:r>
      </w:del>
    </w:p>
    <w:p w14:paraId="355C92A9" w14:textId="5FC4982E" w:rsidR="0016272D" w:rsidDel="009F4872" w:rsidRDefault="00092377">
      <w:pPr>
        <w:spacing w:after="690"/>
        <w:ind w:left="108"/>
        <w:rPr>
          <w:del w:id="849" w:author="Srdjan Todorovic" w:date="2022-07-18T17:12:00Z"/>
        </w:rPr>
      </w:pPr>
      <w:del w:id="850" w:author="Srdjan Todorovic" w:date="2022-07-18T17:12:00Z">
        <w:r w:rsidDel="009F4872">
          <w:rPr>
            <w:rFonts w:eastAsia="Times New Roman" w:cs="Times New Roman"/>
            <w:b/>
          </w:rPr>
          <w:delText xml:space="preserve"> </w:delText>
        </w:r>
      </w:del>
    </w:p>
    <w:tbl>
      <w:tblPr>
        <w:tblStyle w:val="TableGrid1"/>
        <w:tblpPr w:vertAnchor="text" w:horzAnchor="margin" w:tblpXSpec="right" w:tblpY="3016"/>
        <w:tblOverlap w:val="never"/>
        <w:tblW w:w="7392" w:type="dxa"/>
        <w:tblInd w:w="0" w:type="dxa"/>
        <w:tblCellMar>
          <w:left w:w="105" w:type="dxa"/>
          <w:right w:w="115" w:type="dxa"/>
        </w:tblCellMar>
        <w:tblLook w:val="04A0" w:firstRow="1" w:lastRow="0" w:firstColumn="1" w:lastColumn="0" w:noHBand="0" w:noVBand="1"/>
      </w:tblPr>
      <w:tblGrid>
        <w:gridCol w:w="5125"/>
        <w:gridCol w:w="2267"/>
      </w:tblGrid>
      <w:tr w:rsidR="002F16A4" w:rsidDel="009F4872" w14:paraId="5DE4BF78" w14:textId="271C5C85" w:rsidTr="002F16A4">
        <w:trPr>
          <w:trHeight w:val="302"/>
          <w:del w:id="851" w:author="Srdjan Todorovic" w:date="2022-07-18T17:11:00Z"/>
        </w:trPr>
        <w:tc>
          <w:tcPr>
            <w:tcW w:w="5125" w:type="dxa"/>
            <w:tcBorders>
              <w:top w:val="single" w:sz="12" w:space="0" w:color="000000"/>
              <w:left w:val="single" w:sz="12" w:space="0" w:color="000000"/>
              <w:bottom w:val="single" w:sz="12" w:space="0" w:color="000000"/>
              <w:right w:val="single" w:sz="6" w:space="0" w:color="000000"/>
            </w:tcBorders>
            <w:shd w:val="clear" w:color="auto" w:fill="E5E5E5"/>
          </w:tcPr>
          <w:p w14:paraId="4365A757" w14:textId="6DCD5BDF" w:rsidR="002F16A4" w:rsidDel="009F4872" w:rsidRDefault="002F16A4" w:rsidP="002F16A4">
            <w:pPr>
              <w:ind w:left="8"/>
              <w:jc w:val="center"/>
              <w:rPr>
                <w:del w:id="852" w:author="Srdjan Todorovic" w:date="2022-07-18T17:11:00Z"/>
              </w:rPr>
            </w:pPr>
          </w:p>
        </w:tc>
        <w:tc>
          <w:tcPr>
            <w:tcW w:w="2267" w:type="dxa"/>
            <w:tcBorders>
              <w:top w:val="single" w:sz="12" w:space="0" w:color="000000"/>
              <w:left w:val="single" w:sz="6" w:space="0" w:color="000000"/>
              <w:bottom w:val="single" w:sz="12" w:space="0" w:color="000000"/>
              <w:right w:val="single" w:sz="12" w:space="0" w:color="000000"/>
            </w:tcBorders>
            <w:shd w:val="clear" w:color="auto" w:fill="E5E5E5"/>
          </w:tcPr>
          <w:p w14:paraId="2DD19F9B" w14:textId="11C75534" w:rsidR="002F16A4" w:rsidDel="009F4872" w:rsidRDefault="002F16A4" w:rsidP="002F16A4">
            <w:pPr>
              <w:ind w:left="15"/>
              <w:jc w:val="center"/>
              <w:rPr>
                <w:del w:id="853" w:author="Srdjan Todorovic" w:date="2022-07-18T17:11:00Z"/>
              </w:rPr>
            </w:pPr>
          </w:p>
        </w:tc>
      </w:tr>
      <w:tr w:rsidR="002F16A4" w:rsidDel="009F4872" w14:paraId="7DDA1F44" w14:textId="39D6328E" w:rsidTr="002F16A4">
        <w:trPr>
          <w:trHeight w:val="555"/>
          <w:del w:id="854" w:author="Srdjan Todorovic" w:date="2022-07-18T17:11:00Z"/>
        </w:trPr>
        <w:tc>
          <w:tcPr>
            <w:tcW w:w="5125" w:type="dxa"/>
            <w:tcBorders>
              <w:top w:val="single" w:sz="12" w:space="0" w:color="000000"/>
              <w:left w:val="single" w:sz="12" w:space="0" w:color="000000"/>
              <w:bottom w:val="single" w:sz="12" w:space="0" w:color="000000"/>
              <w:right w:val="single" w:sz="6" w:space="0" w:color="000000"/>
            </w:tcBorders>
          </w:tcPr>
          <w:p w14:paraId="2B924758" w14:textId="4962A0BB" w:rsidR="002F16A4" w:rsidDel="009F4872" w:rsidRDefault="002F16A4" w:rsidP="002F16A4">
            <w:pPr>
              <w:rPr>
                <w:del w:id="855" w:author="Srdjan Todorovic" w:date="2022-07-18T17:11:00Z"/>
              </w:rPr>
            </w:pPr>
          </w:p>
        </w:tc>
        <w:tc>
          <w:tcPr>
            <w:tcW w:w="2267" w:type="dxa"/>
            <w:tcBorders>
              <w:top w:val="single" w:sz="12" w:space="0" w:color="000000"/>
              <w:left w:val="single" w:sz="6" w:space="0" w:color="000000"/>
              <w:bottom w:val="single" w:sz="12" w:space="0" w:color="000000"/>
              <w:right w:val="single" w:sz="12" w:space="0" w:color="000000"/>
            </w:tcBorders>
          </w:tcPr>
          <w:p w14:paraId="25C7D243" w14:textId="595F5895" w:rsidR="002F16A4" w:rsidDel="009F4872" w:rsidRDefault="002F16A4" w:rsidP="002F16A4">
            <w:pPr>
              <w:ind w:left="5"/>
              <w:rPr>
                <w:del w:id="856" w:author="Srdjan Todorovic" w:date="2022-07-18T17:11:00Z"/>
              </w:rPr>
            </w:pPr>
          </w:p>
        </w:tc>
      </w:tr>
    </w:tbl>
    <w:p w14:paraId="355C92AA" w14:textId="1FD5A837" w:rsidR="0016272D" w:rsidDel="009F4872" w:rsidRDefault="00092377">
      <w:pPr>
        <w:spacing w:after="0"/>
        <w:rPr>
          <w:del w:id="857" w:author="Srdjan Todorovic" w:date="2022-07-18T17:12:00Z"/>
        </w:rPr>
      </w:pPr>
      <w:del w:id="858" w:author="Srdjan Todorovic" w:date="2022-07-18T17:12:00Z">
        <w:r w:rsidDel="009F4872">
          <w:rPr>
            <w:rFonts w:eastAsia="Times New Roman" w:cs="Times New Roman"/>
            <w:sz w:val="24"/>
          </w:rPr>
          <w:delText xml:space="preserve"> </w:delText>
        </w:r>
      </w:del>
    </w:p>
    <w:tbl>
      <w:tblPr>
        <w:tblStyle w:val="TableGrid1"/>
        <w:tblpPr w:vertAnchor="text" w:tblpX="2181" w:tblpY="31"/>
        <w:tblOverlap w:val="never"/>
        <w:tblW w:w="7392" w:type="dxa"/>
        <w:tblInd w:w="0" w:type="dxa"/>
        <w:tblCellMar>
          <w:left w:w="105" w:type="dxa"/>
          <w:right w:w="115" w:type="dxa"/>
        </w:tblCellMar>
        <w:tblLook w:val="04A0" w:firstRow="1" w:lastRow="0" w:firstColumn="1" w:lastColumn="0" w:noHBand="0" w:noVBand="1"/>
      </w:tblPr>
      <w:tblGrid>
        <w:gridCol w:w="5125"/>
        <w:gridCol w:w="2267"/>
      </w:tblGrid>
      <w:tr w:rsidR="0016272D" w:rsidDel="009F4872" w14:paraId="355C92AD" w14:textId="5A5ACE22">
        <w:trPr>
          <w:trHeight w:val="303"/>
          <w:del w:id="859" w:author="Srdjan Todorovic" w:date="2022-07-18T17:12:00Z"/>
        </w:trPr>
        <w:tc>
          <w:tcPr>
            <w:tcW w:w="5125" w:type="dxa"/>
            <w:tcBorders>
              <w:top w:val="single" w:sz="12" w:space="0" w:color="000000"/>
              <w:left w:val="single" w:sz="12" w:space="0" w:color="000000"/>
              <w:bottom w:val="single" w:sz="12" w:space="0" w:color="000000"/>
              <w:right w:val="single" w:sz="6" w:space="0" w:color="000000"/>
            </w:tcBorders>
            <w:shd w:val="clear" w:color="auto" w:fill="E5E5E5"/>
          </w:tcPr>
          <w:p w14:paraId="355C92AB" w14:textId="23C6F278" w:rsidR="0016272D" w:rsidDel="009F4872" w:rsidRDefault="00092377">
            <w:pPr>
              <w:ind w:left="8"/>
              <w:jc w:val="center"/>
              <w:rPr>
                <w:del w:id="860" w:author="Srdjan Todorovic" w:date="2022-07-18T17:12:00Z"/>
              </w:rPr>
            </w:pPr>
            <w:del w:id="861" w:author="Srdjan Todorovic" w:date="2022-07-18T17:12:00Z">
              <w:r w:rsidDel="009F4872">
                <w:rPr>
                  <w:rFonts w:eastAsia="Times New Roman" w:cs="Times New Roman"/>
                  <w:b/>
                  <w:sz w:val="24"/>
                </w:rPr>
                <w:delText xml:space="preserve">Task </w:delText>
              </w:r>
            </w:del>
          </w:p>
        </w:tc>
        <w:tc>
          <w:tcPr>
            <w:tcW w:w="2267" w:type="dxa"/>
            <w:tcBorders>
              <w:top w:val="single" w:sz="12" w:space="0" w:color="000000"/>
              <w:left w:val="single" w:sz="6" w:space="0" w:color="000000"/>
              <w:bottom w:val="single" w:sz="12" w:space="0" w:color="000000"/>
              <w:right w:val="single" w:sz="12" w:space="0" w:color="000000"/>
            </w:tcBorders>
            <w:shd w:val="clear" w:color="auto" w:fill="E5E5E5"/>
          </w:tcPr>
          <w:p w14:paraId="355C92AC" w14:textId="09DC0FE7" w:rsidR="0016272D" w:rsidDel="009F4872" w:rsidRDefault="00092377">
            <w:pPr>
              <w:ind w:left="15"/>
              <w:jc w:val="center"/>
              <w:rPr>
                <w:del w:id="862" w:author="Srdjan Todorovic" w:date="2022-07-18T17:12:00Z"/>
              </w:rPr>
            </w:pPr>
            <w:del w:id="863" w:author="Srdjan Todorovic" w:date="2022-07-18T17:12:00Z">
              <w:r w:rsidDel="009F4872">
                <w:rPr>
                  <w:rFonts w:eastAsia="Times New Roman" w:cs="Times New Roman"/>
                  <w:b/>
                  <w:sz w:val="24"/>
                </w:rPr>
                <w:delText xml:space="preserve">Participants </w:delText>
              </w:r>
            </w:del>
          </w:p>
        </w:tc>
      </w:tr>
      <w:tr w:rsidR="0016272D" w:rsidDel="009F4872" w14:paraId="355C92B0" w14:textId="13A43032">
        <w:trPr>
          <w:trHeight w:val="994"/>
          <w:del w:id="864" w:author="Srdjan Todorovic" w:date="2022-07-18T17:12:00Z"/>
        </w:trPr>
        <w:tc>
          <w:tcPr>
            <w:tcW w:w="5125" w:type="dxa"/>
            <w:tcBorders>
              <w:top w:val="single" w:sz="12" w:space="0" w:color="000000"/>
              <w:left w:val="single" w:sz="12" w:space="0" w:color="000000"/>
              <w:bottom w:val="single" w:sz="12" w:space="0" w:color="000000"/>
              <w:right w:val="single" w:sz="6" w:space="0" w:color="000000"/>
            </w:tcBorders>
          </w:tcPr>
          <w:p w14:paraId="355C92AE" w14:textId="381F31AA" w:rsidR="0016272D" w:rsidDel="009F4872" w:rsidRDefault="00092377">
            <w:pPr>
              <w:rPr>
                <w:del w:id="865" w:author="Srdjan Todorovic" w:date="2022-07-18T17:12:00Z"/>
              </w:rPr>
            </w:pPr>
            <w:del w:id="866" w:author="Srdjan Todorovic" w:date="2022-07-18T17:12:00Z">
              <w:r w:rsidDel="009F4872">
                <w:rPr>
                  <w:rFonts w:eastAsia="Times New Roman" w:cs="Times New Roman"/>
                  <w:i/>
                </w:rPr>
                <w:delText>&lt;If the project will be storing lessons learned about mitigation of specific risks in a database, describe that database and process here and indicate the timing of entering risk-related lessons into the database.&gt;</w:delText>
              </w:r>
              <w:r w:rsidDel="009F4872">
                <w:rPr>
                  <w:rFonts w:eastAsia="Times New Roman" w:cs="Times New Roman"/>
                </w:rPr>
                <w:delText xml:space="preserve"> </w:delText>
              </w:r>
            </w:del>
          </w:p>
        </w:tc>
        <w:tc>
          <w:tcPr>
            <w:tcW w:w="2267" w:type="dxa"/>
            <w:tcBorders>
              <w:top w:val="single" w:sz="12" w:space="0" w:color="000000"/>
              <w:left w:val="single" w:sz="6" w:space="0" w:color="000000"/>
              <w:bottom w:val="single" w:sz="12" w:space="0" w:color="000000"/>
              <w:right w:val="single" w:sz="12" w:space="0" w:color="000000"/>
            </w:tcBorders>
          </w:tcPr>
          <w:p w14:paraId="355C92AF" w14:textId="4B54EA0F" w:rsidR="0016272D" w:rsidDel="009F4872" w:rsidRDefault="00092377">
            <w:pPr>
              <w:ind w:left="5"/>
              <w:rPr>
                <w:del w:id="867" w:author="Srdjan Todorovic" w:date="2022-07-18T17:12:00Z"/>
              </w:rPr>
            </w:pPr>
            <w:del w:id="868" w:author="Srdjan Todorovic" w:date="2022-07-18T17:12:00Z">
              <w:r w:rsidDel="009F4872">
                <w:rPr>
                  <w:rFonts w:eastAsia="Times New Roman" w:cs="Times New Roman"/>
                </w:rPr>
                <w:delText xml:space="preserve">Risk Officer </w:delText>
              </w:r>
            </w:del>
          </w:p>
        </w:tc>
      </w:tr>
    </w:tbl>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869" w:author="Srdjan Todorovic" w:date="2022-07-20T11:23:00Z">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4727"/>
        <w:gridCol w:w="4727"/>
        <w:tblGridChange w:id="870">
          <w:tblGrid>
            <w:gridCol w:w="4727"/>
            <w:gridCol w:w="4727"/>
          </w:tblGrid>
        </w:tblGridChange>
      </w:tblGrid>
      <w:tr w:rsidR="00AF12D2" w14:paraId="33555DD2" w14:textId="77777777" w:rsidTr="004474E9">
        <w:trPr>
          <w:cnfStyle w:val="100000000000" w:firstRow="1" w:lastRow="0" w:firstColumn="0" w:lastColumn="0" w:oddVBand="0" w:evenVBand="0" w:oddHBand="0" w:evenHBand="0" w:firstRowFirstColumn="0" w:firstRowLastColumn="0" w:lastRowFirstColumn="0" w:lastRowLastColumn="0"/>
          <w:ins w:id="871" w:author="Srdjan Todorovic" w:date="2022-07-20T11:11:00Z"/>
        </w:trPr>
        <w:tc>
          <w:tcPr>
            <w:cnfStyle w:val="001000000000" w:firstRow="0" w:lastRow="0" w:firstColumn="1" w:lastColumn="0" w:oddVBand="0" w:evenVBand="0" w:oddHBand="0" w:evenHBand="0" w:firstRowFirstColumn="0" w:firstRowLastColumn="0" w:lastRowFirstColumn="0" w:lastRowLastColumn="0"/>
            <w:tcW w:w="0" w:type="dxa"/>
            <w:vAlign w:val="center"/>
            <w:tcPrChange w:id="872" w:author="Srdjan Todorovic" w:date="2022-07-20T11:23:00Z">
              <w:tcPr>
                <w:tcW w:w="4727" w:type="dxa"/>
                <w:vAlign w:val="center"/>
              </w:tcPr>
            </w:tcPrChange>
          </w:tcPr>
          <w:p w14:paraId="53DD7E2B" w14:textId="77777777" w:rsidR="00AF12D2" w:rsidRPr="00DC0280" w:rsidRDefault="00AF12D2" w:rsidP="00510DB5">
            <w:pPr>
              <w:spacing w:before="20" w:after="20"/>
              <w:ind w:right="-115"/>
              <w:jc w:val="center"/>
              <w:cnfStyle w:val="101000000000" w:firstRow="1" w:lastRow="0" w:firstColumn="1" w:lastColumn="0" w:oddVBand="0" w:evenVBand="0" w:oddHBand="0" w:evenHBand="0" w:firstRowFirstColumn="0" w:firstRowLastColumn="0" w:lastRowFirstColumn="0" w:lastRowLastColumn="0"/>
              <w:rPr>
                <w:ins w:id="873" w:author="Srdjan Todorovic" w:date="2022-07-20T11:11:00Z"/>
                <w:rFonts w:cs="Times New Roman"/>
              </w:rPr>
            </w:pPr>
            <w:ins w:id="874" w:author="Srdjan Todorovic" w:date="2022-07-20T11:11:00Z">
              <w:r w:rsidRPr="00DC0280">
                <w:rPr>
                  <w:rFonts w:cs="Times New Roman"/>
                </w:rPr>
                <w:t>Zadatak</w:t>
              </w:r>
            </w:ins>
          </w:p>
        </w:tc>
        <w:tc>
          <w:tcPr>
            <w:tcW w:w="0" w:type="dxa"/>
            <w:vAlign w:val="center"/>
            <w:tcPrChange w:id="875" w:author="Srdjan Todorovic" w:date="2022-07-20T11:23:00Z">
              <w:tcPr>
                <w:tcW w:w="4727" w:type="dxa"/>
                <w:vAlign w:val="center"/>
              </w:tcPr>
            </w:tcPrChange>
          </w:tcPr>
          <w:p w14:paraId="733E2D1B" w14:textId="77777777" w:rsidR="00AF12D2" w:rsidRPr="00DC0280" w:rsidRDefault="00AF12D2" w:rsidP="00510DB5">
            <w:pPr>
              <w:spacing w:before="20" w:after="20"/>
              <w:ind w:right="-115"/>
              <w:jc w:val="center"/>
              <w:cnfStyle w:val="100000000000" w:firstRow="1" w:lastRow="0" w:firstColumn="0" w:lastColumn="0" w:oddVBand="0" w:evenVBand="0" w:oddHBand="0" w:evenHBand="0" w:firstRowFirstColumn="0" w:firstRowLastColumn="0" w:lastRowFirstColumn="0" w:lastRowLastColumn="0"/>
              <w:rPr>
                <w:ins w:id="876" w:author="Srdjan Todorovic" w:date="2022-07-20T11:11:00Z"/>
                <w:rFonts w:cs="Times New Roman"/>
              </w:rPr>
            </w:pPr>
            <w:ins w:id="877" w:author="Srdjan Todorovic" w:date="2022-07-20T11:11:00Z">
              <w:r w:rsidRPr="00DC0280">
                <w:rPr>
                  <w:rFonts w:cs="Times New Roman"/>
                </w:rPr>
                <w:t>Učesnici</w:t>
              </w:r>
            </w:ins>
          </w:p>
        </w:tc>
      </w:tr>
      <w:tr w:rsidR="003F589E" w14:paraId="24E3E33C" w14:textId="77777777" w:rsidTr="00025103">
        <w:trPr>
          <w:cnfStyle w:val="000000100000" w:firstRow="0" w:lastRow="0" w:firstColumn="0" w:lastColumn="0" w:oddVBand="0" w:evenVBand="0" w:oddHBand="1" w:evenHBand="0" w:firstRowFirstColumn="0" w:firstRowLastColumn="0" w:lastRowFirstColumn="0" w:lastRowLastColumn="0"/>
          <w:ins w:id="878" w:author="Srdjan Todorovic" w:date="2022-07-20T11:11: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vAlign w:val="center"/>
          </w:tcPr>
          <w:p w14:paraId="6CFD0240" w14:textId="302D81FD" w:rsidR="00AF12D2" w:rsidRPr="00E27683" w:rsidRDefault="002D2139" w:rsidP="00025103">
            <w:pPr>
              <w:spacing w:before="20" w:after="20"/>
              <w:ind w:right="-115"/>
              <w:rPr>
                <w:ins w:id="879" w:author="Srdjan Todorovic" w:date="2022-07-20T11:11:00Z"/>
                <w:b w:val="0"/>
                <w:rPrChange w:id="880" w:author="Sonja Galovic" w:date="2022-07-20T12:53:00Z">
                  <w:rPr>
                    <w:ins w:id="881" w:author="Srdjan Todorovic" w:date="2022-07-20T11:11:00Z"/>
                  </w:rPr>
                </w:rPrChange>
              </w:rPr>
            </w:pPr>
            <w:ins w:id="882" w:author="Sonja Galovic" w:date="2022-07-20T14:49:00Z">
              <w:r w:rsidRPr="00DB0197">
                <w:rPr>
                  <w:i/>
                  <w:iCs/>
                </w:rPr>
                <w:t>One-on-one</w:t>
              </w:r>
              <w:r>
                <w:t xml:space="preserve"> sastanci</w:t>
              </w:r>
            </w:ins>
            <w:ins w:id="883" w:author="Sonja Galovic" w:date="2022-07-20T14:52:00Z">
              <w:r w:rsidR="00E27683" w:rsidRPr="00F21420">
                <w:t>:</w:t>
              </w:r>
            </w:ins>
            <w:ins w:id="884" w:author="Sonja Galovic" w:date="2022-07-20T14:53:00Z">
              <w:r w:rsidR="00E27683" w:rsidRPr="00F21420">
                <w:t xml:space="preserve"> </w:t>
              </w:r>
              <w:r w:rsidR="00E27683" w:rsidRPr="00090CAC">
                <w:t>s</w:t>
              </w:r>
            </w:ins>
            <w:ins w:id="885" w:author="Sonja Galovic" w:date="2022-07-20T14:52:00Z">
              <w:r w:rsidR="00E27683" w:rsidRPr="00090CAC">
                <w:t xml:space="preserve">astanci </w:t>
              </w:r>
            </w:ins>
            <w:ins w:id="886" w:author="Sonja Galovic" w:date="2022-07-20T14:53:00Z">
              <w:r w:rsidR="00E27683" w:rsidRPr="00090CAC">
                <w:t>između službenika za upravljanje rizicima i ključnim stejkolderima</w:t>
              </w:r>
              <w:r w:rsidR="00DA2496" w:rsidRPr="00090CAC">
                <w:t xml:space="preserve"> koji za cilj ima</w:t>
              </w:r>
              <w:r w:rsidR="00B858B3" w:rsidRPr="00090CAC">
                <w:t>ju</w:t>
              </w:r>
              <w:r w:rsidR="00DA2496" w:rsidRPr="00090CAC">
                <w:t xml:space="preserve"> utvrđivanje </w:t>
              </w:r>
              <w:r w:rsidR="00F66AEE" w:rsidRPr="00090CAC">
                <w:t>značajnih faktora rizika.</w:t>
              </w:r>
            </w:ins>
          </w:p>
        </w:tc>
        <w:tc>
          <w:tcPr>
            <w:tcW w:w="0" w:type="dxa"/>
            <w:shd w:val="clear" w:color="auto" w:fill="FFFFFF" w:themeFill="background1"/>
            <w:vAlign w:val="center"/>
          </w:tcPr>
          <w:p w14:paraId="414C3D99" w14:textId="66888D05" w:rsidR="00AF12D2" w:rsidRPr="006B4791" w:rsidRDefault="00567ED1" w:rsidP="00510DB5">
            <w:pPr>
              <w:spacing w:before="20" w:after="20"/>
              <w:ind w:right="-115"/>
              <w:cnfStyle w:val="000000100000" w:firstRow="0" w:lastRow="0" w:firstColumn="0" w:lastColumn="0" w:oddVBand="0" w:evenVBand="0" w:oddHBand="1" w:evenHBand="0" w:firstRowFirstColumn="0" w:firstRowLastColumn="0" w:lastRowFirstColumn="0" w:lastRowLastColumn="0"/>
              <w:rPr>
                <w:ins w:id="887" w:author="Srdjan Todorovic" w:date="2022-07-20T11:11:00Z"/>
              </w:rPr>
            </w:pPr>
            <w:ins w:id="888" w:author="Sonja Galovic" w:date="2022-07-20T14:50:00Z">
              <w:r>
                <w:t>S</w:t>
              </w:r>
            </w:ins>
            <w:ins w:id="889" w:author="Sonja Galovic" w:date="2022-07-20T13:33:00Z">
              <w:r w:rsidR="005602AF">
                <w:t>lužbenik za upravljanje rizi</w:t>
              </w:r>
            </w:ins>
            <w:ins w:id="890" w:author="Sonja Galovic" w:date="2022-07-20T13:34:00Z">
              <w:r w:rsidR="005602AF">
                <w:t>cima</w:t>
              </w:r>
            </w:ins>
            <w:ins w:id="891" w:author="Sonja Galovic" w:date="2022-07-20T14:49:00Z">
              <w:r w:rsidR="00C53FCE">
                <w:t>, stejkholderi</w:t>
              </w:r>
            </w:ins>
            <w:ins w:id="892" w:author="Srdjan Todorovic" w:date="2022-07-20T11:44:00Z">
              <w:del w:id="893" w:author="Sonja Galovic" w:date="2022-07-20T14:49:00Z">
                <w:r w:rsidR="00C53FCE" w:rsidDel="00D03FB4">
                  <w:delText xml:space="preserve">, stejkholderi, </w:delText>
                </w:r>
              </w:del>
            </w:ins>
            <w:ins w:id="894" w:author="Srdjan Todorovic" w:date="2022-07-20T12:38:00Z">
              <w:del w:id="895" w:author="Sonja Galovic" w:date="2022-07-20T14:49:00Z">
                <w:r w:rsidR="00FF1728" w:rsidDel="00D03FB4">
                  <w:delText>krajnji korisnici</w:delText>
                </w:r>
              </w:del>
            </w:ins>
            <w:ins w:id="896" w:author="Srdjan Todorovic" w:date="2022-07-20T12:41:00Z">
              <w:del w:id="897" w:author="Sonja Galovic" w:date="2022-07-20T14:49:00Z">
                <w:r w:rsidR="00E91B1F" w:rsidDel="00D03FB4">
                  <w:delText>, struč</w:delText>
                </w:r>
              </w:del>
            </w:ins>
            <w:ins w:id="898" w:author="Srdjan Todorovic" w:date="2022-07-20T12:42:00Z">
              <w:del w:id="899" w:author="Sonja Galovic" w:date="2022-07-20T14:49:00Z">
                <w:r w:rsidR="00E91B1F" w:rsidDel="00D03FB4">
                  <w:delText>nja</w:delText>
                </w:r>
                <w:r w:rsidR="00DA6DA1" w:rsidDel="00D03FB4">
                  <w:delText>ci</w:delText>
                </w:r>
                <w:r w:rsidR="00CD31B6" w:rsidDel="00D03FB4">
                  <w:delText xml:space="preserve"> </w:delText>
                </w:r>
                <w:r w:rsidR="00877971" w:rsidDel="00D03FB4">
                  <w:delText>za proveru ispravnosti vozila</w:delText>
                </w:r>
              </w:del>
            </w:ins>
          </w:p>
        </w:tc>
      </w:tr>
      <w:tr w:rsidR="00015AA6" w14:paraId="5FC4BF27" w14:textId="77777777">
        <w:trPr>
          <w:ins w:id="900" w:author="Sonja Galovic" w:date="2022-07-20T14:49:00Z"/>
        </w:trPr>
        <w:tc>
          <w:tcPr>
            <w:cnfStyle w:val="001000000000" w:firstRow="0" w:lastRow="0" w:firstColumn="1" w:lastColumn="0" w:oddVBand="0" w:evenVBand="0" w:oddHBand="0" w:evenHBand="0" w:firstRowFirstColumn="0" w:firstRowLastColumn="0" w:lastRowFirstColumn="0" w:lastRowLastColumn="0"/>
            <w:tcW w:w="4727" w:type="dxa"/>
            <w:vAlign w:val="center"/>
          </w:tcPr>
          <w:p w14:paraId="6C085C27" w14:textId="59B746A1" w:rsidR="00015AA6" w:rsidRPr="00015AA6" w:rsidRDefault="00C871F5" w:rsidP="004474E9">
            <w:pPr>
              <w:spacing w:before="20" w:after="20"/>
              <w:ind w:right="-115"/>
              <w:rPr>
                <w:ins w:id="901" w:author="Sonja Galovic" w:date="2022-07-20T14:49:00Z"/>
                <w:i/>
                <w:iCs/>
              </w:rPr>
            </w:pPr>
            <w:ins w:id="902" w:author="Sonja Galovic" w:date="2022-07-20T14:51:00Z">
              <w:r>
                <w:rPr>
                  <w:i/>
                  <w:iCs/>
                </w:rPr>
                <w:t xml:space="preserve">Brainstorming </w:t>
              </w:r>
              <w:r w:rsidRPr="00C871F5">
                <w:rPr>
                  <w:rPrChange w:id="903" w:author="Sonja Galovic" w:date="2022-07-20T14:51:00Z">
                    <w:rPr>
                      <w:i/>
                      <w:iCs/>
                    </w:rPr>
                  </w:rPrChange>
                </w:rPr>
                <w:t>sesije</w:t>
              </w:r>
            </w:ins>
            <w:ins w:id="904" w:author="Sonja Galovic" w:date="2022-07-20T14:54:00Z">
              <w:r w:rsidR="002D6C25" w:rsidRPr="008C28F2">
                <w:t>:</w:t>
              </w:r>
              <w:r w:rsidR="002D6C25">
                <w:t xml:space="preserve"> </w:t>
              </w:r>
            </w:ins>
            <w:ins w:id="905" w:author="Sonja Galovic" w:date="2022-07-20T15:07:00Z">
              <w:r w:rsidR="00581299" w:rsidRPr="00090CAC">
                <w:t xml:space="preserve">vode </w:t>
              </w:r>
            </w:ins>
            <w:ins w:id="906" w:author="Srdjan Todorovic" w:date="2022-07-20T13:14:00Z">
              <w:r w:rsidR="006B26BD" w:rsidRPr="00090CAC">
                <w:t xml:space="preserve">ka </w:t>
              </w:r>
            </w:ins>
            <w:ins w:id="907" w:author="Sonja Galovic" w:date="2022-07-20T15:07:00Z">
              <w:r w:rsidR="00581299" w:rsidRPr="00090CAC">
                <w:t>otvorenijoj komunikaciji između različitih zaposlenih</w:t>
              </w:r>
            </w:ins>
            <w:ins w:id="908" w:author="Sonja Galovic" w:date="2022-07-20T15:08:00Z">
              <w:r w:rsidR="00372D7D" w:rsidRPr="00090CAC">
                <w:t>, služe</w:t>
              </w:r>
              <w:r w:rsidR="00EF20DF" w:rsidRPr="00090CAC">
                <w:t xml:space="preserve"> nastanku novih ideja o potencijalnim pretnjama/rizicima</w:t>
              </w:r>
            </w:ins>
            <w:ins w:id="909" w:author="Sonja Galovic" w:date="2022-07-20T15:16:00Z">
              <w:r w:rsidR="00713430" w:rsidRPr="00090CAC">
                <w:t>.</w:t>
              </w:r>
            </w:ins>
          </w:p>
        </w:tc>
        <w:tc>
          <w:tcPr>
            <w:tcW w:w="4727" w:type="dxa"/>
            <w:vAlign w:val="center"/>
          </w:tcPr>
          <w:p w14:paraId="17C4462C" w14:textId="2FA8F4EF" w:rsidR="00015AA6" w:rsidRDefault="007C3DD7" w:rsidP="004474E9">
            <w:pPr>
              <w:spacing w:before="20" w:after="20"/>
              <w:ind w:right="-115"/>
              <w:cnfStyle w:val="000000000000" w:firstRow="0" w:lastRow="0" w:firstColumn="0" w:lastColumn="0" w:oddVBand="0" w:evenVBand="0" w:oddHBand="0" w:evenHBand="0" w:firstRowFirstColumn="0" w:firstRowLastColumn="0" w:lastRowFirstColumn="0" w:lastRowLastColumn="0"/>
              <w:rPr>
                <w:ins w:id="910" w:author="Sonja Galovic" w:date="2022-07-20T14:49:00Z"/>
              </w:rPr>
            </w:pPr>
            <w:ins w:id="911" w:author="Sonja Galovic" w:date="2022-07-20T15:00:00Z">
              <w:r>
                <w:t>Razvojni</w:t>
              </w:r>
            </w:ins>
            <w:ins w:id="912" w:author="Sonja Galovic" w:date="2022-07-20T14:57:00Z">
              <w:r w:rsidR="001E1F66">
                <w:t xml:space="preserve"> tim,</w:t>
              </w:r>
            </w:ins>
            <w:ins w:id="913" w:author="Sonja Galovic" w:date="2022-07-20T15:03:00Z">
              <w:r w:rsidR="00817831">
                <w:t xml:space="preserve"> </w:t>
              </w:r>
            </w:ins>
            <w:ins w:id="914" w:author="Sonja Galovic" w:date="2022-07-20T15:04:00Z">
              <w:del w:id="915" w:author="Srdjan Todorovic" w:date="2022-07-20T13:35:00Z">
                <w:r w:rsidR="00F206BE" w:rsidDel="00005324">
                  <w:delText>project manager</w:delText>
                </w:r>
              </w:del>
            </w:ins>
            <w:ins w:id="916" w:author="Srdjan Todorovic" w:date="2022-07-20T13:35:00Z">
              <w:r w:rsidR="00005324">
                <w:t>menadžer projekta</w:t>
              </w:r>
            </w:ins>
            <w:ins w:id="917" w:author="Sonja Galovic" w:date="2022-07-20T15:04:00Z">
              <w:del w:id="918" w:author="Srdjan Todorovic" w:date="2022-07-20T13:13:00Z">
                <w:r w:rsidR="00F206BE" w:rsidDel="00C136C8">
                  <w:delText xml:space="preserve">, </w:delText>
                </w:r>
              </w:del>
            </w:ins>
          </w:p>
        </w:tc>
      </w:tr>
      <w:tr w:rsidR="00825244" w14:paraId="68B9A4EF" w14:textId="77777777" w:rsidTr="00B621DF">
        <w:trPr>
          <w:cnfStyle w:val="000000100000" w:firstRow="0" w:lastRow="0" w:firstColumn="0" w:lastColumn="0" w:oddVBand="0" w:evenVBand="0" w:oddHBand="1" w:evenHBand="0" w:firstRowFirstColumn="0" w:firstRowLastColumn="0" w:lastRowFirstColumn="0" w:lastRowLastColumn="0"/>
          <w:ins w:id="919" w:author="Sonja Galovic" w:date="2022-07-20T15:08: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vAlign w:val="center"/>
            <w:tcPrChange w:id="920" w:author="Sonja Galovic" w:date="2022-07-20T13:09:00Z">
              <w:tcPr>
                <w:tcW w:w="4727" w:type="dxa"/>
                <w:vAlign w:val="center"/>
              </w:tcPr>
            </w:tcPrChange>
          </w:tcPr>
          <w:p w14:paraId="644FC034" w14:textId="43A36930" w:rsidR="00825244" w:rsidRPr="00956D50" w:rsidRDefault="00956D50" w:rsidP="004474E9">
            <w:pPr>
              <w:spacing w:before="20" w:after="20"/>
              <w:ind w:right="-115"/>
              <w:cnfStyle w:val="001000100000" w:firstRow="0" w:lastRow="0" w:firstColumn="1" w:lastColumn="0" w:oddVBand="0" w:evenVBand="0" w:oddHBand="1" w:evenHBand="0" w:firstRowFirstColumn="0" w:firstRowLastColumn="0" w:lastRowFirstColumn="0" w:lastRowLastColumn="0"/>
              <w:rPr>
                <w:ins w:id="921" w:author="Sonja Galovic" w:date="2022-07-20T15:08:00Z"/>
                <w:rPrChange w:id="922" w:author="Sonja Galovic" w:date="2022-07-20T15:10:00Z">
                  <w:rPr>
                    <w:ins w:id="923" w:author="Sonja Galovic" w:date="2022-07-20T15:08:00Z"/>
                    <w:i/>
                    <w:iCs/>
                  </w:rPr>
                </w:rPrChange>
              </w:rPr>
            </w:pPr>
            <w:ins w:id="924" w:author="Sonja Galovic" w:date="2022-07-20T15:10:00Z">
              <w:r w:rsidRPr="00956D50">
                <w:rPr>
                  <w:rPrChange w:id="925" w:author="Sonja Galovic" w:date="2022-07-20T15:10:00Z">
                    <w:rPr>
                      <w:i/>
                      <w:iCs/>
                    </w:rPr>
                  </w:rPrChange>
                </w:rPr>
                <w:t>Upitnici</w:t>
              </w:r>
              <w:r w:rsidRPr="008C28F2">
                <w:t>:</w:t>
              </w:r>
              <w:r>
                <w:t xml:space="preserve"> </w:t>
              </w:r>
              <w:r w:rsidR="00E7418B" w:rsidRPr="00090CAC">
                <w:t>predstavl</w:t>
              </w:r>
            </w:ins>
            <w:ins w:id="926" w:author="Sonja Galovic" w:date="2022-07-20T15:11:00Z">
              <w:r w:rsidR="00E7418B" w:rsidRPr="00090CAC">
                <w:t xml:space="preserve">jaju efikasan način </w:t>
              </w:r>
            </w:ins>
            <w:ins w:id="927" w:author="Sonja Galovic" w:date="2022-07-20T15:12:00Z">
              <w:r w:rsidR="008852B9" w:rsidRPr="00090CAC">
                <w:t xml:space="preserve">da zaposleni </w:t>
              </w:r>
              <w:r w:rsidR="00B93057" w:rsidRPr="00090CAC">
                <w:t>identifikuju potencija</w:t>
              </w:r>
            </w:ins>
            <w:ins w:id="928" w:author="Sonja Galovic" w:date="2022-07-20T15:13:00Z">
              <w:r w:rsidR="00B93057" w:rsidRPr="00090CAC">
                <w:t xml:space="preserve">lne rizike u sopstvenim oblastima rada i </w:t>
              </w:r>
              <w:r w:rsidR="00E81A03" w:rsidRPr="00090CAC">
                <w:t xml:space="preserve">ocene postojeće </w:t>
              </w:r>
            </w:ins>
            <w:ins w:id="929" w:author="Sonja Galovic" w:date="2022-07-20T15:14:00Z">
              <w:r w:rsidR="003E5AEC" w:rsidRPr="00090CAC">
                <w:t>stanje</w:t>
              </w:r>
            </w:ins>
            <w:ins w:id="930" w:author="Sonja Galovic" w:date="2022-07-20T15:16:00Z">
              <w:r w:rsidR="007B3593" w:rsidRPr="00090CAC">
                <w:t>.</w:t>
              </w:r>
            </w:ins>
          </w:p>
        </w:tc>
        <w:tc>
          <w:tcPr>
            <w:tcW w:w="0" w:type="dxa"/>
            <w:shd w:val="clear" w:color="auto" w:fill="FFFFFF" w:themeFill="background1"/>
            <w:vAlign w:val="center"/>
            <w:tcPrChange w:id="931" w:author="Sonja Galovic" w:date="2022-07-20T13:09:00Z">
              <w:tcPr>
                <w:tcW w:w="4727" w:type="dxa"/>
                <w:vAlign w:val="center"/>
              </w:tcPr>
            </w:tcPrChange>
          </w:tcPr>
          <w:p w14:paraId="628D7B22" w14:textId="7D1FB199" w:rsidR="00825244" w:rsidRDefault="00D67681" w:rsidP="004474E9">
            <w:pPr>
              <w:spacing w:before="20" w:after="20"/>
              <w:ind w:right="-115"/>
              <w:cnfStyle w:val="000000100000" w:firstRow="0" w:lastRow="0" w:firstColumn="0" w:lastColumn="0" w:oddVBand="0" w:evenVBand="0" w:oddHBand="1" w:evenHBand="0" w:firstRowFirstColumn="0" w:firstRowLastColumn="0" w:lastRowFirstColumn="0" w:lastRowLastColumn="0"/>
              <w:rPr>
                <w:ins w:id="932" w:author="Sonja Galovic" w:date="2022-07-20T15:08:00Z"/>
              </w:rPr>
            </w:pPr>
            <w:ins w:id="933" w:author="Srdjan Todorovic" w:date="2022-07-20T13:15:00Z">
              <w:r>
                <w:t xml:space="preserve">Razvojni tim, </w:t>
              </w:r>
            </w:ins>
            <w:ins w:id="934" w:author="Srdjan Todorovic" w:date="2022-07-20T13:36:00Z">
              <w:r w:rsidR="00D41E1E">
                <w:t>menadžer projekta</w:t>
              </w:r>
            </w:ins>
          </w:p>
        </w:tc>
      </w:tr>
      <w:tr w:rsidR="003E5AEC" w14:paraId="53000D3D" w14:textId="77777777" w:rsidTr="00B621DF">
        <w:trPr>
          <w:ins w:id="935" w:author="Sonja Galovic" w:date="2022-07-20T15:14:00Z"/>
        </w:trPr>
        <w:tc>
          <w:tcPr>
            <w:cnfStyle w:val="001000000000" w:firstRow="0" w:lastRow="0" w:firstColumn="1" w:lastColumn="0" w:oddVBand="0" w:evenVBand="0" w:oddHBand="0" w:evenHBand="0" w:firstRowFirstColumn="0" w:firstRowLastColumn="0" w:lastRowFirstColumn="0" w:lastRowLastColumn="0"/>
            <w:tcW w:w="4727" w:type="dxa"/>
            <w:shd w:val="clear" w:color="auto" w:fill="FFFFFF" w:themeFill="background1"/>
            <w:vAlign w:val="center"/>
          </w:tcPr>
          <w:p w14:paraId="4CC7CE42" w14:textId="11D451EF" w:rsidR="003E5AEC" w:rsidRPr="003E5AEC" w:rsidRDefault="0009041F" w:rsidP="004474E9">
            <w:pPr>
              <w:spacing w:before="20" w:after="20"/>
              <w:ind w:right="-115"/>
              <w:rPr>
                <w:ins w:id="936" w:author="Sonja Galovic" w:date="2022-07-20T15:14:00Z"/>
              </w:rPr>
            </w:pPr>
            <w:ins w:id="937" w:author="Sonja Galovic" w:date="2022-07-20T15:15:00Z">
              <w:r w:rsidRPr="0009041F">
                <w:rPr>
                  <w:i/>
                  <w:iCs/>
                  <w:rPrChange w:id="938" w:author="Sonja Galovic" w:date="2022-07-20T15:15:00Z">
                    <w:rPr/>
                  </w:rPrChange>
                </w:rPr>
                <w:t>Industry benchmarking</w:t>
              </w:r>
              <w:r w:rsidRPr="00E25DEE">
                <w:t xml:space="preserve">: </w:t>
              </w:r>
              <w:r w:rsidRPr="00090CAC">
                <w:t>koristi se za ispitivanje najboljih praksi koje</w:t>
              </w:r>
            </w:ins>
            <w:ins w:id="939" w:author="Sonja Galovic" w:date="2022-07-20T15:16:00Z">
              <w:r w:rsidR="00440B7F" w:rsidRPr="00090CAC">
                <w:t xml:space="preserve"> druge organizacije </w:t>
              </w:r>
              <w:r w:rsidR="002B1ABF" w:rsidRPr="00090CAC">
                <w:t>primenjuju za ublažavanje potencijalnih rizika.</w:t>
              </w:r>
            </w:ins>
          </w:p>
        </w:tc>
        <w:tc>
          <w:tcPr>
            <w:tcW w:w="4727" w:type="dxa"/>
            <w:shd w:val="clear" w:color="auto" w:fill="FFFFFF" w:themeFill="background1"/>
            <w:vAlign w:val="center"/>
          </w:tcPr>
          <w:p w14:paraId="2840A4D3" w14:textId="0C440D13" w:rsidR="003E5AEC" w:rsidRPr="006B4791" w:rsidRDefault="008C28F2" w:rsidP="004474E9">
            <w:pPr>
              <w:spacing w:before="20" w:after="20"/>
              <w:ind w:right="-115"/>
              <w:cnfStyle w:val="000000000000" w:firstRow="0" w:lastRow="0" w:firstColumn="0" w:lastColumn="0" w:oddVBand="0" w:evenVBand="0" w:oddHBand="0" w:evenHBand="0" w:firstRowFirstColumn="0" w:firstRowLastColumn="0" w:lastRowFirstColumn="0" w:lastRowLastColumn="0"/>
              <w:rPr>
                <w:ins w:id="940" w:author="Sonja Galovic" w:date="2022-07-20T15:14:00Z"/>
              </w:rPr>
            </w:pPr>
            <w:ins w:id="941" w:author="Srdjan Todorovic" w:date="2022-07-20T13:17:00Z">
              <w:r>
                <w:t xml:space="preserve">Službenih za upravljanje rizicima, </w:t>
              </w:r>
            </w:ins>
            <w:ins w:id="942" w:author="Srdjan Todorovic" w:date="2022-07-20T13:27:00Z">
              <w:r w:rsidR="001E3A59">
                <w:t>mena</w:t>
              </w:r>
            </w:ins>
            <w:ins w:id="943" w:author="Srdjan Todorovic" w:date="2022-07-20T13:32:00Z">
              <w:r w:rsidR="00D81ACE">
                <w:t>d</w:t>
              </w:r>
            </w:ins>
            <w:ins w:id="944" w:author="Srdjan Todorovic" w:date="2022-07-20T13:27:00Z">
              <w:r w:rsidR="001E3A59">
                <w:t>žeri</w:t>
              </w:r>
            </w:ins>
          </w:p>
        </w:tc>
      </w:tr>
      <w:tr w:rsidR="00314FFD" w14:paraId="326C000A" w14:textId="77777777" w:rsidTr="00B621DF">
        <w:trPr>
          <w:cnfStyle w:val="000000100000" w:firstRow="0" w:lastRow="0" w:firstColumn="0" w:lastColumn="0" w:oddVBand="0" w:evenVBand="0" w:oddHBand="1" w:evenHBand="0" w:firstRowFirstColumn="0" w:firstRowLastColumn="0" w:lastRowFirstColumn="0" w:lastRowLastColumn="0"/>
          <w:ins w:id="945" w:author="Sonja Galovic" w:date="2022-07-20T15:16:00Z"/>
        </w:trPr>
        <w:tc>
          <w:tcPr>
            <w:cnfStyle w:val="001000000000" w:firstRow="0" w:lastRow="0" w:firstColumn="1" w:lastColumn="0" w:oddVBand="0" w:evenVBand="0" w:oddHBand="0" w:evenHBand="0" w:firstRowFirstColumn="0" w:firstRowLastColumn="0" w:lastRowFirstColumn="0" w:lastRowLastColumn="0"/>
            <w:tcW w:w="4727" w:type="dxa"/>
            <w:shd w:val="clear" w:color="auto" w:fill="FFFFFF" w:themeFill="background1"/>
            <w:vAlign w:val="center"/>
          </w:tcPr>
          <w:p w14:paraId="00DA5974" w14:textId="3F44008E" w:rsidR="00314FFD" w:rsidRPr="00995F69" w:rsidRDefault="00314FFD" w:rsidP="004474E9">
            <w:pPr>
              <w:spacing w:before="20" w:after="20"/>
              <w:ind w:right="-115"/>
              <w:rPr>
                <w:ins w:id="946" w:author="Sonja Galovic" w:date="2022-07-20T15:16:00Z"/>
                <w:rPrChange w:id="947" w:author="Sonja Galovic" w:date="2022-07-20T13:18:00Z">
                  <w:rPr>
                    <w:ins w:id="948" w:author="Sonja Galovic" w:date="2022-07-20T15:16:00Z"/>
                    <w:i/>
                    <w:iCs/>
                  </w:rPr>
                </w:rPrChange>
              </w:rPr>
            </w:pPr>
            <w:ins w:id="949" w:author="Sonja Galovic" w:date="2022-07-20T15:17:00Z">
              <w:r>
                <w:t xml:space="preserve">Analiza scenarija: </w:t>
              </w:r>
            </w:ins>
            <w:ins w:id="950" w:author="Sonja Galovic" w:date="2022-07-20T15:18:00Z">
              <w:r w:rsidRPr="00090CAC">
                <w:t>metod analiz</w:t>
              </w:r>
            </w:ins>
            <w:ins w:id="951" w:author="Sonja Galovic" w:date="2022-07-20T15:19:00Z">
              <w:r w:rsidRPr="00090CAC">
                <w:t>e mogućih budućih događaja koji bi mogli imati ozbiljne posledice.</w:t>
              </w:r>
            </w:ins>
          </w:p>
        </w:tc>
        <w:tc>
          <w:tcPr>
            <w:tcW w:w="4727" w:type="dxa"/>
            <w:shd w:val="clear" w:color="auto" w:fill="FFFFFF" w:themeFill="background1"/>
            <w:vAlign w:val="center"/>
          </w:tcPr>
          <w:p w14:paraId="53A66B37" w14:textId="12B0EDD8" w:rsidR="00314FFD" w:rsidRDefault="00314FFD" w:rsidP="004474E9">
            <w:pPr>
              <w:spacing w:before="20" w:after="20"/>
              <w:ind w:right="-115"/>
              <w:cnfStyle w:val="000000100000" w:firstRow="0" w:lastRow="0" w:firstColumn="0" w:lastColumn="0" w:oddVBand="0" w:evenVBand="0" w:oddHBand="1" w:evenHBand="0" w:firstRowFirstColumn="0" w:firstRowLastColumn="0" w:lastRowFirstColumn="0" w:lastRowLastColumn="0"/>
              <w:rPr>
                <w:ins w:id="952" w:author="Sonja Galovic" w:date="2022-07-20T15:16:00Z"/>
              </w:rPr>
            </w:pPr>
            <w:ins w:id="953" w:author="Srdjan Todorovic" w:date="2022-07-20T13:28:00Z">
              <w:r>
                <w:t>Službenih za upravljanje rizicima, mena</w:t>
              </w:r>
            </w:ins>
            <w:ins w:id="954" w:author="Srdjan Todorovic" w:date="2022-07-20T13:32:00Z">
              <w:r w:rsidR="00D81ACE">
                <w:t>d</w:t>
              </w:r>
            </w:ins>
            <w:ins w:id="955" w:author="Srdjan Todorovic" w:date="2022-07-20T13:28:00Z">
              <w:r>
                <w:t>žeri</w:t>
              </w:r>
            </w:ins>
          </w:p>
        </w:tc>
      </w:tr>
      <w:tr w:rsidR="00314FFD" w14:paraId="69BC0125" w14:textId="77777777" w:rsidTr="00B621DF">
        <w:trPr>
          <w:ins w:id="956" w:author="Sonja Galovic" w:date="2022-07-20T15:20:00Z"/>
        </w:trPr>
        <w:tc>
          <w:tcPr>
            <w:cnfStyle w:val="001000000000" w:firstRow="0" w:lastRow="0" w:firstColumn="1" w:lastColumn="0" w:oddVBand="0" w:evenVBand="0" w:oddHBand="0" w:evenHBand="0" w:firstRowFirstColumn="0" w:firstRowLastColumn="0" w:lastRowFirstColumn="0" w:lastRowLastColumn="0"/>
            <w:tcW w:w="4727" w:type="dxa"/>
            <w:shd w:val="clear" w:color="auto" w:fill="FFFFFF" w:themeFill="background1"/>
            <w:vAlign w:val="center"/>
          </w:tcPr>
          <w:p w14:paraId="48331A7B" w14:textId="74248B3D" w:rsidR="00314FFD" w:rsidRDefault="00314FFD" w:rsidP="004474E9">
            <w:pPr>
              <w:spacing w:before="20" w:after="20"/>
              <w:ind w:right="-115"/>
              <w:rPr>
                <w:ins w:id="957" w:author="Sonja Galovic" w:date="2022-07-20T15:20:00Z"/>
              </w:rPr>
            </w:pPr>
            <w:ins w:id="958" w:author="Sonja Galovic" w:date="2022-07-20T15:20:00Z">
              <w:r>
                <w:t xml:space="preserve">Revizija: </w:t>
              </w:r>
              <w:r w:rsidRPr="00D43562">
                <w:t>uključuj</w:t>
              </w:r>
              <w:r>
                <w:rPr>
                  <w:b w:val="0"/>
                  <w:bCs w:val="0"/>
                </w:rPr>
                <w:t>e evaluaciju procesa unutar organizacije</w:t>
              </w:r>
            </w:ins>
            <w:ins w:id="959" w:author="Sonja Galovic" w:date="2022-07-20T15:22:00Z">
              <w:r>
                <w:rPr>
                  <w:b w:val="0"/>
                  <w:bCs w:val="0"/>
                </w:rPr>
                <w:t xml:space="preserve"> od strane trećeg (eksternog) lica</w:t>
              </w:r>
            </w:ins>
            <w:ins w:id="960" w:author="Sonja Galovic" w:date="2022-07-20T15:21:00Z">
              <w:r>
                <w:rPr>
                  <w:b w:val="0"/>
                  <w:bCs w:val="0"/>
                </w:rPr>
                <w:t xml:space="preserve"> kako bi se istakla sva pitanja koja su možda zanemarena</w:t>
              </w:r>
            </w:ins>
            <w:ins w:id="961" w:author="Sonja Galovic" w:date="2022-07-20T15:22:00Z">
              <w:r>
                <w:rPr>
                  <w:b w:val="0"/>
                  <w:bCs w:val="0"/>
                </w:rPr>
                <w:t>/previđena.</w:t>
              </w:r>
            </w:ins>
          </w:p>
        </w:tc>
        <w:tc>
          <w:tcPr>
            <w:tcW w:w="4727" w:type="dxa"/>
            <w:shd w:val="clear" w:color="auto" w:fill="FFFFFF" w:themeFill="background1"/>
            <w:vAlign w:val="center"/>
          </w:tcPr>
          <w:p w14:paraId="6B8BB56D" w14:textId="7D43FF11" w:rsidR="00314FFD" w:rsidRDefault="006F4B75" w:rsidP="004474E9">
            <w:pPr>
              <w:spacing w:before="20" w:after="20"/>
              <w:ind w:right="-115"/>
              <w:cnfStyle w:val="000000000000" w:firstRow="0" w:lastRow="0" w:firstColumn="0" w:lastColumn="0" w:oddVBand="0" w:evenVBand="0" w:oddHBand="0" w:evenHBand="0" w:firstRowFirstColumn="0" w:firstRowLastColumn="0" w:lastRowFirstColumn="0" w:lastRowLastColumn="0"/>
              <w:rPr>
                <w:ins w:id="962" w:author="Sonja Galovic" w:date="2022-07-20T15:20:00Z"/>
              </w:rPr>
            </w:pPr>
            <w:ins w:id="963" w:author="Srdjan Todorovic" w:date="2022-07-20T13:30:00Z">
              <w:r>
                <w:t xml:space="preserve">Stručnjaci za </w:t>
              </w:r>
              <w:r w:rsidR="009B71ED">
                <w:t>ispitivanje ispravnosti vozila</w:t>
              </w:r>
            </w:ins>
          </w:p>
        </w:tc>
      </w:tr>
      <w:tr w:rsidR="00314FFD" w14:paraId="024A5EE6" w14:textId="77777777" w:rsidTr="00B621DF">
        <w:trPr>
          <w:cnfStyle w:val="000000100000" w:firstRow="0" w:lastRow="0" w:firstColumn="0" w:lastColumn="0" w:oddVBand="0" w:evenVBand="0" w:oddHBand="1" w:evenHBand="0" w:firstRowFirstColumn="0" w:firstRowLastColumn="0" w:lastRowFirstColumn="0" w:lastRowLastColumn="0"/>
          <w:ins w:id="964" w:author="Sonja Galovic" w:date="2022-07-20T15:27:00Z"/>
        </w:trPr>
        <w:tc>
          <w:tcPr>
            <w:cnfStyle w:val="001000000000" w:firstRow="0" w:lastRow="0" w:firstColumn="1" w:lastColumn="0" w:oddVBand="0" w:evenVBand="0" w:oddHBand="0" w:evenHBand="0" w:firstRowFirstColumn="0" w:firstRowLastColumn="0" w:lastRowFirstColumn="0" w:lastRowLastColumn="0"/>
            <w:tcW w:w="4727" w:type="dxa"/>
            <w:shd w:val="clear" w:color="auto" w:fill="FFFFFF" w:themeFill="background1"/>
            <w:vAlign w:val="center"/>
          </w:tcPr>
          <w:p w14:paraId="47792FC9" w14:textId="23E40428" w:rsidR="00314FFD" w:rsidRPr="00867E71" w:rsidRDefault="00314FFD" w:rsidP="004474E9">
            <w:pPr>
              <w:spacing w:before="20" w:after="20"/>
              <w:ind w:right="-115"/>
              <w:rPr>
                <w:ins w:id="965" w:author="Sonja Galovic" w:date="2022-07-20T15:27:00Z"/>
                <w:b w:val="0"/>
                <w:bCs w:val="0"/>
                <w:rPrChange w:id="966" w:author="Sonja Galovic" w:date="2022-07-20T15:27:00Z">
                  <w:rPr>
                    <w:ins w:id="967" w:author="Sonja Galovic" w:date="2022-07-20T15:27:00Z"/>
                  </w:rPr>
                </w:rPrChange>
              </w:rPr>
            </w:pPr>
            <w:ins w:id="968" w:author="Sonja Galovic" w:date="2022-07-20T15:27:00Z">
              <w:r>
                <w:t xml:space="preserve">Dijagrami uzroka i posledica: </w:t>
              </w:r>
              <w:r>
                <w:rPr>
                  <w:b w:val="0"/>
                  <w:bCs w:val="0"/>
                </w:rPr>
                <w:t xml:space="preserve">jednostavan način za identifikaciju </w:t>
              </w:r>
            </w:ins>
            <w:ins w:id="969" w:author="Sonja Galovic" w:date="2022-07-20T15:28:00Z">
              <w:r>
                <w:rPr>
                  <w:b w:val="0"/>
                  <w:bCs w:val="0"/>
                </w:rPr>
                <w:t xml:space="preserve">uzroka </w:t>
              </w:r>
              <w:r w:rsidR="00F61328">
                <w:rPr>
                  <w:b w:val="0"/>
                  <w:bCs w:val="0"/>
                </w:rPr>
                <w:t>- činjenica koje dovode do rizika</w:t>
              </w:r>
            </w:ins>
            <w:ins w:id="970" w:author="Sonja Galovic" w:date="2022-07-20T15:30:00Z">
              <w:r w:rsidR="00606C32">
                <w:rPr>
                  <w:b w:val="0"/>
                  <w:bCs w:val="0"/>
                </w:rPr>
                <w:t>, kao i mogućih posledica.</w:t>
              </w:r>
              <w:r w:rsidR="00B26947">
                <w:rPr>
                  <w:b w:val="0"/>
                  <w:bCs w:val="0"/>
                </w:rPr>
                <w:t xml:space="preserve"> </w:t>
              </w:r>
            </w:ins>
          </w:p>
        </w:tc>
        <w:tc>
          <w:tcPr>
            <w:tcW w:w="4727" w:type="dxa"/>
            <w:shd w:val="clear" w:color="auto" w:fill="FFFFFF" w:themeFill="background1"/>
            <w:vAlign w:val="center"/>
          </w:tcPr>
          <w:p w14:paraId="0F2B117B" w14:textId="4C1BE36E" w:rsidR="00314FFD" w:rsidRDefault="00D41E1E" w:rsidP="004474E9">
            <w:pPr>
              <w:spacing w:before="20" w:after="20"/>
              <w:ind w:right="-115"/>
              <w:cnfStyle w:val="000000100000" w:firstRow="0" w:lastRow="0" w:firstColumn="0" w:lastColumn="0" w:oddVBand="0" w:evenVBand="0" w:oddHBand="1" w:evenHBand="0" w:firstRowFirstColumn="0" w:firstRowLastColumn="0" w:lastRowFirstColumn="0" w:lastRowLastColumn="0"/>
              <w:rPr>
                <w:ins w:id="971" w:author="Sonja Galovic" w:date="2022-07-20T15:27:00Z"/>
              </w:rPr>
            </w:pPr>
            <w:ins w:id="972" w:author="Srdjan Todorovic" w:date="2022-07-20T13:36:00Z">
              <w:r>
                <w:t>Menadžer projekta</w:t>
              </w:r>
            </w:ins>
            <w:ins w:id="973" w:author="Srdjan Todorovic" w:date="2022-07-20T13:34:00Z">
              <w:r w:rsidR="00D94CA9">
                <w:t xml:space="preserve">, </w:t>
              </w:r>
            </w:ins>
            <w:ins w:id="974" w:author="Srdjan Todorovic" w:date="2022-07-20T13:36:00Z">
              <w:r w:rsidR="00A603D2">
                <w:t xml:space="preserve"> </w:t>
              </w:r>
            </w:ins>
            <w:ins w:id="975" w:author="Srdjan Todorovic" w:date="2022-07-20T13:34:00Z">
              <w:r w:rsidR="009618AF">
                <w:t>razvojni tim</w:t>
              </w:r>
            </w:ins>
          </w:p>
        </w:tc>
      </w:tr>
    </w:tbl>
    <w:p w14:paraId="355C92B1" w14:textId="66C70378" w:rsidR="0016272D" w:rsidDel="00B63F7B" w:rsidRDefault="00092377" w:rsidP="003A6F44">
      <w:pPr>
        <w:pStyle w:val="Heading2"/>
        <w:ind w:left="0"/>
        <w:rPr>
          <w:del w:id="976" w:author="Srdjan Todorovic" w:date="2022-07-18T17:12:00Z"/>
        </w:rPr>
      </w:pPr>
      <w:del w:id="977" w:author="Srdjan Todorovic" w:date="2022-07-18T17:12:00Z">
        <w:r w:rsidDel="009F4872">
          <w:delText xml:space="preserve">Lessons Learned </w:delText>
        </w:r>
      </w:del>
    </w:p>
    <w:p w14:paraId="38D6AAC0" w14:textId="77777777" w:rsidR="009400A6" w:rsidRPr="009400A6" w:rsidRDefault="009400A6">
      <w:pPr>
        <w:rPr>
          <w:ins w:id="978" w:author="Sonja Galovic" w:date="2022-07-20T13:25:00Z"/>
        </w:rPr>
        <w:pPrChange w:id="979" w:author="Sonja Galovic" w:date="2022-07-20T13:25:00Z">
          <w:pPr>
            <w:spacing w:after="174"/>
            <w:ind w:right="-112"/>
          </w:pPr>
        </w:pPrChange>
      </w:pPr>
    </w:p>
    <w:p w14:paraId="71A376B6" w14:textId="18DC6B79" w:rsidR="00B63F7B" w:rsidRDefault="00B63F7B" w:rsidP="0011031D">
      <w:pPr>
        <w:pStyle w:val="Heading2"/>
        <w:ind w:left="0" w:right="-981" w:firstLine="0"/>
        <w:rPr>
          <w:ins w:id="980" w:author="Srdjan Todorovic" w:date="2022-07-18T17:15:00Z"/>
          <w:del w:id="981" w:author="Sonja Galovic" w:date="2022-07-20T13:25:00Z"/>
          <w:rFonts w:ascii="Calibri" w:eastAsia="Calibri" w:hAnsi="Calibri" w:cs="Calibri"/>
          <w:b w:val="0"/>
          <w:sz w:val="22"/>
        </w:rPr>
      </w:pPr>
    </w:p>
    <w:p w14:paraId="590C4279" w14:textId="4CF4FC20" w:rsidR="0011031D" w:rsidRDefault="0011031D" w:rsidP="003A6F44">
      <w:pPr>
        <w:pStyle w:val="Heading2"/>
        <w:ind w:left="0"/>
        <w:rPr>
          <w:ins w:id="982" w:author="Srdjan Todorovic" w:date="2022-07-18T17:21:00Z"/>
        </w:rPr>
      </w:pPr>
      <w:ins w:id="983" w:author="Srdjan Todorovic" w:date="2022-07-18T17:16:00Z">
        <w:r>
          <w:t xml:space="preserve">Analiza </w:t>
        </w:r>
        <w:r w:rsidR="00A3337C">
          <w:t xml:space="preserve">i </w:t>
        </w:r>
      </w:ins>
      <w:ins w:id="984" w:author="Srdjan Todorovic" w:date="2022-07-18T17:20:00Z">
        <w:r w:rsidR="0029729F">
          <w:t>prioritizacija</w:t>
        </w:r>
      </w:ins>
      <w:ins w:id="985" w:author="Srdjan Todorovic" w:date="2022-07-18T17:16:00Z">
        <w:r w:rsidR="00E44470" w:rsidRPr="00E44470">
          <w:t xml:space="preserve"> </w:t>
        </w:r>
        <w:r w:rsidR="00A3337C">
          <w:t>rizika</w:t>
        </w:r>
      </w:ins>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7"/>
        <w:gridCol w:w="4727"/>
        <w:tblGridChange w:id="986">
          <w:tblGrid>
            <w:gridCol w:w="4727"/>
            <w:gridCol w:w="4727"/>
          </w:tblGrid>
        </w:tblGridChange>
      </w:tblGrid>
      <w:tr w:rsidR="003A6F44" w14:paraId="7C0C18A5" w14:textId="77777777" w:rsidTr="00397F08">
        <w:trPr>
          <w:cnfStyle w:val="100000000000" w:firstRow="1" w:lastRow="0" w:firstColumn="0" w:lastColumn="0" w:oddVBand="0" w:evenVBand="0" w:oddHBand="0" w:evenHBand="0" w:firstRowFirstColumn="0" w:firstRowLastColumn="0" w:lastRowFirstColumn="0" w:lastRowLastColumn="0"/>
          <w:ins w:id="987" w:author="Srdjan Todorovic" w:date="2022-07-18T17:21:00Z"/>
        </w:trPr>
        <w:tc>
          <w:tcPr>
            <w:cnfStyle w:val="001000000000" w:firstRow="0" w:lastRow="0" w:firstColumn="1" w:lastColumn="0" w:oddVBand="0" w:evenVBand="0" w:oddHBand="0" w:evenHBand="0" w:firstRowFirstColumn="0" w:firstRowLastColumn="0" w:lastRowFirstColumn="0" w:lastRowLastColumn="0"/>
            <w:tcW w:w="4727" w:type="dxa"/>
            <w:vAlign w:val="center"/>
          </w:tcPr>
          <w:p w14:paraId="2628A9F9" w14:textId="77777777" w:rsidR="003A6F44" w:rsidRPr="00DC0280" w:rsidRDefault="003A6F44" w:rsidP="00397F08">
            <w:pPr>
              <w:spacing w:before="20" w:after="20"/>
              <w:ind w:right="-115"/>
              <w:jc w:val="center"/>
              <w:rPr>
                <w:ins w:id="988" w:author="Srdjan Todorovic" w:date="2022-07-18T17:21:00Z"/>
                <w:rFonts w:cs="Times New Roman"/>
              </w:rPr>
            </w:pPr>
            <w:ins w:id="989" w:author="Srdjan Todorovic" w:date="2022-07-18T17:21:00Z">
              <w:r w:rsidRPr="00DC0280">
                <w:rPr>
                  <w:rFonts w:cs="Times New Roman"/>
                </w:rPr>
                <w:t>Zadatak</w:t>
              </w:r>
            </w:ins>
          </w:p>
        </w:tc>
        <w:tc>
          <w:tcPr>
            <w:tcW w:w="4727" w:type="dxa"/>
            <w:vAlign w:val="center"/>
          </w:tcPr>
          <w:p w14:paraId="010D7347" w14:textId="77777777" w:rsidR="003A6F44" w:rsidRPr="00DC0280" w:rsidRDefault="003A6F44" w:rsidP="00397F08">
            <w:pPr>
              <w:spacing w:before="20" w:after="20"/>
              <w:ind w:right="-115"/>
              <w:jc w:val="center"/>
              <w:cnfStyle w:val="100000000000" w:firstRow="1" w:lastRow="0" w:firstColumn="0" w:lastColumn="0" w:oddVBand="0" w:evenVBand="0" w:oddHBand="0" w:evenHBand="0" w:firstRowFirstColumn="0" w:firstRowLastColumn="0" w:lastRowFirstColumn="0" w:lastRowLastColumn="0"/>
              <w:rPr>
                <w:ins w:id="990" w:author="Srdjan Todorovic" w:date="2022-07-18T17:21:00Z"/>
                <w:rFonts w:cs="Times New Roman"/>
              </w:rPr>
            </w:pPr>
            <w:ins w:id="991" w:author="Srdjan Todorovic" w:date="2022-07-18T17:21:00Z">
              <w:r w:rsidRPr="00DC0280">
                <w:rPr>
                  <w:rFonts w:cs="Times New Roman"/>
                </w:rPr>
                <w:t>Učesnici</w:t>
              </w:r>
            </w:ins>
          </w:p>
        </w:tc>
      </w:tr>
      <w:tr w:rsidR="003A6F44" w14:paraId="7350C7C4" w14:textId="77777777" w:rsidTr="003A03C3">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992" w:author="Srdjan Todorovic" w:date="2022-07-20T12:49: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nfStyle w:val="000000100000" w:firstRow="0" w:lastRow="0" w:firstColumn="0" w:lastColumn="0" w:oddVBand="0" w:evenVBand="0" w:oddHBand="1" w:evenHBand="0" w:firstRowFirstColumn="0" w:firstRowLastColumn="0" w:lastRowFirstColumn="0" w:lastRowLastColumn="0"/>
          <w:ins w:id="993" w:author="Srdjan Todorovic" w:date="2022-07-18T17:21: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vAlign w:val="center"/>
            <w:tcPrChange w:id="994" w:author="Srdjan Todorovic" w:date="2022-07-20T12:49:00Z">
              <w:tcPr>
                <w:tcW w:w="4727" w:type="dxa"/>
                <w:vAlign w:val="center"/>
              </w:tcPr>
            </w:tcPrChange>
          </w:tcPr>
          <w:p w14:paraId="771A7870" w14:textId="592704A1" w:rsidR="003A6F44" w:rsidRPr="00597843" w:rsidRDefault="00817488" w:rsidP="00397F08">
            <w:pPr>
              <w:spacing w:before="20" w:after="20"/>
              <w:ind w:right="-115"/>
              <w:cnfStyle w:val="001000100000" w:firstRow="0" w:lastRow="0" w:firstColumn="1" w:lastColumn="0" w:oddVBand="0" w:evenVBand="0" w:oddHBand="1" w:evenHBand="0" w:firstRowFirstColumn="0" w:firstRowLastColumn="0" w:lastRowFirstColumn="0" w:lastRowLastColumn="0"/>
              <w:rPr>
                <w:ins w:id="995" w:author="Srdjan Todorovic" w:date="2022-07-18T17:21:00Z"/>
                <w:b w:val="0"/>
                <w:bCs w:val="0"/>
                <w:rPrChange w:id="996" w:author="Sonja Galovic" w:date="2022-07-20T15:40:00Z">
                  <w:rPr>
                    <w:ins w:id="997" w:author="Srdjan Todorovic" w:date="2022-07-18T17:21:00Z"/>
                  </w:rPr>
                </w:rPrChange>
              </w:rPr>
            </w:pPr>
            <w:ins w:id="998" w:author="Sonja Galovic" w:date="2022-07-20T15:40:00Z">
              <w:r w:rsidRPr="00A20DFD">
                <w:t xml:space="preserve">Službenik </w:t>
              </w:r>
              <w:r w:rsidR="00597843" w:rsidRPr="00A20DFD">
                <w:t>za upravljanje rizicima</w:t>
              </w:r>
              <w:r w:rsidR="00597843">
                <w:t xml:space="preserve"> </w:t>
              </w:r>
              <w:r w:rsidR="00597843">
                <w:rPr>
                  <w:b w:val="0"/>
                  <w:bCs w:val="0"/>
                </w:rPr>
                <w:t xml:space="preserve">će </w:t>
              </w:r>
              <w:r w:rsidR="00BC1E80">
                <w:rPr>
                  <w:b w:val="0"/>
                  <w:bCs w:val="0"/>
                </w:rPr>
                <w:t>dodeliti</w:t>
              </w:r>
            </w:ins>
            <w:ins w:id="999" w:author="Sonja Galovic" w:date="2022-07-20T15:42:00Z">
              <w:r w:rsidR="003171FA">
                <w:rPr>
                  <w:b w:val="0"/>
                  <w:bCs w:val="0"/>
                </w:rPr>
                <w:t xml:space="preserve"> </w:t>
              </w:r>
            </w:ins>
            <w:ins w:id="1000" w:author="Sonja Galovic" w:date="2022-07-20T15:41:00Z">
              <w:r w:rsidR="006229F8">
                <w:rPr>
                  <w:b w:val="0"/>
                  <w:bCs w:val="0"/>
                </w:rPr>
                <w:t>identifikovan</w:t>
              </w:r>
            </w:ins>
            <w:ins w:id="1001" w:author="Sonja Galovic" w:date="2022-07-20T15:42:00Z">
              <w:r w:rsidR="003171FA">
                <w:rPr>
                  <w:b w:val="0"/>
                  <w:bCs w:val="0"/>
                </w:rPr>
                <w:t>e</w:t>
              </w:r>
            </w:ins>
            <w:ins w:id="1002" w:author="Sonja Galovic" w:date="2022-07-20T15:41:00Z">
              <w:r w:rsidR="006229F8">
                <w:rPr>
                  <w:b w:val="0"/>
                  <w:bCs w:val="0"/>
                </w:rPr>
                <w:t xml:space="preserve"> rizik</w:t>
              </w:r>
            </w:ins>
            <w:ins w:id="1003" w:author="Sonja Galovic" w:date="2022-07-20T15:42:00Z">
              <w:r w:rsidR="003171FA">
                <w:rPr>
                  <w:b w:val="0"/>
                  <w:bCs w:val="0"/>
                </w:rPr>
                <w:t>e</w:t>
              </w:r>
            </w:ins>
            <w:ins w:id="1004" w:author="Sonja Galovic" w:date="2022-07-20T15:41:00Z">
              <w:r w:rsidR="006229F8">
                <w:rPr>
                  <w:b w:val="0"/>
                  <w:bCs w:val="0"/>
                </w:rPr>
                <w:t xml:space="preserve"> </w:t>
              </w:r>
              <w:r w:rsidR="0088423F">
                <w:rPr>
                  <w:b w:val="0"/>
                  <w:bCs w:val="0"/>
                </w:rPr>
                <w:t>svakom</w:t>
              </w:r>
              <w:r w:rsidR="00E45105">
                <w:rPr>
                  <w:b w:val="0"/>
                  <w:bCs w:val="0"/>
                </w:rPr>
                <w:t xml:space="preserve"> individualnom članu projekta čiji će zadatak biti </w:t>
              </w:r>
            </w:ins>
            <w:ins w:id="1005" w:author="Sonja Galovic" w:date="2022-07-20T15:42:00Z">
              <w:r w:rsidR="006449E2">
                <w:rPr>
                  <w:b w:val="0"/>
                  <w:bCs w:val="0"/>
                </w:rPr>
                <w:t xml:space="preserve">procena verovatnoće </w:t>
              </w:r>
              <w:r w:rsidR="003171FA">
                <w:rPr>
                  <w:b w:val="0"/>
                  <w:bCs w:val="0"/>
                </w:rPr>
                <w:t xml:space="preserve">(skala od 0,1 do 1) </w:t>
              </w:r>
              <w:r w:rsidR="006449E2">
                <w:rPr>
                  <w:b w:val="0"/>
                  <w:bCs w:val="0"/>
                </w:rPr>
                <w:t xml:space="preserve">da </w:t>
              </w:r>
              <w:r w:rsidR="003171FA">
                <w:rPr>
                  <w:b w:val="0"/>
                  <w:bCs w:val="0"/>
                </w:rPr>
                <w:t xml:space="preserve">rizik može da postane problem, a zatim </w:t>
              </w:r>
            </w:ins>
            <w:ins w:id="1006" w:author="Sonja Galovic" w:date="2022-07-20T15:43:00Z">
              <w:r w:rsidR="00DF5D3B">
                <w:rPr>
                  <w:b w:val="0"/>
                  <w:bCs w:val="0"/>
                </w:rPr>
                <w:t>da procen</w:t>
              </w:r>
            </w:ins>
            <w:ins w:id="1007" w:author="Sonja Galovic" w:date="2022-07-20T15:44:00Z">
              <w:r w:rsidR="004D2437">
                <w:rPr>
                  <w:b w:val="0"/>
                  <w:bCs w:val="0"/>
                </w:rPr>
                <w:t>a</w:t>
              </w:r>
            </w:ins>
            <w:ins w:id="1008" w:author="Sonja Galovic" w:date="2022-07-20T15:43:00Z">
              <w:r w:rsidR="00DF5D3B">
                <w:rPr>
                  <w:b w:val="0"/>
                  <w:bCs w:val="0"/>
                </w:rPr>
                <w:t xml:space="preserve"> uticaj</w:t>
              </w:r>
            </w:ins>
            <w:ins w:id="1009" w:author="Sonja Galovic" w:date="2022-07-20T15:44:00Z">
              <w:r w:rsidR="004D2437">
                <w:rPr>
                  <w:b w:val="0"/>
                  <w:bCs w:val="0"/>
                </w:rPr>
                <w:t>a</w:t>
              </w:r>
            </w:ins>
            <w:ins w:id="1010" w:author="Sonja Galovic" w:date="2022-07-20T15:43:00Z">
              <w:r w:rsidR="00DF5D3B">
                <w:rPr>
                  <w:b w:val="0"/>
                  <w:bCs w:val="0"/>
                </w:rPr>
                <w:t>/posledic</w:t>
              </w:r>
            </w:ins>
            <w:ins w:id="1011" w:author="Sonja Galovic" w:date="2022-07-20T15:44:00Z">
              <w:r w:rsidR="004D2437">
                <w:rPr>
                  <w:b w:val="0"/>
                  <w:bCs w:val="0"/>
                </w:rPr>
                <w:t>a</w:t>
              </w:r>
            </w:ins>
            <w:ins w:id="1012" w:author="Sonja Galovic" w:date="2022-07-20T15:43:00Z">
              <w:r w:rsidR="00DF5D3B">
                <w:rPr>
                  <w:b w:val="0"/>
                  <w:bCs w:val="0"/>
                </w:rPr>
                <w:t xml:space="preserve"> koj</w:t>
              </w:r>
            </w:ins>
            <w:ins w:id="1013" w:author="Sonja Galovic" w:date="2022-07-20T15:44:00Z">
              <w:r w:rsidR="004D2437">
                <w:rPr>
                  <w:b w:val="0"/>
                  <w:bCs w:val="0"/>
                </w:rPr>
                <w:t>e</w:t>
              </w:r>
            </w:ins>
            <w:ins w:id="1014" w:author="Sonja Galovic" w:date="2022-07-20T15:43:00Z">
              <w:r w:rsidR="00DF5D3B">
                <w:rPr>
                  <w:b w:val="0"/>
                  <w:bCs w:val="0"/>
                </w:rPr>
                <w:t xml:space="preserve"> dati problem može da izazove (skala od 0,1 do 1 ili </w:t>
              </w:r>
            </w:ins>
            <w:ins w:id="1015" w:author="Sonja Galovic" w:date="2022-07-20T15:44:00Z">
              <w:r w:rsidR="00872C0F">
                <w:rPr>
                  <w:b w:val="0"/>
                  <w:bCs w:val="0"/>
                </w:rPr>
                <w:t>trošak u novčanom iznosu</w:t>
              </w:r>
            </w:ins>
            <w:ins w:id="1016" w:author="Sonja Galovic" w:date="2022-07-20T15:45:00Z">
              <w:r w:rsidR="00CE0F06">
                <w:rPr>
                  <w:b w:val="0"/>
                  <w:bCs w:val="0"/>
                </w:rPr>
                <w:t xml:space="preserve"> ili vremen</w:t>
              </w:r>
              <w:r w:rsidR="00696E4C">
                <w:rPr>
                  <w:b w:val="0"/>
                  <w:bCs w:val="0"/>
                </w:rPr>
                <w:t>u</w:t>
              </w:r>
            </w:ins>
            <w:ins w:id="1017" w:author="Sonja Galovic" w:date="2022-07-20T15:43:00Z">
              <w:r w:rsidR="00DF5D3B">
                <w:rPr>
                  <w:b w:val="0"/>
                  <w:bCs w:val="0"/>
                </w:rPr>
                <w:t>)</w:t>
              </w:r>
            </w:ins>
            <w:ins w:id="1018" w:author="Sonja Galovic" w:date="2022-07-20T15:45:00Z">
              <w:r w:rsidR="00696E4C">
                <w:rPr>
                  <w:b w:val="0"/>
                  <w:bCs w:val="0"/>
                </w:rPr>
                <w:t>.</w:t>
              </w:r>
            </w:ins>
          </w:p>
        </w:tc>
        <w:tc>
          <w:tcPr>
            <w:tcW w:w="0" w:type="dxa"/>
            <w:shd w:val="clear" w:color="auto" w:fill="FFFFFF" w:themeFill="background1"/>
            <w:vAlign w:val="center"/>
            <w:tcPrChange w:id="1019" w:author="Srdjan Todorovic" w:date="2022-07-20T12:49:00Z">
              <w:tcPr>
                <w:tcW w:w="4727" w:type="dxa"/>
                <w:vAlign w:val="center"/>
              </w:tcPr>
            </w:tcPrChange>
          </w:tcPr>
          <w:p w14:paraId="4D8B47DD" w14:textId="37E114C3" w:rsidR="003A6F44" w:rsidRDefault="00E846B1" w:rsidP="00397F08">
            <w:pPr>
              <w:spacing w:before="20" w:after="20"/>
              <w:ind w:right="-115"/>
              <w:cnfStyle w:val="000000100000" w:firstRow="0" w:lastRow="0" w:firstColumn="0" w:lastColumn="0" w:oddVBand="0" w:evenVBand="0" w:oddHBand="1" w:evenHBand="0" w:firstRowFirstColumn="0" w:firstRowLastColumn="0" w:lastRowFirstColumn="0" w:lastRowLastColumn="0"/>
              <w:rPr>
                <w:ins w:id="1020" w:author="Srdjan Todorovic" w:date="2022-07-18T17:21:00Z"/>
              </w:rPr>
            </w:pPr>
            <w:ins w:id="1021" w:author="Sonja Galovic" w:date="2022-07-20T15:51:00Z">
              <w:r>
                <w:t>Član razvojnog</w:t>
              </w:r>
            </w:ins>
            <w:ins w:id="1022" w:author="Sonja Galovic" w:date="2022-07-20T15:45:00Z">
              <w:r w:rsidR="00732246">
                <w:t xml:space="preserve"> tim</w:t>
              </w:r>
            </w:ins>
            <w:ins w:id="1023" w:author="Sonja Galovic" w:date="2022-07-20T15:51:00Z">
              <w:r>
                <w:t>a</w:t>
              </w:r>
            </w:ins>
          </w:p>
        </w:tc>
      </w:tr>
      <w:tr w:rsidR="00896028" w14:paraId="1C2C784E" w14:textId="77777777" w:rsidTr="003A03C3">
        <w:trPr>
          <w:ins w:id="1024" w:author="Sonja Galovic" w:date="2022-07-20T15:46:00Z"/>
        </w:trPr>
        <w:tc>
          <w:tcPr>
            <w:cnfStyle w:val="001000000000" w:firstRow="0" w:lastRow="0" w:firstColumn="1" w:lastColumn="0" w:oddVBand="0" w:evenVBand="0" w:oddHBand="0" w:evenHBand="0" w:firstRowFirstColumn="0" w:firstRowLastColumn="0" w:lastRowFirstColumn="0" w:lastRowLastColumn="0"/>
            <w:tcW w:w="4727" w:type="dxa"/>
            <w:shd w:val="clear" w:color="auto" w:fill="FFFFFF" w:themeFill="background1"/>
            <w:vAlign w:val="center"/>
          </w:tcPr>
          <w:p w14:paraId="1FDFF1A1" w14:textId="42F7D733" w:rsidR="00896028" w:rsidRPr="00B51086" w:rsidRDefault="00C407E1" w:rsidP="00397F08">
            <w:pPr>
              <w:spacing w:before="20" w:after="20"/>
              <w:ind w:right="-115"/>
              <w:rPr>
                <w:ins w:id="1025" w:author="Sonja Galovic" w:date="2022-07-20T15:46:00Z"/>
                <w:lang w:val="en-US"/>
                <w:rPrChange w:id="1026" w:author="Sonja Galovic" w:date="2022-08-07T21:42:00Z">
                  <w:rPr>
                    <w:ins w:id="1027" w:author="Sonja Galovic" w:date="2022-07-20T15:46:00Z"/>
                  </w:rPr>
                </w:rPrChange>
              </w:rPr>
            </w:pPr>
            <w:ins w:id="1028" w:author="Sonja Galovic" w:date="2022-07-20T15:46:00Z">
              <w:r>
                <w:rPr>
                  <w:b w:val="0"/>
                  <w:bCs w:val="0"/>
                </w:rPr>
                <w:t xml:space="preserve">Pojedinačni analizirani faktori rizika se prikupljaju, pregledaju i po potrebi prilagođavaju. </w:t>
              </w:r>
              <w:r w:rsidR="005E71A7">
                <w:rPr>
                  <w:b w:val="0"/>
                  <w:bCs w:val="0"/>
                </w:rPr>
                <w:t>Lista faktora rizika je sortiran</w:t>
              </w:r>
            </w:ins>
            <w:ins w:id="1029" w:author="Sonja Galovic" w:date="2022-07-20T15:47:00Z">
              <w:r w:rsidR="005E71A7">
                <w:rPr>
                  <w:b w:val="0"/>
                  <w:bCs w:val="0"/>
                </w:rPr>
                <w:t xml:space="preserve">a opadajuće prema </w:t>
              </w:r>
            </w:ins>
            <w:ins w:id="1030" w:author="Sonja Galovic" w:date="2022-07-20T15:48:00Z">
              <w:r w:rsidR="004A39F3">
                <w:rPr>
                  <w:b w:val="0"/>
                  <w:bCs w:val="0"/>
                </w:rPr>
                <w:t>izloženosti riziku</w:t>
              </w:r>
              <w:r w:rsidR="00746DAD">
                <w:rPr>
                  <w:b w:val="0"/>
                  <w:bCs w:val="0"/>
                </w:rPr>
                <w:t>.</w:t>
              </w:r>
            </w:ins>
          </w:p>
        </w:tc>
        <w:tc>
          <w:tcPr>
            <w:tcW w:w="4727" w:type="dxa"/>
            <w:shd w:val="clear" w:color="auto" w:fill="FFFFFF" w:themeFill="background1"/>
            <w:vAlign w:val="center"/>
          </w:tcPr>
          <w:p w14:paraId="6D4571D2" w14:textId="784744E4" w:rsidR="00896028" w:rsidRDefault="00D10C13" w:rsidP="00397F08">
            <w:pPr>
              <w:spacing w:before="20" w:after="20"/>
              <w:ind w:right="-115"/>
              <w:cnfStyle w:val="000000000000" w:firstRow="0" w:lastRow="0" w:firstColumn="0" w:lastColumn="0" w:oddVBand="0" w:evenVBand="0" w:oddHBand="0" w:evenHBand="0" w:firstRowFirstColumn="0" w:firstRowLastColumn="0" w:lastRowFirstColumn="0" w:lastRowLastColumn="0"/>
              <w:rPr>
                <w:ins w:id="1031" w:author="Sonja Galovic" w:date="2022-07-20T15:46:00Z"/>
              </w:rPr>
            </w:pPr>
            <w:ins w:id="1032" w:author="Sonja Galovic" w:date="2022-07-20T15:50:00Z">
              <w:r>
                <w:t>Službenik za upravljanje rizicima</w:t>
              </w:r>
            </w:ins>
          </w:p>
        </w:tc>
      </w:tr>
    </w:tbl>
    <w:p w14:paraId="48DA2CE4" w14:textId="77777777" w:rsidR="007134E8" w:rsidRDefault="007134E8">
      <w:pPr>
        <w:rPr>
          <w:ins w:id="1033" w:author="Srdjan Todorovic" w:date="2022-07-20T13:47:00Z"/>
          <w:rFonts w:eastAsia="Times New Roman" w:cs="Times New Roman"/>
          <w:b/>
          <w:sz w:val="24"/>
        </w:rPr>
      </w:pPr>
      <w:ins w:id="1034" w:author="Srdjan Todorovic" w:date="2022-07-20T13:47:00Z">
        <w:r>
          <w:br w:type="page"/>
        </w:r>
      </w:ins>
    </w:p>
    <w:p w14:paraId="09343E16" w14:textId="634E2B26" w:rsidR="003A6F44" w:rsidRDefault="003A6F44">
      <w:pPr>
        <w:pStyle w:val="Heading2"/>
        <w:ind w:left="0"/>
        <w:rPr>
          <w:ins w:id="1035" w:author="Srdjan Todorovic" w:date="2022-07-18T17:21:00Z"/>
        </w:rPr>
        <w:pPrChange w:id="1036" w:author="Srdjan Todorovic" w:date="2022-07-18T17:23:00Z">
          <w:pPr/>
        </w:pPrChange>
      </w:pPr>
      <w:ins w:id="1037" w:author="Srdjan Todorovic" w:date="2022-07-18T17:21:00Z">
        <w:r>
          <w:lastRenderedPageBreak/>
          <w:t>Planiranje upravljanja rizicima</w:t>
        </w:r>
      </w:ins>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7"/>
        <w:gridCol w:w="4727"/>
        <w:tblGridChange w:id="1038">
          <w:tblGrid>
            <w:gridCol w:w="4727"/>
            <w:gridCol w:w="4727"/>
          </w:tblGrid>
        </w:tblGridChange>
      </w:tblGrid>
      <w:tr w:rsidR="003A6F44" w14:paraId="74CF0048" w14:textId="77777777" w:rsidTr="00397F08">
        <w:trPr>
          <w:cnfStyle w:val="100000000000" w:firstRow="1" w:lastRow="0" w:firstColumn="0" w:lastColumn="0" w:oddVBand="0" w:evenVBand="0" w:oddHBand="0" w:evenHBand="0" w:firstRowFirstColumn="0" w:firstRowLastColumn="0" w:lastRowFirstColumn="0" w:lastRowLastColumn="0"/>
          <w:ins w:id="1039" w:author="Srdjan Todorovic" w:date="2022-07-18T17:21:00Z"/>
        </w:trPr>
        <w:tc>
          <w:tcPr>
            <w:cnfStyle w:val="001000000000" w:firstRow="0" w:lastRow="0" w:firstColumn="1" w:lastColumn="0" w:oddVBand="0" w:evenVBand="0" w:oddHBand="0" w:evenHBand="0" w:firstRowFirstColumn="0" w:firstRowLastColumn="0" w:lastRowFirstColumn="0" w:lastRowLastColumn="0"/>
            <w:tcW w:w="4727" w:type="dxa"/>
            <w:vAlign w:val="center"/>
          </w:tcPr>
          <w:p w14:paraId="50FE09A7" w14:textId="77777777" w:rsidR="003A6F44" w:rsidRPr="00DC0280" w:rsidRDefault="003A6F44" w:rsidP="00397F08">
            <w:pPr>
              <w:spacing w:before="20" w:after="20"/>
              <w:ind w:right="-115"/>
              <w:jc w:val="center"/>
              <w:rPr>
                <w:ins w:id="1040" w:author="Srdjan Todorovic" w:date="2022-07-18T17:21:00Z"/>
                <w:rFonts w:cs="Times New Roman"/>
              </w:rPr>
            </w:pPr>
            <w:ins w:id="1041" w:author="Srdjan Todorovic" w:date="2022-07-18T17:21:00Z">
              <w:r w:rsidRPr="00DC0280">
                <w:rPr>
                  <w:rFonts w:cs="Times New Roman"/>
                </w:rPr>
                <w:t>Zadatak</w:t>
              </w:r>
            </w:ins>
          </w:p>
        </w:tc>
        <w:tc>
          <w:tcPr>
            <w:tcW w:w="4727" w:type="dxa"/>
            <w:vAlign w:val="center"/>
          </w:tcPr>
          <w:p w14:paraId="3CC536AB" w14:textId="77777777" w:rsidR="003A6F44" w:rsidRPr="00DC0280" w:rsidRDefault="003A6F44" w:rsidP="00397F08">
            <w:pPr>
              <w:spacing w:before="20" w:after="20"/>
              <w:ind w:right="-115"/>
              <w:jc w:val="center"/>
              <w:cnfStyle w:val="100000000000" w:firstRow="1" w:lastRow="0" w:firstColumn="0" w:lastColumn="0" w:oddVBand="0" w:evenVBand="0" w:oddHBand="0" w:evenHBand="0" w:firstRowFirstColumn="0" w:firstRowLastColumn="0" w:lastRowFirstColumn="0" w:lastRowLastColumn="0"/>
              <w:rPr>
                <w:ins w:id="1042" w:author="Srdjan Todorovic" w:date="2022-07-18T17:21:00Z"/>
                <w:rFonts w:cs="Times New Roman"/>
              </w:rPr>
            </w:pPr>
            <w:ins w:id="1043" w:author="Srdjan Todorovic" w:date="2022-07-18T17:21:00Z">
              <w:r w:rsidRPr="00DC0280">
                <w:rPr>
                  <w:rFonts w:cs="Times New Roman"/>
                </w:rPr>
                <w:t>Učesnici</w:t>
              </w:r>
            </w:ins>
          </w:p>
        </w:tc>
      </w:tr>
      <w:tr w:rsidR="003A6F44" w14:paraId="1E85A313" w14:textId="77777777" w:rsidTr="003A03C3">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044" w:author="Srdjan Todorovic" w:date="2022-07-20T12:49: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nfStyle w:val="000000100000" w:firstRow="0" w:lastRow="0" w:firstColumn="0" w:lastColumn="0" w:oddVBand="0" w:evenVBand="0" w:oddHBand="1" w:evenHBand="0" w:firstRowFirstColumn="0" w:firstRowLastColumn="0" w:lastRowFirstColumn="0" w:lastRowLastColumn="0"/>
          <w:ins w:id="1045" w:author="Srdjan Todorovic" w:date="2022-07-18T17:21: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vAlign w:val="center"/>
            <w:tcPrChange w:id="1046" w:author="Srdjan Todorovic" w:date="2022-07-20T12:49:00Z">
              <w:tcPr>
                <w:tcW w:w="4727" w:type="dxa"/>
                <w:vAlign w:val="center"/>
              </w:tcPr>
            </w:tcPrChange>
          </w:tcPr>
          <w:p w14:paraId="444AB2E8" w14:textId="0D59B296" w:rsidR="003A6F44" w:rsidRPr="0095728E" w:rsidRDefault="00525682" w:rsidP="00397F08">
            <w:pPr>
              <w:spacing w:before="20" w:after="20"/>
              <w:ind w:right="-115"/>
              <w:cnfStyle w:val="001000100000" w:firstRow="0" w:lastRow="0" w:firstColumn="1" w:lastColumn="0" w:oddVBand="0" w:evenVBand="0" w:oddHBand="1" w:evenHBand="0" w:firstRowFirstColumn="0" w:firstRowLastColumn="0" w:lastRowFirstColumn="0" w:lastRowLastColumn="0"/>
              <w:rPr>
                <w:ins w:id="1047" w:author="Srdjan Todorovic" w:date="2022-07-18T17:21:00Z"/>
                <w:rFonts w:cs="Times New Roman"/>
                <w:b w:val="0"/>
                <w:bCs w:val="0"/>
                <w:rPrChange w:id="1048" w:author="Srdjan Todorovic" w:date="2022-07-20T13:52:00Z">
                  <w:rPr>
                    <w:ins w:id="1049" w:author="Srdjan Todorovic" w:date="2022-07-18T17:21:00Z"/>
                    <w:rFonts w:cs="Times New Roman"/>
                  </w:rPr>
                </w:rPrChange>
              </w:rPr>
            </w:pPr>
            <w:ins w:id="1050" w:author="Srdjan Todorovic" w:date="2022-07-20T14:47:00Z">
              <w:r>
                <w:rPr>
                  <w:rFonts w:cs="Times New Roman"/>
                  <w:b w:val="0"/>
                  <w:bCs w:val="0"/>
                </w:rPr>
                <w:t>Deset najveći</w:t>
              </w:r>
            </w:ins>
            <w:ins w:id="1051" w:author="Srdjan Todorovic" w:date="2022-07-20T14:48:00Z">
              <w:r w:rsidR="00F962B3">
                <w:rPr>
                  <w:rFonts w:cs="Times New Roman"/>
                  <w:b w:val="0"/>
                  <w:bCs w:val="0"/>
                </w:rPr>
                <w:t>h</w:t>
              </w:r>
            </w:ins>
            <w:ins w:id="1052" w:author="Srdjan Todorovic" w:date="2022-07-20T14:47:00Z">
              <w:r>
                <w:rPr>
                  <w:rFonts w:cs="Times New Roman"/>
                  <w:b w:val="0"/>
                  <w:bCs w:val="0"/>
                </w:rPr>
                <w:t xml:space="preserve"> rizika ili rizici </w:t>
              </w:r>
            </w:ins>
            <w:ins w:id="1053" w:author="Srdjan Todorovic" w:date="2022-07-20T15:26:00Z">
              <w:r w:rsidR="00C410E9">
                <w:rPr>
                  <w:rFonts w:cs="Times New Roman"/>
                  <w:b w:val="0"/>
                  <w:bCs w:val="0"/>
                </w:rPr>
                <w:t xml:space="preserve">koji </w:t>
              </w:r>
            </w:ins>
            <w:ins w:id="1054" w:author="Srdjan Todorovic" w:date="2022-07-20T14:48:00Z">
              <w:r w:rsidR="007831A6">
                <w:rPr>
                  <w:rFonts w:cs="Times New Roman"/>
                  <w:b w:val="0"/>
                  <w:bCs w:val="0"/>
                </w:rPr>
                <w:t xml:space="preserve">imaju </w:t>
              </w:r>
            </w:ins>
            <w:ins w:id="1055" w:author="Srdjan Todorovic" w:date="2022-07-20T14:51:00Z">
              <w:r w:rsidR="002A3FD8">
                <w:rPr>
                  <w:rFonts w:cs="Times New Roman"/>
                  <w:b w:val="0"/>
                  <w:bCs w:val="0"/>
                </w:rPr>
                <w:t>procenjenu</w:t>
              </w:r>
              <w:r w:rsidR="004F7C5C">
                <w:rPr>
                  <w:rFonts w:cs="Times New Roman"/>
                  <w:b w:val="0"/>
                  <w:bCs w:val="0"/>
                </w:rPr>
                <w:t xml:space="preserve"> izlož</w:t>
              </w:r>
            </w:ins>
            <w:ins w:id="1056" w:author="Srdjan Todorovic" w:date="2022-07-20T14:52:00Z">
              <w:r w:rsidR="004F7C5C">
                <w:rPr>
                  <w:rFonts w:cs="Times New Roman"/>
                  <w:b w:val="0"/>
                  <w:bCs w:val="0"/>
                </w:rPr>
                <w:t>enost veću od</w:t>
              </w:r>
              <w:r w:rsidR="002C1E2A">
                <w:rPr>
                  <w:rFonts w:cs="Times New Roman"/>
                  <w:b w:val="0"/>
                  <w:bCs w:val="0"/>
                </w:rPr>
                <w:t xml:space="preserve"> </w:t>
              </w:r>
            </w:ins>
            <w:ins w:id="1057" w:author="Srdjan Todorovic" w:date="2022-07-20T15:16:00Z">
              <w:r w:rsidR="0021345F">
                <w:rPr>
                  <w:rFonts w:cs="Times New Roman"/>
                  <w:b w:val="0"/>
                  <w:bCs w:val="0"/>
                </w:rPr>
                <w:t>1</w:t>
              </w:r>
              <w:r w:rsidR="00C750E0">
                <w:rPr>
                  <w:rFonts w:cs="Times New Roman"/>
                  <w:b w:val="0"/>
                  <w:bCs w:val="0"/>
                </w:rPr>
                <w:t>0</w:t>
              </w:r>
            </w:ins>
            <w:ins w:id="1058" w:author="Srdjan Todorovic" w:date="2022-07-20T15:24:00Z">
              <w:r w:rsidR="00BA0217">
                <w:rPr>
                  <w:rFonts w:cs="Times New Roman"/>
                  <w:b w:val="0"/>
                  <w:bCs w:val="0"/>
                </w:rPr>
                <w:t xml:space="preserve"> </w:t>
              </w:r>
              <w:r w:rsidR="00A1486F">
                <w:rPr>
                  <w:rFonts w:cs="Times New Roman"/>
                  <w:b w:val="0"/>
                  <w:bCs w:val="0"/>
                </w:rPr>
                <w:t>biće dodeljeni</w:t>
              </w:r>
              <w:r w:rsidR="00AA0C9C">
                <w:rPr>
                  <w:rFonts w:cs="Times New Roman"/>
                  <w:b w:val="0"/>
                  <w:bCs w:val="0"/>
                </w:rPr>
                <w:t xml:space="preserve"> individualni članovima projektnog tima</w:t>
              </w:r>
            </w:ins>
            <w:ins w:id="1059" w:author="Srdjan Todorovic" w:date="2022-07-20T15:26:00Z">
              <w:r w:rsidR="00DC1EE5">
                <w:rPr>
                  <w:rFonts w:cs="Times New Roman"/>
                  <w:b w:val="0"/>
                  <w:bCs w:val="0"/>
                </w:rPr>
                <w:t xml:space="preserve"> koji će</w:t>
              </w:r>
              <w:r w:rsidR="00AB09E4">
                <w:rPr>
                  <w:rFonts w:cs="Times New Roman"/>
                  <w:b w:val="0"/>
                  <w:bCs w:val="0"/>
                </w:rPr>
                <w:t xml:space="preserve"> dalje </w:t>
              </w:r>
              <w:r w:rsidR="00AD5576">
                <w:rPr>
                  <w:rFonts w:cs="Times New Roman"/>
                  <w:b w:val="0"/>
                  <w:bCs w:val="0"/>
                </w:rPr>
                <w:t>razvijati i izvršavati</w:t>
              </w:r>
            </w:ins>
            <w:ins w:id="1060" w:author="Srdjan Todorovic" w:date="2022-07-20T15:27:00Z">
              <w:r w:rsidR="006123DC">
                <w:rPr>
                  <w:rFonts w:cs="Times New Roman"/>
                  <w:b w:val="0"/>
                  <w:bCs w:val="0"/>
                </w:rPr>
                <w:t xml:space="preserve"> plan za </w:t>
              </w:r>
              <w:r w:rsidR="00CC4756">
                <w:rPr>
                  <w:rFonts w:cs="Times New Roman"/>
                  <w:b w:val="0"/>
                  <w:bCs w:val="0"/>
                </w:rPr>
                <w:t>ublažavanje rizika.</w:t>
              </w:r>
            </w:ins>
            <w:ins w:id="1061" w:author="Srdjan Todorovic" w:date="2022-07-20T15:16:00Z">
              <w:r w:rsidR="00C750E0">
                <w:rPr>
                  <w:rFonts w:cs="Times New Roman"/>
                  <w:b w:val="0"/>
                  <w:bCs w:val="0"/>
                </w:rPr>
                <w:t xml:space="preserve"> </w:t>
              </w:r>
            </w:ins>
          </w:p>
        </w:tc>
        <w:tc>
          <w:tcPr>
            <w:tcW w:w="0" w:type="dxa"/>
            <w:shd w:val="clear" w:color="auto" w:fill="FFFFFF" w:themeFill="background1"/>
            <w:vAlign w:val="center"/>
            <w:tcPrChange w:id="1062" w:author="Srdjan Todorovic" w:date="2022-07-20T12:49:00Z">
              <w:tcPr>
                <w:tcW w:w="4727" w:type="dxa"/>
                <w:vAlign w:val="center"/>
              </w:tcPr>
            </w:tcPrChange>
          </w:tcPr>
          <w:p w14:paraId="00BE45BA" w14:textId="2A40EB9E" w:rsidR="003A6F44" w:rsidRPr="00DC0280" w:rsidRDefault="00062350" w:rsidP="00397F08">
            <w:pPr>
              <w:spacing w:before="20" w:after="20"/>
              <w:ind w:right="-115"/>
              <w:cnfStyle w:val="000000100000" w:firstRow="0" w:lastRow="0" w:firstColumn="0" w:lastColumn="0" w:oddVBand="0" w:evenVBand="0" w:oddHBand="1" w:evenHBand="0" w:firstRowFirstColumn="0" w:firstRowLastColumn="0" w:lastRowFirstColumn="0" w:lastRowLastColumn="0"/>
              <w:rPr>
                <w:ins w:id="1063" w:author="Srdjan Todorovic" w:date="2022-07-18T17:21:00Z"/>
                <w:rFonts w:cs="Times New Roman"/>
              </w:rPr>
            </w:pPr>
            <w:ins w:id="1064" w:author="Srdjan Todorovic" w:date="2022-07-20T15:28:00Z">
              <w:r>
                <w:rPr>
                  <w:rFonts w:cs="Times New Roman"/>
                </w:rPr>
                <w:t>Službenik za upravljanje rizicima</w:t>
              </w:r>
            </w:ins>
          </w:p>
        </w:tc>
      </w:tr>
      <w:tr w:rsidR="00E94D8C" w14:paraId="2EADBCF4" w14:textId="77777777" w:rsidTr="003A03C3">
        <w:trPr>
          <w:ins w:id="1065" w:author="Srdjan Todorovic" w:date="2022-07-20T15:28:00Z"/>
        </w:trPr>
        <w:tc>
          <w:tcPr>
            <w:cnfStyle w:val="001000000000" w:firstRow="0" w:lastRow="0" w:firstColumn="1" w:lastColumn="0" w:oddVBand="0" w:evenVBand="0" w:oddHBand="0" w:evenHBand="0" w:firstRowFirstColumn="0" w:firstRowLastColumn="0" w:lastRowFirstColumn="0" w:lastRowLastColumn="0"/>
            <w:tcW w:w="4727" w:type="dxa"/>
            <w:shd w:val="clear" w:color="auto" w:fill="FFFFFF" w:themeFill="background1"/>
            <w:vAlign w:val="center"/>
          </w:tcPr>
          <w:p w14:paraId="1456E3AD" w14:textId="0C86E7B0" w:rsidR="00E94D8C" w:rsidRDefault="008A1D7A" w:rsidP="00397F08">
            <w:pPr>
              <w:spacing w:before="20" w:after="20"/>
              <w:ind w:right="-115"/>
              <w:rPr>
                <w:ins w:id="1066" w:author="Srdjan Todorovic" w:date="2022-07-20T15:28:00Z"/>
                <w:rFonts w:cs="Times New Roman"/>
                <w:b w:val="0"/>
                <w:bCs w:val="0"/>
              </w:rPr>
            </w:pPr>
            <w:ins w:id="1067" w:author="Srdjan Todorovic" w:date="2022-07-20T15:31:00Z">
              <w:r>
                <w:rPr>
                  <w:rFonts w:cs="Times New Roman"/>
                  <w:b w:val="0"/>
                  <w:bCs w:val="0"/>
                </w:rPr>
                <w:t>Za s</w:t>
              </w:r>
              <w:r w:rsidR="00CB3A3F">
                <w:rPr>
                  <w:rFonts w:cs="Times New Roman"/>
                  <w:b w:val="0"/>
                  <w:bCs w:val="0"/>
                </w:rPr>
                <w:t xml:space="preserve">vaki dodeljeni rizik </w:t>
              </w:r>
            </w:ins>
            <w:ins w:id="1068" w:author="Srdjan Todorovic" w:date="2022-07-20T15:32:00Z">
              <w:r w:rsidR="00371D01">
                <w:rPr>
                  <w:rFonts w:cs="Times New Roman"/>
                  <w:b w:val="0"/>
                  <w:bCs w:val="0"/>
                </w:rPr>
                <w:t xml:space="preserve">potrebno je predložiti akcije koje će redukovati ili verovatnoću da </w:t>
              </w:r>
              <w:r w:rsidR="003135D0">
                <w:rPr>
                  <w:rFonts w:cs="Times New Roman"/>
                  <w:b w:val="0"/>
                  <w:bCs w:val="0"/>
                </w:rPr>
                <w:t>se rizik materijalizuje u problem ili</w:t>
              </w:r>
            </w:ins>
            <w:ins w:id="1069" w:author="Srdjan Todorovic" w:date="2022-07-20T15:33:00Z">
              <w:r w:rsidR="00583E7E">
                <w:rPr>
                  <w:rFonts w:cs="Times New Roman"/>
                  <w:b w:val="0"/>
                  <w:bCs w:val="0"/>
                </w:rPr>
                <w:t xml:space="preserve"> ozbiljnost</w:t>
              </w:r>
              <w:r w:rsidR="00C658A1">
                <w:rPr>
                  <w:rFonts w:cs="Times New Roman"/>
                  <w:b w:val="0"/>
                  <w:bCs w:val="0"/>
                </w:rPr>
                <w:t xml:space="preserve"> izloženosti ako</w:t>
              </w:r>
              <w:r w:rsidR="00AA731F">
                <w:rPr>
                  <w:rFonts w:cs="Times New Roman"/>
                  <w:b w:val="0"/>
                  <w:bCs w:val="0"/>
                </w:rPr>
                <w:t xml:space="preserve"> </w:t>
              </w:r>
            </w:ins>
            <w:ins w:id="1070" w:author="Srdjan Todorovic" w:date="2022-07-20T15:34:00Z">
              <w:r w:rsidR="00DA12DB">
                <w:rPr>
                  <w:rFonts w:cs="Times New Roman"/>
                  <w:b w:val="0"/>
                  <w:bCs w:val="0"/>
                </w:rPr>
                <w:t>takva</w:t>
              </w:r>
              <w:r w:rsidR="00EB5D3F">
                <w:rPr>
                  <w:rFonts w:cs="Times New Roman"/>
                  <w:b w:val="0"/>
                  <w:bCs w:val="0"/>
                </w:rPr>
                <w:t xml:space="preserve"> mogu</w:t>
              </w:r>
            </w:ins>
            <w:ins w:id="1071" w:author="Srdjan Todorovic" w:date="2022-07-20T15:35:00Z">
              <w:r w:rsidR="00BF544C">
                <w:rPr>
                  <w:rFonts w:cs="Times New Roman"/>
                  <w:b w:val="0"/>
                  <w:bCs w:val="0"/>
                </w:rPr>
                <w:t>ć</w:t>
              </w:r>
            </w:ins>
            <w:ins w:id="1072" w:author="Srdjan Todorovic" w:date="2022-07-20T15:34:00Z">
              <w:r w:rsidR="00EB5D3F">
                <w:rPr>
                  <w:rFonts w:cs="Times New Roman"/>
                  <w:b w:val="0"/>
                  <w:bCs w:val="0"/>
                </w:rPr>
                <w:t>nost postoji</w:t>
              </w:r>
            </w:ins>
            <w:ins w:id="1073" w:author="Srdjan Todorovic" w:date="2022-07-20T15:35:00Z">
              <w:r w:rsidR="00BF544C">
                <w:rPr>
                  <w:rFonts w:cs="Times New Roman"/>
                  <w:b w:val="0"/>
                  <w:bCs w:val="0"/>
                </w:rPr>
                <w:t>.</w:t>
              </w:r>
            </w:ins>
            <w:ins w:id="1074" w:author="Srdjan Todorovic" w:date="2022-07-20T15:39:00Z">
              <w:r w:rsidR="00150747">
                <w:rPr>
                  <w:rFonts w:cs="Times New Roman"/>
                  <w:b w:val="0"/>
                  <w:bCs w:val="0"/>
                </w:rPr>
                <w:t xml:space="preserve"> Plan ublažavanja je pot</w:t>
              </w:r>
            </w:ins>
            <w:ins w:id="1075" w:author="Srdjan Todorovic" w:date="2022-07-20T15:40:00Z">
              <w:r w:rsidR="00150747">
                <w:rPr>
                  <w:rFonts w:cs="Times New Roman"/>
                  <w:b w:val="0"/>
                  <w:bCs w:val="0"/>
                </w:rPr>
                <w:t>rebno predati službeniku za upravljanje rizicima</w:t>
              </w:r>
              <w:r w:rsidR="00414C3A">
                <w:rPr>
                  <w:rFonts w:cs="Times New Roman"/>
                  <w:b w:val="0"/>
                  <w:bCs w:val="0"/>
                </w:rPr>
                <w:t>.</w:t>
              </w:r>
            </w:ins>
          </w:p>
        </w:tc>
        <w:tc>
          <w:tcPr>
            <w:tcW w:w="4727" w:type="dxa"/>
            <w:shd w:val="clear" w:color="auto" w:fill="FFFFFF" w:themeFill="background1"/>
            <w:vAlign w:val="center"/>
          </w:tcPr>
          <w:p w14:paraId="6469173F" w14:textId="1FBE9129" w:rsidR="00E94D8C" w:rsidRDefault="00E148F2" w:rsidP="00397F08">
            <w:pPr>
              <w:spacing w:before="20" w:after="20"/>
              <w:ind w:right="-115"/>
              <w:cnfStyle w:val="000000000000" w:firstRow="0" w:lastRow="0" w:firstColumn="0" w:lastColumn="0" w:oddVBand="0" w:evenVBand="0" w:oddHBand="0" w:evenHBand="0" w:firstRowFirstColumn="0" w:firstRowLastColumn="0" w:lastRowFirstColumn="0" w:lastRowLastColumn="0"/>
              <w:rPr>
                <w:ins w:id="1076" w:author="Srdjan Todorovic" w:date="2022-07-20T15:28:00Z"/>
                <w:rFonts w:cs="Times New Roman"/>
              </w:rPr>
            </w:pPr>
            <w:ins w:id="1077" w:author="Srdjan Todorovic" w:date="2022-07-20T15:36:00Z">
              <w:r>
                <w:rPr>
                  <w:rFonts w:cs="Times New Roman"/>
                </w:rPr>
                <w:t>Članovni projektnog tima</w:t>
              </w:r>
            </w:ins>
          </w:p>
        </w:tc>
      </w:tr>
      <w:tr w:rsidR="001E6B33" w14:paraId="7A452541" w14:textId="77777777" w:rsidTr="003A03C3">
        <w:trPr>
          <w:cnfStyle w:val="000000100000" w:firstRow="0" w:lastRow="0" w:firstColumn="0" w:lastColumn="0" w:oddVBand="0" w:evenVBand="0" w:oddHBand="1" w:evenHBand="0" w:firstRowFirstColumn="0" w:firstRowLastColumn="0" w:lastRowFirstColumn="0" w:lastRowLastColumn="0"/>
          <w:ins w:id="1078" w:author="Srdjan Todorovic" w:date="2022-07-20T15:37:00Z"/>
        </w:trPr>
        <w:tc>
          <w:tcPr>
            <w:cnfStyle w:val="001000000000" w:firstRow="0" w:lastRow="0" w:firstColumn="1" w:lastColumn="0" w:oddVBand="0" w:evenVBand="0" w:oddHBand="0" w:evenHBand="0" w:firstRowFirstColumn="0" w:firstRowLastColumn="0" w:lastRowFirstColumn="0" w:lastRowLastColumn="0"/>
            <w:tcW w:w="4727" w:type="dxa"/>
            <w:shd w:val="clear" w:color="auto" w:fill="FFFFFF" w:themeFill="background1"/>
            <w:vAlign w:val="center"/>
          </w:tcPr>
          <w:p w14:paraId="5D433E59" w14:textId="68C3B7E0" w:rsidR="001E6B33" w:rsidRPr="006B4791" w:rsidRDefault="000F47BA" w:rsidP="00397F08">
            <w:pPr>
              <w:spacing w:before="20" w:after="20"/>
              <w:ind w:right="-115"/>
              <w:rPr>
                <w:ins w:id="1079" w:author="Srdjan Todorovic" w:date="2022-07-20T15:37:00Z"/>
                <w:rFonts w:cs="Times New Roman"/>
                <w:b w:val="0"/>
                <w:bCs w:val="0"/>
              </w:rPr>
            </w:pPr>
            <w:ins w:id="1080" w:author="Srdjan Todorovic" w:date="2022-07-20T15:37:00Z">
              <w:r>
                <w:rPr>
                  <w:rFonts w:cs="Times New Roman"/>
                  <w:b w:val="0"/>
                  <w:bCs w:val="0"/>
                </w:rPr>
                <w:t>Planovi za ublažavanje</w:t>
              </w:r>
            </w:ins>
            <w:ins w:id="1081" w:author="Srdjan Todorovic" w:date="2022-07-20T15:38:00Z">
              <w:r w:rsidR="00ED451F">
                <w:rPr>
                  <w:rFonts w:cs="Times New Roman"/>
                  <w:b w:val="0"/>
                  <w:bCs w:val="0"/>
                </w:rPr>
                <w:t xml:space="preserve"> dodeljen</w:t>
              </w:r>
            </w:ins>
            <w:ins w:id="1082" w:author="Srdjan Todorovic" w:date="2022-07-20T15:41:00Z">
              <w:r w:rsidR="00DD7466">
                <w:rPr>
                  <w:rFonts w:cs="Times New Roman"/>
                  <w:b w:val="0"/>
                  <w:bCs w:val="0"/>
                </w:rPr>
                <w:t>ih</w:t>
              </w:r>
            </w:ins>
            <w:ins w:id="1083" w:author="Srdjan Todorovic" w:date="2022-07-20T15:38:00Z">
              <w:r w:rsidR="00521976">
                <w:rPr>
                  <w:rFonts w:cs="Times New Roman"/>
                  <w:b w:val="0"/>
                  <w:bCs w:val="0"/>
                </w:rPr>
                <w:t xml:space="preserve"> rizik</w:t>
              </w:r>
            </w:ins>
            <w:ins w:id="1084" w:author="Srdjan Todorovic" w:date="2022-07-20T15:41:00Z">
              <w:r w:rsidR="00DD7466">
                <w:rPr>
                  <w:rFonts w:cs="Times New Roman"/>
                  <w:b w:val="0"/>
                  <w:bCs w:val="0"/>
                </w:rPr>
                <w:t>a</w:t>
              </w:r>
            </w:ins>
            <w:ins w:id="1085" w:author="Srdjan Todorovic" w:date="2022-07-20T15:44:00Z">
              <w:r w:rsidR="00DE1DFC">
                <w:rPr>
                  <w:rFonts w:cs="Times New Roman"/>
                  <w:b w:val="0"/>
                  <w:bCs w:val="0"/>
                </w:rPr>
                <w:t xml:space="preserve"> </w:t>
              </w:r>
            </w:ins>
            <w:ins w:id="1086" w:author="Srdjan Todorovic" w:date="2022-07-20T15:45:00Z">
              <w:r w:rsidR="00114C47">
                <w:rPr>
                  <w:rFonts w:cs="Times New Roman"/>
                  <w:b w:val="0"/>
                  <w:bCs w:val="0"/>
                </w:rPr>
                <w:t>se prikup</w:t>
              </w:r>
              <w:r w:rsidR="001D31AD">
                <w:rPr>
                  <w:rFonts w:cs="Times New Roman"/>
                  <w:b w:val="0"/>
                  <w:bCs w:val="0"/>
                </w:rPr>
                <w:t xml:space="preserve">ljaju </w:t>
              </w:r>
              <w:r w:rsidR="0036179D">
                <w:rPr>
                  <w:rFonts w:cs="Times New Roman"/>
                  <w:b w:val="0"/>
                  <w:bCs w:val="0"/>
                </w:rPr>
                <w:t xml:space="preserve">i </w:t>
              </w:r>
              <w:r w:rsidR="00F86455">
                <w:rPr>
                  <w:rFonts w:cs="Times New Roman"/>
                  <w:b w:val="0"/>
                  <w:bCs w:val="0"/>
                </w:rPr>
                <w:t>u</w:t>
              </w:r>
              <w:r w:rsidR="00505B6D">
                <w:rPr>
                  <w:rFonts w:cs="Times New Roman"/>
                  <w:b w:val="0"/>
                  <w:bCs w:val="0"/>
                </w:rPr>
                <w:t>re</w:t>
              </w:r>
              <w:r w:rsidR="008A5AF2">
                <w:rPr>
                  <w:rFonts w:cs="Times New Roman"/>
                  <w:b w:val="0"/>
                  <w:bCs w:val="0"/>
                </w:rPr>
                <w:t>đuju</w:t>
              </w:r>
            </w:ins>
            <w:ins w:id="1087" w:author="Srdjan Todorovic" w:date="2022-07-20T15:46:00Z">
              <w:r w:rsidR="002D6A30">
                <w:rPr>
                  <w:rFonts w:cs="Times New Roman"/>
                  <w:b w:val="0"/>
                  <w:bCs w:val="0"/>
                </w:rPr>
                <w:t xml:space="preserve"> u</w:t>
              </w:r>
              <w:r w:rsidR="00AF6B7A">
                <w:rPr>
                  <w:rFonts w:cs="Times New Roman"/>
                  <w:b w:val="0"/>
                  <w:bCs w:val="0"/>
                </w:rPr>
                <w:t xml:space="preserve"> listu.</w:t>
              </w:r>
            </w:ins>
            <w:ins w:id="1088" w:author="Srdjan Todorovic" w:date="2022-07-20T15:47:00Z">
              <w:r w:rsidR="008A7DC2">
                <w:rPr>
                  <w:rFonts w:cs="Times New Roman"/>
                  <w:b w:val="0"/>
                  <w:bCs w:val="0"/>
                </w:rPr>
                <w:t xml:space="preserve"> </w:t>
              </w:r>
              <w:r w:rsidR="00E24090">
                <w:rPr>
                  <w:rFonts w:cs="Times New Roman"/>
                  <w:b w:val="0"/>
                  <w:bCs w:val="0"/>
                </w:rPr>
                <w:t>Dovrše</w:t>
              </w:r>
              <w:r w:rsidR="0004110F">
                <w:rPr>
                  <w:rFonts w:cs="Times New Roman"/>
                  <w:b w:val="0"/>
                  <w:bCs w:val="0"/>
                </w:rPr>
                <w:t>na</w:t>
              </w:r>
            </w:ins>
            <w:ins w:id="1089" w:author="Srdjan Todorovic" w:date="2022-07-20T15:48:00Z">
              <w:r w:rsidR="001B6BD9">
                <w:rPr>
                  <w:rFonts w:cs="Times New Roman"/>
                  <w:b w:val="0"/>
                  <w:bCs w:val="0"/>
                </w:rPr>
                <w:t xml:space="preserve"> </w:t>
              </w:r>
            </w:ins>
            <w:ins w:id="1090" w:author="Srdjan Todorovic" w:date="2022-07-20T15:51:00Z">
              <w:r w:rsidR="001A2E2D">
                <w:rPr>
                  <w:rFonts w:cs="Times New Roman"/>
                  <w:b w:val="0"/>
                  <w:bCs w:val="0"/>
                </w:rPr>
                <w:t>lista</w:t>
              </w:r>
            </w:ins>
            <w:ins w:id="1091" w:author="Srdjan Todorovic" w:date="2022-07-20T15:48:00Z">
              <w:r w:rsidR="001B6BD9">
                <w:rPr>
                  <w:rFonts w:cs="Times New Roman"/>
                  <w:b w:val="0"/>
                  <w:bCs w:val="0"/>
                </w:rPr>
                <w:t xml:space="preserve"> prvih deset rizika</w:t>
              </w:r>
            </w:ins>
            <w:ins w:id="1092" w:author="Srdjan Todorovic" w:date="2022-07-20T15:49:00Z">
              <w:r w:rsidR="00FA4FAB">
                <w:rPr>
                  <w:rFonts w:cs="Times New Roman"/>
                  <w:b w:val="0"/>
                  <w:bCs w:val="0"/>
                </w:rPr>
                <w:t xml:space="preserve"> (</w:t>
              </w:r>
              <w:r w:rsidR="00C75FE8">
                <w:rPr>
                  <w:rFonts w:cs="Times New Roman"/>
                  <w:b w:val="0"/>
                  <w:bCs w:val="0"/>
                </w:rPr>
                <w:t xml:space="preserve">en. </w:t>
              </w:r>
            </w:ins>
            <w:ins w:id="1093" w:author="Srdjan Todorovic" w:date="2022-07-20T15:50:00Z">
              <w:r w:rsidR="00D82EB2" w:rsidRPr="00633284">
                <w:rPr>
                  <w:rFonts w:cs="Times New Roman"/>
                  <w:i/>
                  <w:rPrChange w:id="1094" w:author="Srdjan Todorovic" w:date="2022-07-20T17:51:00Z">
                    <w:rPr>
                      <w:rFonts w:cs="Times New Roman"/>
                    </w:rPr>
                  </w:rPrChange>
                </w:rPr>
                <w:t xml:space="preserve">Top Ten </w:t>
              </w:r>
              <w:r w:rsidR="00D82EB2" w:rsidRPr="00633284">
                <w:rPr>
                  <w:rFonts w:cs="Times New Roman"/>
                  <w:i/>
                  <w:rPrChange w:id="1095" w:author="Srdjan Todorovic" w:date="2022-07-20T15:50:00Z">
                    <w:rPr>
                      <w:rFonts w:cs="Times New Roman"/>
                    </w:rPr>
                  </w:rPrChange>
                </w:rPr>
                <w:t>Ris</w:t>
              </w:r>
              <w:r w:rsidR="00471ABC" w:rsidRPr="00633284">
                <w:rPr>
                  <w:rFonts w:cs="Times New Roman"/>
                  <w:i/>
                  <w:rPrChange w:id="1096" w:author="Srdjan Todorovic" w:date="2022-07-20T15:50:00Z">
                    <w:rPr>
                      <w:rFonts w:cs="Times New Roman"/>
                    </w:rPr>
                  </w:rPrChange>
                </w:rPr>
                <w:t>k</w:t>
              </w:r>
              <w:r w:rsidR="0082189A">
                <w:rPr>
                  <w:rFonts w:cs="Times New Roman"/>
                  <w:b w:val="0"/>
                  <w:bCs w:val="0"/>
                </w:rPr>
                <w:t>)</w:t>
              </w:r>
              <w:r w:rsidR="00633284">
                <w:rPr>
                  <w:rFonts w:cs="Times New Roman"/>
                  <w:b w:val="0"/>
                  <w:bCs w:val="0"/>
                </w:rPr>
                <w:t xml:space="preserve"> </w:t>
              </w:r>
            </w:ins>
            <w:ins w:id="1097" w:author="Srdjan Todorovic" w:date="2022-07-20T15:51:00Z">
              <w:r w:rsidR="006A68BA">
                <w:rPr>
                  <w:rFonts w:cs="Times New Roman"/>
                  <w:b w:val="0"/>
                  <w:bCs w:val="0"/>
                </w:rPr>
                <w:t>je time k</w:t>
              </w:r>
            </w:ins>
            <w:ins w:id="1098" w:author="Srdjan Todorovic" w:date="2022-07-20T15:52:00Z">
              <w:r w:rsidR="006A68BA">
                <w:rPr>
                  <w:rFonts w:cs="Times New Roman"/>
                  <w:b w:val="0"/>
                  <w:bCs w:val="0"/>
                </w:rPr>
                <w:t>reir</w:t>
              </w:r>
              <w:r w:rsidR="0016221F">
                <w:rPr>
                  <w:rFonts w:cs="Times New Roman"/>
                  <w:b w:val="0"/>
                  <w:bCs w:val="0"/>
                </w:rPr>
                <w:t>ana</w:t>
              </w:r>
              <w:r w:rsidR="005A414F">
                <w:rPr>
                  <w:rFonts w:cs="Times New Roman"/>
                  <w:b w:val="0"/>
                  <w:bCs w:val="0"/>
                </w:rPr>
                <w:t xml:space="preserve"> </w:t>
              </w:r>
              <w:r w:rsidR="006B4791">
                <w:rPr>
                  <w:rFonts w:cs="Times New Roman"/>
                  <w:b w:val="0"/>
                  <w:bCs w:val="0"/>
                </w:rPr>
                <w:t>i ja</w:t>
              </w:r>
            </w:ins>
            <w:ins w:id="1099" w:author="Srdjan Todorovic" w:date="2022-07-20T16:13:00Z">
              <w:r w:rsidR="003F5E71">
                <w:rPr>
                  <w:rFonts w:cs="Times New Roman"/>
                  <w:b w:val="0"/>
                  <w:bCs w:val="0"/>
                </w:rPr>
                <w:t xml:space="preserve">vno </w:t>
              </w:r>
              <w:r w:rsidR="00DC3F99">
                <w:rPr>
                  <w:rFonts w:cs="Times New Roman"/>
                  <w:b w:val="0"/>
                  <w:bCs w:val="0"/>
                </w:rPr>
                <w:t>objavljena</w:t>
              </w:r>
            </w:ins>
            <w:ins w:id="1100" w:author="Srdjan Todorovic" w:date="2022-07-20T15:49:00Z">
              <w:r w:rsidR="00C75FE8">
                <w:rPr>
                  <w:rFonts w:cs="Times New Roman"/>
                  <w:b w:val="0"/>
                  <w:bCs w:val="0"/>
                </w:rPr>
                <w:t xml:space="preserve"> </w:t>
              </w:r>
            </w:ins>
            <w:ins w:id="1101" w:author="Srdjan Todorovic" w:date="2022-07-20T16:14:00Z">
              <w:r w:rsidR="00EC632B">
                <w:rPr>
                  <w:rFonts w:cs="Times New Roman"/>
                  <w:b w:val="0"/>
                  <w:bCs w:val="0"/>
                </w:rPr>
                <w:t>na i</w:t>
              </w:r>
              <w:r w:rsidR="00FE76D3">
                <w:rPr>
                  <w:rFonts w:cs="Times New Roman"/>
                  <w:b w:val="0"/>
                  <w:bCs w:val="0"/>
                </w:rPr>
                <w:t>nter</w:t>
              </w:r>
              <w:r w:rsidR="00920617">
                <w:rPr>
                  <w:rFonts w:cs="Times New Roman"/>
                  <w:b w:val="0"/>
                  <w:bCs w:val="0"/>
                </w:rPr>
                <w:t>noj s</w:t>
              </w:r>
              <w:r w:rsidR="000138EF">
                <w:rPr>
                  <w:rFonts w:cs="Times New Roman"/>
                  <w:b w:val="0"/>
                  <w:bCs w:val="0"/>
                </w:rPr>
                <w:t>t</w:t>
              </w:r>
              <w:r w:rsidR="00AB0693">
                <w:rPr>
                  <w:rFonts w:cs="Times New Roman"/>
                  <w:b w:val="0"/>
                  <w:bCs w:val="0"/>
                </w:rPr>
                <w:t>ra</w:t>
              </w:r>
              <w:r w:rsidR="00CA73A7">
                <w:rPr>
                  <w:rFonts w:cs="Times New Roman"/>
                  <w:b w:val="0"/>
                  <w:bCs w:val="0"/>
                </w:rPr>
                <w:t>ni</w:t>
              </w:r>
              <w:r w:rsidR="00B77C0B">
                <w:rPr>
                  <w:rFonts w:cs="Times New Roman"/>
                  <w:b w:val="0"/>
                  <w:bCs w:val="0"/>
                </w:rPr>
                <w:t>c</w:t>
              </w:r>
              <w:r w:rsidR="001846E6">
                <w:rPr>
                  <w:rFonts w:cs="Times New Roman"/>
                  <w:b w:val="0"/>
                  <w:bCs w:val="0"/>
                </w:rPr>
                <w:t xml:space="preserve"> i</w:t>
              </w:r>
            </w:ins>
            <w:ins w:id="1102" w:author="Srdjan Todorovic" w:date="2022-07-20T16:15:00Z">
              <w:r w:rsidR="00FE7D93">
                <w:rPr>
                  <w:rFonts w:cs="Times New Roman"/>
                  <w:b w:val="0"/>
                  <w:bCs w:val="0"/>
                </w:rPr>
                <w:t xml:space="preserve"> </w:t>
              </w:r>
            </w:ins>
            <w:ins w:id="1103" w:author="Srdjan Todorovic" w:date="2022-07-20T16:14:00Z">
              <w:r w:rsidR="001846E6">
                <w:rPr>
                  <w:rFonts w:cs="Times New Roman"/>
                  <w:b w:val="0"/>
                  <w:bCs w:val="0"/>
                </w:rPr>
                <w:t>p</w:t>
              </w:r>
            </w:ins>
            <w:ins w:id="1104" w:author="Srdjan Todorovic" w:date="2022-07-20T16:15:00Z">
              <w:r w:rsidR="00FE7D93">
                <w:rPr>
                  <w:rFonts w:cs="Times New Roman"/>
                  <w:b w:val="0"/>
                  <w:bCs w:val="0"/>
                </w:rPr>
                <w:t>r</w:t>
              </w:r>
              <w:r w:rsidR="00876A81">
                <w:rPr>
                  <w:rFonts w:cs="Times New Roman"/>
                  <w:b w:val="0"/>
                  <w:bCs w:val="0"/>
                </w:rPr>
                <w:t>o</w:t>
              </w:r>
              <w:r w:rsidR="00D224F5">
                <w:rPr>
                  <w:rFonts w:cs="Times New Roman"/>
                  <w:b w:val="0"/>
                  <w:bCs w:val="0"/>
                </w:rPr>
                <w:t>jek</w:t>
              </w:r>
              <w:r w:rsidR="00CE560F">
                <w:rPr>
                  <w:rFonts w:cs="Times New Roman"/>
                  <w:b w:val="0"/>
                  <w:bCs w:val="0"/>
                </w:rPr>
                <w:t>ta</w:t>
              </w:r>
              <w:r w:rsidR="0065755E">
                <w:rPr>
                  <w:rFonts w:cs="Times New Roman"/>
                  <w:b w:val="0"/>
                  <w:bCs w:val="0"/>
                </w:rPr>
                <w:t>.</w:t>
              </w:r>
              <w:r w:rsidR="00FE7D93">
                <w:rPr>
                  <w:rFonts w:cs="Times New Roman"/>
                  <w:b w:val="0"/>
                  <w:bCs w:val="0"/>
                </w:rPr>
                <w:t xml:space="preserve"> </w:t>
              </w:r>
            </w:ins>
          </w:p>
        </w:tc>
        <w:tc>
          <w:tcPr>
            <w:tcW w:w="4727" w:type="dxa"/>
            <w:shd w:val="clear" w:color="auto" w:fill="FFFFFF" w:themeFill="background1"/>
            <w:vAlign w:val="center"/>
          </w:tcPr>
          <w:p w14:paraId="77BBCA19" w14:textId="245AFF29" w:rsidR="001E6B33" w:rsidRDefault="0065755E" w:rsidP="00397F08">
            <w:pPr>
              <w:spacing w:before="20" w:after="20"/>
              <w:ind w:right="-115"/>
              <w:cnfStyle w:val="000000100000" w:firstRow="0" w:lastRow="0" w:firstColumn="0" w:lastColumn="0" w:oddVBand="0" w:evenVBand="0" w:oddHBand="1" w:evenHBand="0" w:firstRowFirstColumn="0" w:firstRowLastColumn="0" w:lastRowFirstColumn="0" w:lastRowLastColumn="0"/>
              <w:rPr>
                <w:ins w:id="1105" w:author="Srdjan Todorovic" w:date="2022-07-20T15:37:00Z"/>
                <w:rFonts w:cs="Times New Roman"/>
              </w:rPr>
            </w:pPr>
            <w:ins w:id="1106" w:author="Srdjan Todorovic" w:date="2022-07-20T16:15:00Z">
              <w:r>
                <w:rPr>
                  <w:rFonts w:cs="Times New Roman"/>
                </w:rPr>
                <w:t>Službenik za upravljanje rizicima</w:t>
              </w:r>
            </w:ins>
          </w:p>
        </w:tc>
      </w:tr>
    </w:tbl>
    <w:p w14:paraId="03FEE428" w14:textId="77777777" w:rsidR="003A6F44" w:rsidRDefault="003A6F44" w:rsidP="003A6F44">
      <w:pPr>
        <w:rPr>
          <w:ins w:id="1107" w:author="Srdjan Todorovic" w:date="2022-07-18T17:21:00Z"/>
        </w:rPr>
      </w:pPr>
    </w:p>
    <w:p w14:paraId="065A6DDC" w14:textId="36D262BB" w:rsidR="003A6F44" w:rsidRDefault="00DC0280" w:rsidP="00DC0280">
      <w:pPr>
        <w:pStyle w:val="Heading2"/>
        <w:ind w:left="0"/>
        <w:rPr>
          <w:ins w:id="1108" w:author="Srdjan Todorovic" w:date="2022-07-18T17:23:00Z"/>
        </w:rPr>
      </w:pPr>
      <w:ins w:id="1109" w:author="Srdjan Todorovic" w:date="2022-07-18T17:21:00Z">
        <w:del w:id="1110" w:author="Sonja Galovic" w:date="2022-07-20T17:21:00Z">
          <w:r w:rsidDel="009373F9">
            <w:delText>Risk Resolution</w:delText>
          </w:r>
        </w:del>
      </w:ins>
      <w:ins w:id="1111" w:author="Sonja Galovic" w:date="2022-07-20T17:21:00Z">
        <w:r w:rsidR="009373F9">
          <w:t>Rešavanje rizika</w:t>
        </w:r>
      </w:ins>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7"/>
        <w:gridCol w:w="4727"/>
        <w:tblGridChange w:id="1112">
          <w:tblGrid>
            <w:gridCol w:w="4727"/>
            <w:gridCol w:w="4727"/>
          </w:tblGrid>
        </w:tblGridChange>
      </w:tblGrid>
      <w:tr w:rsidR="00DC0280" w14:paraId="23C299FE" w14:textId="77777777" w:rsidTr="00397F08">
        <w:trPr>
          <w:cnfStyle w:val="100000000000" w:firstRow="1" w:lastRow="0" w:firstColumn="0" w:lastColumn="0" w:oddVBand="0" w:evenVBand="0" w:oddHBand="0" w:evenHBand="0" w:firstRowFirstColumn="0" w:firstRowLastColumn="0" w:lastRowFirstColumn="0" w:lastRowLastColumn="0"/>
          <w:ins w:id="1113" w:author="Srdjan Todorovic" w:date="2022-07-18T17:23:00Z"/>
        </w:trPr>
        <w:tc>
          <w:tcPr>
            <w:cnfStyle w:val="001000000000" w:firstRow="0" w:lastRow="0" w:firstColumn="1" w:lastColumn="0" w:oddVBand="0" w:evenVBand="0" w:oddHBand="0" w:evenHBand="0" w:firstRowFirstColumn="0" w:firstRowLastColumn="0" w:lastRowFirstColumn="0" w:lastRowLastColumn="0"/>
            <w:tcW w:w="4727" w:type="dxa"/>
            <w:vAlign w:val="center"/>
          </w:tcPr>
          <w:p w14:paraId="4BA8043D" w14:textId="77777777" w:rsidR="00DC0280" w:rsidRPr="00DC0280" w:rsidRDefault="00DC0280" w:rsidP="00397F08">
            <w:pPr>
              <w:spacing w:before="20" w:after="20"/>
              <w:ind w:right="-115"/>
              <w:jc w:val="center"/>
              <w:rPr>
                <w:ins w:id="1114" w:author="Srdjan Todorovic" w:date="2022-07-18T17:23:00Z"/>
                <w:rFonts w:cs="Times New Roman"/>
              </w:rPr>
            </w:pPr>
            <w:ins w:id="1115" w:author="Srdjan Todorovic" w:date="2022-07-18T17:23:00Z">
              <w:r w:rsidRPr="00DC0280">
                <w:rPr>
                  <w:rFonts w:cs="Times New Roman"/>
                </w:rPr>
                <w:t>Zadatak</w:t>
              </w:r>
            </w:ins>
          </w:p>
        </w:tc>
        <w:tc>
          <w:tcPr>
            <w:tcW w:w="4727" w:type="dxa"/>
            <w:vAlign w:val="center"/>
          </w:tcPr>
          <w:p w14:paraId="07B772FA" w14:textId="77777777" w:rsidR="00DC0280" w:rsidRPr="00DC0280" w:rsidRDefault="00DC0280" w:rsidP="00397F08">
            <w:pPr>
              <w:spacing w:before="20" w:after="20"/>
              <w:ind w:right="-115"/>
              <w:jc w:val="center"/>
              <w:cnfStyle w:val="100000000000" w:firstRow="1" w:lastRow="0" w:firstColumn="0" w:lastColumn="0" w:oddVBand="0" w:evenVBand="0" w:oddHBand="0" w:evenHBand="0" w:firstRowFirstColumn="0" w:firstRowLastColumn="0" w:lastRowFirstColumn="0" w:lastRowLastColumn="0"/>
              <w:rPr>
                <w:ins w:id="1116" w:author="Srdjan Todorovic" w:date="2022-07-18T17:23:00Z"/>
                <w:rFonts w:cs="Times New Roman"/>
              </w:rPr>
            </w:pPr>
            <w:ins w:id="1117" w:author="Srdjan Todorovic" w:date="2022-07-18T17:23:00Z">
              <w:r w:rsidRPr="00DC0280">
                <w:rPr>
                  <w:rFonts w:cs="Times New Roman"/>
                </w:rPr>
                <w:t>Učesnici</w:t>
              </w:r>
            </w:ins>
          </w:p>
        </w:tc>
      </w:tr>
      <w:tr w:rsidR="00DC0280" w14:paraId="52215092" w14:textId="77777777" w:rsidTr="003A03C3">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118" w:author="Srdjan Todorovic" w:date="2022-07-20T12:49: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nfStyle w:val="000000100000" w:firstRow="0" w:lastRow="0" w:firstColumn="0" w:lastColumn="0" w:oddVBand="0" w:evenVBand="0" w:oddHBand="1" w:evenHBand="0" w:firstRowFirstColumn="0" w:firstRowLastColumn="0" w:lastRowFirstColumn="0" w:lastRowLastColumn="0"/>
          <w:ins w:id="1119" w:author="Srdjan Todorovic" w:date="2022-07-18T17: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vAlign w:val="center"/>
            <w:tcPrChange w:id="1120" w:author="Srdjan Todorovic" w:date="2022-07-20T12:49:00Z">
              <w:tcPr>
                <w:tcW w:w="4727" w:type="dxa"/>
                <w:vAlign w:val="center"/>
              </w:tcPr>
            </w:tcPrChange>
          </w:tcPr>
          <w:p w14:paraId="7B9A6F73" w14:textId="39BB4BD7" w:rsidR="00DC0280" w:rsidRPr="0095728E" w:rsidRDefault="00A07B11" w:rsidP="00397F08">
            <w:pPr>
              <w:spacing w:before="20" w:after="20"/>
              <w:ind w:right="-115"/>
              <w:cnfStyle w:val="001000100000" w:firstRow="0" w:lastRow="0" w:firstColumn="1" w:lastColumn="0" w:oddVBand="0" w:evenVBand="0" w:oddHBand="1" w:evenHBand="0" w:firstRowFirstColumn="0" w:firstRowLastColumn="0" w:lastRowFirstColumn="0" w:lastRowLastColumn="0"/>
              <w:rPr>
                <w:ins w:id="1121" w:author="Srdjan Todorovic" w:date="2022-07-18T17:23:00Z"/>
                <w:rFonts w:cs="Times New Roman"/>
                <w:b w:val="0"/>
                <w:bCs w:val="0"/>
                <w:rPrChange w:id="1122" w:author="Srdjan Todorovic" w:date="2022-07-20T13:52:00Z">
                  <w:rPr>
                    <w:ins w:id="1123" w:author="Srdjan Todorovic" w:date="2022-07-18T17:23:00Z"/>
                    <w:rFonts w:cs="Times New Roman"/>
                  </w:rPr>
                </w:rPrChange>
              </w:rPr>
            </w:pPr>
            <w:ins w:id="1124" w:author="Sonja Galovic" w:date="2022-07-20T17:23:00Z">
              <w:r>
                <w:rPr>
                  <w:rFonts w:cs="Times New Roman"/>
                  <w:b w:val="0"/>
                  <w:bCs w:val="0"/>
                </w:rPr>
                <w:t>Svaki poj</w:t>
              </w:r>
            </w:ins>
            <w:ins w:id="1125" w:author="Sonja Galovic" w:date="2022-07-20T17:24:00Z">
              <w:r>
                <w:rPr>
                  <w:rFonts w:cs="Times New Roman"/>
                  <w:b w:val="0"/>
                  <w:bCs w:val="0"/>
                </w:rPr>
                <w:t xml:space="preserve">edinac odgovoran za </w:t>
              </w:r>
              <w:r w:rsidR="007F20D0">
                <w:rPr>
                  <w:rFonts w:cs="Times New Roman"/>
                  <w:b w:val="0"/>
                  <w:bCs w:val="0"/>
                </w:rPr>
                <w:t xml:space="preserve">sprovođenje plana za smanjenje rizika </w:t>
              </w:r>
              <w:r w:rsidR="007B09E1">
                <w:rPr>
                  <w:rFonts w:cs="Times New Roman"/>
                  <w:b w:val="0"/>
                  <w:bCs w:val="0"/>
                </w:rPr>
                <w:t>sprovodi aktivnosti ublažavanja.</w:t>
              </w:r>
            </w:ins>
          </w:p>
        </w:tc>
        <w:tc>
          <w:tcPr>
            <w:tcW w:w="0" w:type="dxa"/>
            <w:shd w:val="clear" w:color="auto" w:fill="FFFFFF" w:themeFill="background1"/>
            <w:vAlign w:val="center"/>
            <w:tcPrChange w:id="1126" w:author="Srdjan Todorovic" w:date="2022-07-20T12:49:00Z">
              <w:tcPr>
                <w:tcW w:w="4727" w:type="dxa"/>
                <w:vAlign w:val="center"/>
              </w:tcPr>
            </w:tcPrChange>
          </w:tcPr>
          <w:p w14:paraId="6EB2883C" w14:textId="392572B6" w:rsidR="00DC0280" w:rsidRPr="0095728E" w:rsidRDefault="003E1AF2" w:rsidP="00397F08">
            <w:pPr>
              <w:spacing w:before="20" w:after="20"/>
              <w:ind w:right="-115"/>
              <w:cnfStyle w:val="000000100000" w:firstRow="0" w:lastRow="0" w:firstColumn="0" w:lastColumn="0" w:oddVBand="0" w:evenVBand="0" w:oddHBand="1" w:evenHBand="0" w:firstRowFirstColumn="0" w:firstRowLastColumn="0" w:lastRowFirstColumn="0" w:lastRowLastColumn="0"/>
              <w:rPr>
                <w:ins w:id="1127" w:author="Srdjan Todorovic" w:date="2022-07-18T17:23:00Z"/>
                <w:rFonts w:cs="Times New Roman"/>
              </w:rPr>
            </w:pPr>
            <w:ins w:id="1128" w:author="Sonja Galovic" w:date="2022-07-20T17:24:00Z">
              <w:r>
                <w:rPr>
                  <w:rFonts w:cs="Times New Roman"/>
                </w:rPr>
                <w:t>Član</w:t>
              </w:r>
              <w:r w:rsidR="00AE3628">
                <w:rPr>
                  <w:rFonts w:cs="Times New Roman"/>
                </w:rPr>
                <w:t xml:space="preserve"> odgovoran za sprovođenje plana za smanjenje rizika</w:t>
              </w:r>
            </w:ins>
          </w:p>
        </w:tc>
      </w:tr>
    </w:tbl>
    <w:p w14:paraId="14F01EB3" w14:textId="77777777" w:rsidR="00DC0280" w:rsidRDefault="00DC0280" w:rsidP="00DC0280">
      <w:pPr>
        <w:rPr>
          <w:ins w:id="1129" w:author="Srdjan Todorovic" w:date="2022-07-18T17:23:00Z"/>
        </w:rPr>
      </w:pPr>
    </w:p>
    <w:p w14:paraId="56DD728D" w14:textId="5E3F9DCF" w:rsidR="000440B8" w:rsidRDefault="000440B8">
      <w:pPr>
        <w:pStyle w:val="Heading2"/>
        <w:ind w:left="0"/>
        <w:rPr>
          <w:ins w:id="1130" w:author="Srdjan Todorovic" w:date="2022-07-18T17:23:00Z"/>
        </w:rPr>
        <w:pPrChange w:id="1131" w:author="Srdjan Todorovic" w:date="2022-07-18T17:23:00Z">
          <w:pPr/>
        </w:pPrChange>
      </w:pPr>
      <w:ins w:id="1132" w:author="Srdjan Todorovic" w:date="2022-07-18T17:23:00Z">
        <w:r>
          <w:t>Praćenje rizika</w:t>
        </w:r>
      </w:ins>
    </w:p>
    <w:tbl>
      <w:tblPr>
        <w:tblStyle w:val="GridTable4-Accent3"/>
        <w:tblW w:w="9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133" w:author="Sonja Galovic" w:date="2022-07-24T19:18:00Z">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4786"/>
        <w:gridCol w:w="4786"/>
        <w:tblGridChange w:id="1134">
          <w:tblGrid>
            <w:gridCol w:w="4727"/>
            <w:gridCol w:w="4727"/>
          </w:tblGrid>
        </w:tblGridChange>
      </w:tblGrid>
      <w:tr w:rsidR="000440B8" w14:paraId="67E4BEBB" w14:textId="77777777" w:rsidTr="00E61686">
        <w:trPr>
          <w:cnfStyle w:val="100000000000" w:firstRow="1" w:lastRow="0" w:firstColumn="0" w:lastColumn="0" w:oddVBand="0" w:evenVBand="0" w:oddHBand="0" w:evenHBand="0" w:firstRowFirstColumn="0" w:firstRowLastColumn="0" w:lastRowFirstColumn="0" w:lastRowLastColumn="0"/>
          <w:trHeight w:val="424"/>
          <w:ins w:id="1135" w:author="Srdjan Todorovic" w:date="2022-07-18T17:23:00Z"/>
        </w:trPr>
        <w:tc>
          <w:tcPr>
            <w:cnfStyle w:val="001000000000" w:firstRow="0" w:lastRow="0" w:firstColumn="1" w:lastColumn="0" w:oddVBand="0" w:evenVBand="0" w:oddHBand="0" w:evenHBand="0" w:firstRowFirstColumn="0" w:firstRowLastColumn="0" w:lastRowFirstColumn="0" w:lastRowLastColumn="0"/>
            <w:tcW w:w="4786" w:type="dxa"/>
            <w:vAlign w:val="center"/>
            <w:tcPrChange w:id="1136" w:author="Sonja Galovic" w:date="2022-07-24T19:18:00Z">
              <w:tcPr>
                <w:tcW w:w="4727" w:type="dxa"/>
                <w:vAlign w:val="center"/>
              </w:tcPr>
            </w:tcPrChange>
          </w:tcPr>
          <w:p w14:paraId="47AFBA65" w14:textId="77777777" w:rsidR="000440B8" w:rsidRPr="00DC0280" w:rsidRDefault="000440B8" w:rsidP="00D551B7">
            <w:pPr>
              <w:spacing w:before="20" w:after="20"/>
              <w:ind w:right="-115"/>
              <w:jc w:val="center"/>
              <w:cnfStyle w:val="101000000000" w:firstRow="1" w:lastRow="0" w:firstColumn="1" w:lastColumn="0" w:oddVBand="0" w:evenVBand="0" w:oddHBand="0" w:evenHBand="0" w:firstRowFirstColumn="0" w:firstRowLastColumn="0" w:lastRowFirstColumn="0" w:lastRowLastColumn="0"/>
              <w:rPr>
                <w:ins w:id="1137" w:author="Srdjan Todorovic" w:date="2022-07-18T17:23:00Z"/>
                <w:rFonts w:cs="Times New Roman"/>
              </w:rPr>
            </w:pPr>
            <w:ins w:id="1138" w:author="Srdjan Todorovic" w:date="2022-07-18T17:23:00Z">
              <w:r w:rsidRPr="00DC0280">
                <w:rPr>
                  <w:rFonts w:cs="Times New Roman"/>
                </w:rPr>
                <w:t>Zadatak</w:t>
              </w:r>
            </w:ins>
          </w:p>
        </w:tc>
        <w:tc>
          <w:tcPr>
            <w:tcW w:w="4786" w:type="dxa"/>
            <w:vAlign w:val="center"/>
            <w:tcPrChange w:id="1139" w:author="Sonja Galovic" w:date="2022-07-24T19:18:00Z">
              <w:tcPr>
                <w:tcW w:w="4727" w:type="dxa"/>
                <w:vAlign w:val="center"/>
              </w:tcPr>
            </w:tcPrChange>
          </w:tcPr>
          <w:p w14:paraId="3B8E9486" w14:textId="77777777" w:rsidR="000440B8" w:rsidRPr="00DC0280" w:rsidRDefault="000440B8" w:rsidP="00D551B7">
            <w:pPr>
              <w:spacing w:before="20" w:after="20"/>
              <w:ind w:right="-115"/>
              <w:jc w:val="center"/>
              <w:cnfStyle w:val="100000000000" w:firstRow="1" w:lastRow="0" w:firstColumn="0" w:lastColumn="0" w:oddVBand="0" w:evenVBand="0" w:oddHBand="0" w:evenHBand="0" w:firstRowFirstColumn="0" w:firstRowLastColumn="0" w:lastRowFirstColumn="0" w:lastRowLastColumn="0"/>
              <w:rPr>
                <w:ins w:id="1140" w:author="Srdjan Todorovic" w:date="2022-07-18T17:23:00Z"/>
                <w:rFonts w:cs="Times New Roman"/>
              </w:rPr>
            </w:pPr>
            <w:ins w:id="1141" w:author="Srdjan Todorovic" w:date="2022-07-18T17:23:00Z">
              <w:r w:rsidRPr="00DC0280">
                <w:rPr>
                  <w:rFonts w:cs="Times New Roman"/>
                </w:rPr>
                <w:t>Učesnici</w:t>
              </w:r>
            </w:ins>
          </w:p>
        </w:tc>
      </w:tr>
      <w:tr w:rsidR="000440B8" w14:paraId="0252B141" w14:textId="77777777" w:rsidTr="00E61686">
        <w:trPr>
          <w:cnfStyle w:val="000000100000" w:firstRow="0" w:lastRow="0" w:firstColumn="0" w:lastColumn="0" w:oddVBand="0" w:evenVBand="0" w:oddHBand="1" w:evenHBand="0" w:firstRowFirstColumn="0" w:firstRowLastColumn="0" w:lastRowFirstColumn="0" w:lastRowLastColumn="0"/>
          <w:trHeight w:val="2299"/>
          <w:ins w:id="1142" w:author="Srdjan Todorovic" w:date="2022-07-18T17:23:00Z"/>
        </w:trPr>
        <w:tc>
          <w:tcPr>
            <w:cnfStyle w:val="001000000000" w:firstRow="0" w:lastRow="0" w:firstColumn="1" w:lastColumn="0" w:oddVBand="0" w:evenVBand="0" w:oddHBand="0" w:evenHBand="0" w:firstRowFirstColumn="0" w:firstRowLastColumn="0" w:lastRowFirstColumn="0" w:lastRowLastColumn="0"/>
            <w:tcW w:w="4786" w:type="dxa"/>
            <w:shd w:val="clear" w:color="auto" w:fill="FFFFFF" w:themeFill="background1"/>
            <w:vAlign w:val="center"/>
            <w:tcPrChange w:id="1143" w:author="Sonja Galovic" w:date="2022-07-24T19:18:00Z">
              <w:tcPr>
                <w:tcW w:w="4727" w:type="dxa"/>
                <w:vAlign w:val="center"/>
              </w:tcPr>
            </w:tcPrChange>
          </w:tcPr>
          <w:p w14:paraId="4D75F4E8" w14:textId="62C91589" w:rsidR="000440B8" w:rsidRPr="00395640" w:rsidRDefault="00395640" w:rsidP="00D551B7">
            <w:pPr>
              <w:spacing w:before="20" w:after="20"/>
              <w:ind w:right="-115"/>
              <w:cnfStyle w:val="001000100000" w:firstRow="0" w:lastRow="0" w:firstColumn="1" w:lastColumn="0" w:oddVBand="0" w:evenVBand="0" w:oddHBand="1" w:evenHBand="0" w:firstRowFirstColumn="0" w:firstRowLastColumn="0" w:lastRowFirstColumn="0" w:lastRowLastColumn="0"/>
              <w:rPr>
                <w:ins w:id="1144" w:author="Srdjan Todorovic" w:date="2022-07-18T17:23:00Z"/>
                <w:rFonts w:cs="Times New Roman"/>
                <w:b w:val="0"/>
                <w:bCs w:val="0"/>
                <w:rPrChange w:id="1145" w:author="Sonja Galovic" w:date="2022-07-20T18:08:00Z">
                  <w:rPr>
                    <w:ins w:id="1146" w:author="Srdjan Todorovic" w:date="2022-07-18T17:23:00Z"/>
                    <w:rFonts w:cs="Times New Roman"/>
                  </w:rPr>
                </w:rPrChange>
              </w:rPr>
            </w:pPr>
            <w:ins w:id="1147" w:author="Sonja Galovic" w:date="2022-07-20T18:08:00Z">
              <w:r>
                <w:rPr>
                  <w:rFonts w:cs="Times New Roman"/>
                  <w:b w:val="0"/>
                  <w:bCs w:val="0"/>
                </w:rPr>
                <w:t>Metrike koje će biti korišćene za praćenje statusa rizika biće:</w:t>
              </w:r>
            </w:ins>
            <w:ins w:id="1148" w:author="Sonja Galovic" w:date="2022-07-20T18:09:00Z">
              <w:r w:rsidR="006F6F68">
                <w:rPr>
                  <w:rFonts w:cs="Times New Roman"/>
                  <w:b w:val="0"/>
                  <w:bCs w:val="0"/>
                </w:rPr>
                <w:t xml:space="preserve"> broj identifiko</w:t>
              </w:r>
              <w:r w:rsidR="003F0136">
                <w:rPr>
                  <w:rFonts w:cs="Times New Roman"/>
                  <w:b w:val="0"/>
                  <w:bCs w:val="0"/>
                </w:rPr>
                <w:t xml:space="preserve">vanih </w:t>
              </w:r>
            </w:ins>
            <w:ins w:id="1149" w:author="Sonja Galovic" w:date="2022-07-20T18:10:00Z">
              <w:r w:rsidR="00EE21BF">
                <w:rPr>
                  <w:rFonts w:cs="Times New Roman"/>
                  <w:b w:val="0"/>
                  <w:bCs w:val="0"/>
                </w:rPr>
                <w:t xml:space="preserve">rizika, </w:t>
              </w:r>
              <w:r w:rsidR="00D1271A">
                <w:rPr>
                  <w:rFonts w:cs="Times New Roman"/>
                  <w:b w:val="0"/>
                  <w:bCs w:val="0"/>
                </w:rPr>
                <w:t xml:space="preserve">broj </w:t>
              </w:r>
            </w:ins>
            <w:ins w:id="1150" w:author="Sonja Galovic" w:date="2022-07-20T18:12:00Z">
              <w:r w:rsidR="005F3B7D">
                <w:rPr>
                  <w:rFonts w:cs="Times New Roman"/>
                  <w:b w:val="0"/>
                  <w:bCs w:val="0"/>
                </w:rPr>
                <w:t xml:space="preserve">rizika koji su </w:t>
              </w:r>
              <w:r w:rsidR="00523959">
                <w:rPr>
                  <w:rFonts w:cs="Times New Roman"/>
                  <w:b w:val="0"/>
                  <w:bCs w:val="0"/>
                </w:rPr>
                <w:t>se desili (</w:t>
              </w:r>
              <w:r w:rsidR="005F3B7D">
                <w:rPr>
                  <w:rFonts w:cs="Times New Roman"/>
                  <w:b w:val="0"/>
                  <w:bCs w:val="0"/>
                </w:rPr>
                <w:t>postali</w:t>
              </w:r>
              <w:r w:rsidR="00523959">
                <w:rPr>
                  <w:rFonts w:cs="Times New Roman"/>
                  <w:b w:val="0"/>
                  <w:bCs w:val="0"/>
                </w:rPr>
                <w:t xml:space="preserve"> su</w:t>
              </w:r>
              <w:r w:rsidR="005F3B7D">
                <w:rPr>
                  <w:rFonts w:cs="Times New Roman"/>
                  <w:b w:val="0"/>
                  <w:bCs w:val="0"/>
                </w:rPr>
                <w:t xml:space="preserve"> problemi</w:t>
              </w:r>
              <w:r w:rsidR="00523959">
                <w:rPr>
                  <w:rFonts w:cs="Times New Roman"/>
                  <w:b w:val="0"/>
                  <w:bCs w:val="0"/>
                </w:rPr>
                <w:t>)</w:t>
              </w:r>
              <w:r w:rsidR="005F3B7D">
                <w:rPr>
                  <w:rFonts w:cs="Times New Roman"/>
                  <w:b w:val="0"/>
                  <w:bCs w:val="0"/>
                </w:rPr>
                <w:t>,</w:t>
              </w:r>
              <w:r w:rsidR="00523959">
                <w:rPr>
                  <w:rFonts w:cs="Times New Roman"/>
                  <w:b w:val="0"/>
                  <w:bCs w:val="0"/>
                </w:rPr>
                <w:t xml:space="preserve"> </w:t>
              </w:r>
              <w:r w:rsidR="00DF21CF">
                <w:rPr>
                  <w:rFonts w:cs="Times New Roman"/>
                  <w:b w:val="0"/>
                  <w:bCs w:val="0"/>
                </w:rPr>
                <w:t xml:space="preserve">broj rizika koji </w:t>
              </w:r>
            </w:ins>
            <w:ins w:id="1151" w:author="Sonja Galovic" w:date="2022-07-20T18:13:00Z">
              <w:r w:rsidR="00754C76">
                <w:rPr>
                  <w:rFonts w:cs="Times New Roman"/>
                  <w:b w:val="0"/>
                  <w:bCs w:val="0"/>
                </w:rPr>
                <w:t xml:space="preserve">su se desili više puta, </w:t>
              </w:r>
            </w:ins>
            <w:ins w:id="1152" w:author="Sonja Galovic" w:date="2022-07-20T18:14:00Z">
              <w:r w:rsidR="00004DC9">
                <w:rPr>
                  <w:rFonts w:cs="Times New Roman"/>
                  <w:b w:val="0"/>
                  <w:bCs w:val="0"/>
                </w:rPr>
                <w:t xml:space="preserve">predviđena ozbiljnost rizika u poređenju sa stvarnom ozbiljnošću, </w:t>
              </w:r>
            </w:ins>
            <w:ins w:id="1153" w:author="Sonja Galovic" w:date="2022-07-20T18:15:00Z">
              <w:r w:rsidR="00002E6A">
                <w:rPr>
                  <w:rFonts w:cs="Times New Roman"/>
                  <w:b w:val="0"/>
                  <w:bCs w:val="0"/>
                </w:rPr>
                <w:t>broj rizika</w:t>
              </w:r>
            </w:ins>
            <w:ins w:id="1154" w:author="Sonja Galovic" w:date="2022-07-20T18:16:00Z">
              <w:r w:rsidR="00002E6A">
                <w:rPr>
                  <w:rFonts w:cs="Times New Roman"/>
                  <w:b w:val="0"/>
                  <w:bCs w:val="0"/>
                </w:rPr>
                <w:t xml:space="preserve"> koji nisu bili identifikovani kao rizici</w:t>
              </w:r>
            </w:ins>
            <w:ins w:id="1155" w:author="Sonja Galovic" w:date="2022-07-24T19:17:00Z">
              <w:r w:rsidR="00F602E2">
                <w:rPr>
                  <w:rFonts w:cs="Times New Roman"/>
                  <w:b w:val="0"/>
                  <w:bCs w:val="0"/>
                </w:rPr>
                <w:t xml:space="preserve"> (ali kasnije su to postali)</w:t>
              </w:r>
            </w:ins>
            <w:ins w:id="1156" w:author="Sonja Galovic" w:date="2022-07-20T18:16:00Z">
              <w:r w:rsidR="00002E6A">
                <w:rPr>
                  <w:rFonts w:cs="Times New Roman"/>
                  <w:b w:val="0"/>
                  <w:bCs w:val="0"/>
                </w:rPr>
                <w:t xml:space="preserve">, </w:t>
              </w:r>
              <w:r w:rsidR="00CC3EF4">
                <w:rPr>
                  <w:rFonts w:cs="Times New Roman"/>
                  <w:b w:val="0"/>
                  <w:bCs w:val="0"/>
                </w:rPr>
                <w:t xml:space="preserve">troškovi upravljanja rizikom, </w:t>
              </w:r>
              <w:r w:rsidR="00B85781">
                <w:rPr>
                  <w:rFonts w:cs="Times New Roman"/>
                  <w:b w:val="0"/>
                  <w:bCs w:val="0"/>
                </w:rPr>
                <w:t>broj zatvorenih ri</w:t>
              </w:r>
            </w:ins>
            <w:ins w:id="1157" w:author="Sonja Galovic" w:date="2022-07-20T18:17:00Z">
              <w:r w:rsidR="00B85781">
                <w:rPr>
                  <w:rFonts w:cs="Times New Roman"/>
                  <w:b w:val="0"/>
                  <w:bCs w:val="0"/>
                </w:rPr>
                <w:t>zika.</w:t>
              </w:r>
            </w:ins>
          </w:p>
        </w:tc>
        <w:tc>
          <w:tcPr>
            <w:tcW w:w="4786" w:type="dxa"/>
            <w:shd w:val="clear" w:color="auto" w:fill="FFFFFF" w:themeFill="background1"/>
            <w:vAlign w:val="center"/>
            <w:tcPrChange w:id="1158" w:author="Sonja Galovic" w:date="2022-07-24T19:18:00Z">
              <w:tcPr>
                <w:tcW w:w="4727" w:type="dxa"/>
                <w:vAlign w:val="center"/>
              </w:tcPr>
            </w:tcPrChange>
          </w:tcPr>
          <w:p w14:paraId="4141547A" w14:textId="3C182B29" w:rsidR="000440B8" w:rsidRPr="00D53805" w:rsidRDefault="00594D69">
            <w:pPr>
              <w:spacing w:before="20" w:after="20"/>
              <w:ind w:right="-115"/>
              <w:jc w:val="center"/>
              <w:cnfStyle w:val="000000100000" w:firstRow="0" w:lastRow="0" w:firstColumn="0" w:lastColumn="0" w:oddVBand="0" w:evenVBand="0" w:oddHBand="1" w:evenHBand="0" w:firstRowFirstColumn="0" w:firstRowLastColumn="0" w:lastRowFirstColumn="0" w:lastRowLastColumn="0"/>
              <w:rPr>
                <w:ins w:id="1159" w:author="Srdjan Todorovic" w:date="2022-07-18T17:23:00Z"/>
                <w:rFonts w:cs="Times New Roman"/>
              </w:rPr>
              <w:pPrChange w:id="1160" w:author="Sonja Galovic" w:date="2022-07-24T19:16:00Z">
                <w:pPr>
                  <w:spacing w:before="20" w:after="20"/>
                  <w:ind w:right="-115"/>
                  <w:cnfStyle w:val="000000100000" w:firstRow="0" w:lastRow="0" w:firstColumn="0" w:lastColumn="0" w:oddVBand="0" w:evenVBand="0" w:oddHBand="1" w:evenHBand="0" w:firstRowFirstColumn="0" w:firstRowLastColumn="0" w:lastRowFirstColumn="0" w:lastRowLastColumn="0"/>
                </w:pPr>
              </w:pPrChange>
            </w:pPr>
            <w:ins w:id="1161" w:author="Sonja Galovic" w:date="2022-07-22T22:12:00Z">
              <w:r>
                <w:rPr>
                  <w:rFonts w:cs="Times New Roman"/>
                </w:rPr>
                <w:t>Službenik za upravljanje rizicima</w:t>
              </w:r>
            </w:ins>
          </w:p>
        </w:tc>
      </w:tr>
      <w:tr w:rsidR="00AE3628" w14:paraId="0D180477" w14:textId="77777777" w:rsidTr="00E61686">
        <w:trPr>
          <w:trHeight w:val="424"/>
          <w:ins w:id="1162" w:author="Sonja Galovic" w:date="2022-07-20T17:25:00Z"/>
        </w:trPr>
        <w:tc>
          <w:tcPr>
            <w:cnfStyle w:val="001000000000" w:firstRow="0" w:lastRow="0" w:firstColumn="1" w:lastColumn="0" w:oddVBand="0" w:evenVBand="0" w:oddHBand="0" w:evenHBand="0" w:firstRowFirstColumn="0" w:firstRowLastColumn="0" w:lastRowFirstColumn="0" w:lastRowLastColumn="0"/>
            <w:tcW w:w="4786" w:type="dxa"/>
            <w:shd w:val="clear" w:color="auto" w:fill="FFFFFF" w:themeFill="background1"/>
            <w:vAlign w:val="center"/>
            <w:tcPrChange w:id="1163" w:author="Sonja Galovic" w:date="2022-07-24T19:18:00Z">
              <w:tcPr>
                <w:tcW w:w="4727" w:type="dxa"/>
                <w:shd w:val="clear" w:color="auto" w:fill="FFFFFF" w:themeFill="background1"/>
                <w:vAlign w:val="center"/>
              </w:tcPr>
            </w:tcPrChange>
          </w:tcPr>
          <w:p w14:paraId="43CE9402" w14:textId="6750FEF5" w:rsidR="00AE3628" w:rsidRPr="0041232A" w:rsidRDefault="00C26440" w:rsidP="00D551B7">
            <w:pPr>
              <w:spacing w:before="20" w:after="20"/>
              <w:ind w:right="-115"/>
              <w:rPr>
                <w:ins w:id="1164" w:author="Sonja Galovic" w:date="2022-07-20T17:25:00Z"/>
                <w:rFonts w:cs="Times New Roman"/>
                <w:b w:val="0"/>
                <w:bCs w:val="0"/>
                <w:rPrChange w:id="1165" w:author="Milan Jovanovic" w:date="2022-07-26T18:59:00Z">
                  <w:rPr>
                    <w:ins w:id="1166" w:author="Sonja Galovic" w:date="2022-07-20T17:25:00Z"/>
                    <w:rFonts w:cs="Times New Roman"/>
                  </w:rPr>
                </w:rPrChange>
              </w:rPr>
            </w:pPr>
            <w:ins w:id="1167" w:author="Milan Jovanovic" w:date="2022-07-26T18:58:00Z">
              <w:r>
                <w:rPr>
                  <w:rFonts w:cs="Times New Roman"/>
                  <w:b w:val="0"/>
                  <w:bCs w:val="0"/>
                </w:rPr>
                <w:t>O statusu</w:t>
              </w:r>
              <w:r w:rsidR="0041232A">
                <w:rPr>
                  <w:rFonts w:cs="Times New Roman"/>
                  <w:b w:val="0"/>
                  <w:bCs w:val="0"/>
                </w:rPr>
                <w:t xml:space="preserve"> i</w:t>
              </w:r>
              <w:r>
                <w:rPr>
                  <w:rFonts w:cs="Times New Roman"/>
                  <w:b w:val="0"/>
                  <w:bCs w:val="0"/>
                </w:rPr>
                <w:t xml:space="preserve"> efikasnosti </w:t>
              </w:r>
            </w:ins>
            <w:ins w:id="1168" w:author="Milan Jovanovic" w:date="2022-07-26T18:59:00Z">
              <w:r w:rsidR="0099608D">
                <w:rPr>
                  <w:rFonts w:cs="Times New Roman"/>
                  <w:b w:val="0"/>
                  <w:bCs w:val="0"/>
                </w:rPr>
                <w:t xml:space="preserve">svake akcije za smanjenje rizika </w:t>
              </w:r>
            </w:ins>
            <w:ins w:id="1169" w:author="Milan Jovanovic" w:date="2022-07-26T19:00:00Z">
              <w:r w:rsidR="00D37FAC">
                <w:rPr>
                  <w:rFonts w:cs="Times New Roman"/>
                  <w:b w:val="0"/>
                  <w:bCs w:val="0"/>
                </w:rPr>
                <w:t>izveštava se službenik za rizike svake dve nedelje.</w:t>
              </w:r>
            </w:ins>
          </w:p>
        </w:tc>
        <w:tc>
          <w:tcPr>
            <w:tcW w:w="4786" w:type="dxa"/>
            <w:shd w:val="clear" w:color="auto" w:fill="FFFFFF" w:themeFill="background1"/>
            <w:vAlign w:val="center"/>
            <w:tcPrChange w:id="1170" w:author="Sonja Galovic" w:date="2022-07-24T19:18:00Z">
              <w:tcPr>
                <w:tcW w:w="4727" w:type="dxa"/>
                <w:shd w:val="clear" w:color="auto" w:fill="FFFFFF" w:themeFill="background1"/>
                <w:vAlign w:val="center"/>
              </w:tcPr>
            </w:tcPrChange>
          </w:tcPr>
          <w:p w14:paraId="6710DDC0" w14:textId="045DB8BC" w:rsidR="00AE3628" w:rsidRPr="00E811DF" w:rsidRDefault="009E1833">
            <w:pPr>
              <w:spacing w:before="20" w:after="20"/>
              <w:ind w:right="-115"/>
              <w:jc w:val="center"/>
              <w:cnfStyle w:val="000000000000" w:firstRow="0" w:lastRow="0" w:firstColumn="0" w:lastColumn="0" w:oddVBand="0" w:evenVBand="0" w:oddHBand="0" w:evenHBand="0" w:firstRowFirstColumn="0" w:firstRowLastColumn="0" w:lastRowFirstColumn="0" w:lastRowLastColumn="0"/>
              <w:rPr>
                <w:ins w:id="1171" w:author="Sonja Galovic" w:date="2022-07-20T17:25:00Z"/>
                <w:rFonts w:cs="Times New Roman"/>
              </w:rPr>
              <w:pPrChange w:id="1172" w:author="Sonja Galovic" w:date="2022-07-24T19:16:00Z">
                <w:pPr>
                  <w:spacing w:before="20" w:after="20"/>
                  <w:ind w:right="-115"/>
                  <w:cnfStyle w:val="000000000000" w:firstRow="0" w:lastRow="0" w:firstColumn="0" w:lastColumn="0" w:oddVBand="0" w:evenVBand="0" w:oddHBand="0" w:evenHBand="0" w:firstRowFirstColumn="0" w:firstRowLastColumn="0" w:lastRowFirstColumn="0" w:lastRowLastColumn="0"/>
                </w:pPr>
              </w:pPrChange>
            </w:pPr>
            <w:ins w:id="1173" w:author="Milan Jovanovic" w:date="2022-07-26T19:01:00Z">
              <w:r>
                <w:rPr>
                  <w:rFonts w:cs="Times New Roman"/>
                </w:rPr>
                <w:t>Dodeljeni pojedinac</w:t>
              </w:r>
            </w:ins>
          </w:p>
        </w:tc>
      </w:tr>
      <w:tr w:rsidR="00AE3628" w14:paraId="00803138" w14:textId="77777777" w:rsidTr="00E61686">
        <w:trPr>
          <w:cnfStyle w:val="000000100000" w:firstRow="0" w:lastRow="0" w:firstColumn="0" w:lastColumn="0" w:oddVBand="0" w:evenVBand="0" w:oddHBand="1" w:evenHBand="0" w:firstRowFirstColumn="0" w:firstRowLastColumn="0" w:lastRowFirstColumn="0" w:lastRowLastColumn="0"/>
          <w:trHeight w:val="441"/>
          <w:ins w:id="1174" w:author="Sonja Galovic" w:date="2022-07-20T17:25:00Z"/>
        </w:trPr>
        <w:tc>
          <w:tcPr>
            <w:cnfStyle w:val="001000000000" w:firstRow="0" w:lastRow="0" w:firstColumn="1" w:lastColumn="0" w:oddVBand="0" w:evenVBand="0" w:oddHBand="0" w:evenHBand="0" w:firstRowFirstColumn="0" w:firstRowLastColumn="0" w:lastRowFirstColumn="0" w:lastRowLastColumn="0"/>
            <w:tcW w:w="4786" w:type="dxa"/>
            <w:shd w:val="clear" w:color="auto" w:fill="FFFFFF" w:themeFill="background1"/>
            <w:vAlign w:val="center"/>
            <w:tcPrChange w:id="1175" w:author="Sonja Galovic" w:date="2022-07-24T19:18:00Z">
              <w:tcPr>
                <w:tcW w:w="4727" w:type="dxa"/>
                <w:shd w:val="clear" w:color="auto" w:fill="FFFFFF" w:themeFill="background1"/>
                <w:vAlign w:val="center"/>
              </w:tcPr>
            </w:tcPrChange>
          </w:tcPr>
          <w:p w14:paraId="7B3E176A" w14:textId="23804263" w:rsidR="00AE3628" w:rsidRPr="003F4341" w:rsidRDefault="003F4341" w:rsidP="00D551B7">
            <w:pPr>
              <w:spacing w:before="20" w:after="20"/>
              <w:ind w:right="-115"/>
              <w:cnfStyle w:val="001000100000" w:firstRow="0" w:lastRow="0" w:firstColumn="1" w:lastColumn="0" w:oddVBand="0" w:evenVBand="0" w:oddHBand="1" w:evenHBand="0" w:firstRowFirstColumn="0" w:firstRowLastColumn="0" w:lastRowFirstColumn="0" w:lastRowLastColumn="0"/>
              <w:rPr>
                <w:ins w:id="1176" w:author="Sonja Galovic" w:date="2022-07-20T17:25:00Z"/>
                <w:rFonts w:cs="Times New Roman"/>
                <w:b w:val="0"/>
                <w:bCs w:val="0"/>
                <w:rPrChange w:id="1177" w:author="Milan Jovanovic" w:date="2022-07-26T19:01:00Z">
                  <w:rPr>
                    <w:ins w:id="1178" w:author="Sonja Galovic" w:date="2022-07-20T17:25:00Z"/>
                    <w:rFonts w:cs="Times New Roman"/>
                  </w:rPr>
                </w:rPrChange>
              </w:rPr>
            </w:pPr>
            <w:ins w:id="1179" w:author="Milan Jovanovic" w:date="2022-07-26T19:01:00Z">
              <w:r>
                <w:rPr>
                  <w:rFonts w:cs="Times New Roman"/>
                  <w:b w:val="0"/>
                  <w:bCs w:val="0"/>
                </w:rPr>
                <w:t>Verovatnoća i</w:t>
              </w:r>
            </w:ins>
            <w:ins w:id="1180" w:author="Milan Jovanovic" w:date="2022-07-26T19:02:00Z">
              <w:r>
                <w:rPr>
                  <w:rFonts w:cs="Times New Roman"/>
                  <w:b w:val="0"/>
                  <w:bCs w:val="0"/>
                </w:rPr>
                <w:t xml:space="preserve"> uticaj za svaku stavku </w:t>
              </w:r>
              <w:r w:rsidR="00723F5B">
                <w:rPr>
                  <w:rFonts w:cs="Times New Roman"/>
                  <w:b w:val="0"/>
                  <w:bCs w:val="0"/>
                </w:rPr>
                <w:t>rizika se ponovo procenjuju i modifikuju ako je potrebno</w:t>
              </w:r>
            </w:ins>
          </w:p>
        </w:tc>
        <w:tc>
          <w:tcPr>
            <w:tcW w:w="4786" w:type="dxa"/>
            <w:shd w:val="clear" w:color="auto" w:fill="FFFFFF" w:themeFill="background1"/>
            <w:vAlign w:val="center"/>
            <w:tcPrChange w:id="1181" w:author="Sonja Galovic" w:date="2022-07-24T19:18:00Z">
              <w:tcPr>
                <w:tcW w:w="4727" w:type="dxa"/>
                <w:shd w:val="clear" w:color="auto" w:fill="FFFFFF" w:themeFill="background1"/>
                <w:vAlign w:val="center"/>
              </w:tcPr>
            </w:tcPrChange>
          </w:tcPr>
          <w:p w14:paraId="18153432" w14:textId="312A6C98" w:rsidR="00AE3628" w:rsidRPr="00E811DF" w:rsidRDefault="00723F5B">
            <w:pPr>
              <w:spacing w:before="20" w:after="20"/>
              <w:ind w:right="-115"/>
              <w:jc w:val="center"/>
              <w:cnfStyle w:val="000000100000" w:firstRow="0" w:lastRow="0" w:firstColumn="0" w:lastColumn="0" w:oddVBand="0" w:evenVBand="0" w:oddHBand="1" w:evenHBand="0" w:firstRowFirstColumn="0" w:firstRowLastColumn="0" w:lastRowFirstColumn="0" w:lastRowLastColumn="0"/>
              <w:rPr>
                <w:ins w:id="1182" w:author="Sonja Galovic" w:date="2022-07-20T17:25:00Z"/>
                <w:rFonts w:cs="Times New Roman"/>
              </w:rPr>
              <w:pPrChange w:id="1183" w:author="Sonja Galovic" w:date="2022-07-24T19:16:00Z">
                <w:pPr>
                  <w:spacing w:before="20" w:after="20"/>
                  <w:ind w:right="-115"/>
                  <w:cnfStyle w:val="000000100000" w:firstRow="0" w:lastRow="0" w:firstColumn="0" w:lastColumn="0" w:oddVBand="0" w:evenVBand="0" w:oddHBand="1" w:evenHBand="0" w:firstRowFirstColumn="0" w:firstRowLastColumn="0" w:lastRowFirstColumn="0" w:lastRowLastColumn="0"/>
                </w:pPr>
              </w:pPrChange>
            </w:pPr>
            <w:ins w:id="1184" w:author="Milan Jovanovic" w:date="2022-07-26T19:02:00Z">
              <w:r>
                <w:rPr>
                  <w:rFonts w:cs="Times New Roman"/>
                </w:rPr>
                <w:t>Službenik za upravljanje rizicima</w:t>
              </w:r>
            </w:ins>
          </w:p>
        </w:tc>
      </w:tr>
      <w:tr w:rsidR="007B0699" w14:paraId="02C6A411" w14:textId="77777777" w:rsidTr="00E61686">
        <w:trPr>
          <w:trHeight w:val="424"/>
          <w:ins w:id="1185" w:author="Sonja Galovic" w:date="2022-07-24T19:18:00Z"/>
        </w:trPr>
        <w:tc>
          <w:tcPr>
            <w:cnfStyle w:val="001000000000" w:firstRow="0" w:lastRow="0" w:firstColumn="1" w:lastColumn="0" w:oddVBand="0" w:evenVBand="0" w:oddHBand="0" w:evenHBand="0" w:firstRowFirstColumn="0" w:firstRowLastColumn="0" w:lastRowFirstColumn="0" w:lastRowLastColumn="0"/>
            <w:tcW w:w="4786" w:type="dxa"/>
            <w:shd w:val="clear" w:color="auto" w:fill="FFFFFF" w:themeFill="background1"/>
            <w:vAlign w:val="center"/>
            <w:tcPrChange w:id="1186" w:author="Sonja Galovic" w:date="2022-07-24T19:18:00Z">
              <w:tcPr>
                <w:tcW w:w="4727" w:type="dxa"/>
                <w:shd w:val="clear" w:color="auto" w:fill="FFFFFF" w:themeFill="background1"/>
                <w:vAlign w:val="center"/>
              </w:tcPr>
            </w:tcPrChange>
          </w:tcPr>
          <w:p w14:paraId="29ACF141" w14:textId="72CF3181" w:rsidR="007B0699" w:rsidRPr="00B04ED7" w:rsidRDefault="00B04ED7" w:rsidP="00D551B7">
            <w:pPr>
              <w:spacing w:before="20" w:after="20"/>
              <w:ind w:right="-115"/>
              <w:rPr>
                <w:ins w:id="1187" w:author="Sonja Galovic" w:date="2022-07-24T19:18:00Z"/>
                <w:rFonts w:cs="Times New Roman"/>
                <w:b w:val="0"/>
                <w:bCs w:val="0"/>
                <w:rPrChange w:id="1188" w:author="Milan Jovanovic" w:date="2022-07-26T19:05:00Z">
                  <w:rPr>
                    <w:ins w:id="1189" w:author="Sonja Galovic" w:date="2022-07-24T19:18:00Z"/>
                    <w:rFonts w:cs="Times New Roman"/>
                  </w:rPr>
                </w:rPrChange>
              </w:rPr>
            </w:pPr>
            <w:ins w:id="1190" w:author="Milan Jovanovic" w:date="2022-07-26T19:05:00Z">
              <w:r>
                <w:rPr>
                  <w:rFonts w:cs="Times New Roman"/>
                  <w:b w:val="0"/>
                  <w:bCs w:val="0"/>
                </w:rPr>
                <w:t xml:space="preserve">Ako su indentifikovane nove stavke </w:t>
              </w:r>
              <w:r w:rsidR="002F63CD">
                <w:rPr>
                  <w:rFonts w:cs="Times New Roman"/>
                  <w:b w:val="0"/>
                  <w:bCs w:val="0"/>
                </w:rPr>
                <w:t xml:space="preserve">rizika, </w:t>
              </w:r>
            </w:ins>
            <w:ins w:id="1191" w:author="Milan Jovanovic" w:date="2022-07-26T19:06:00Z">
              <w:r w:rsidR="002F63CD">
                <w:rPr>
                  <w:rFonts w:cs="Times New Roman"/>
                  <w:b w:val="0"/>
                  <w:bCs w:val="0"/>
                </w:rPr>
                <w:t xml:space="preserve">one se analiziraju kao I stavke na orginalnoj listi rizika </w:t>
              </w:r>
              <w:r w:rsidR="0002637E">
                <w:rPr>
                  <w:rFonts w:cs="Times New Roman"/>
                  <w:b w:val="0"/>
                  <w:bCs w:val="0"/>
                </w:rPr>
                <w:t>i dodaju na istu.</w:t>
              </w:r>
            </w:ins>
          </w:p>
        </w:tc>
        <w:tc>
          <w:tcPr>
            <w:tcW w:w="4786" w:type="dxa"/>
            <w:shd w:val="clear" w:color="auto" w:fill="FFFFFF" w:themeFill="background1"/>
            <w:vAlign w:val="center"/>
            <w:tcPrChange w:id="1192" w:author="Sonja Galovic" w:date="2022-07-24T19:18:00Z">
              <w:tcPr>
                <w:tcW w:w="4727" w:type="dxa"/>
                <w:shd w:val="clear" w:color="auto" w:fill="FFFFFF" w:themeFill="background1"/>
                <w:vAlign w:val="center"/>
              </w:tcPr>
            </w:tcPrChange>
          </w:tcPr>
          <w:p w14:paraId="6AB0269F" w14:textId="4109D3D8" w:rsidR="007B0699" w:rsidRPr="00E811DF" w:rsidRDefault="0002637E" w:rsidP="00D551B7">
            <w:pPr>
              <w:spacing w:before="20" w:after="20"/>
              <w:ind w:right="-115"/>
              <w:jc w:val="center"/>
              <w:cnfStyle w:val="000000000000" w:firstRow="0" w:lastRow="0" w:firstColumn="0" w:lastColumn="0" w:oddVBand="0" w:evenVBand="0" w:oddHBand="0" w:evenHBand="0" w:firstRowFirstColumn="0" w:firstRowLastColumn="0" w:lastRowFirstColumn="0" w:lastRowLastColumn="0"/>
              <w:rPr>
                <w:ins w:id="1193" w:author="Sonja Galovic" w:date="2022-07-24T19:18:00Z"/>
                <w:rFonts w:cs="Times New Roman"/>
              </w:rPr>
            </w:pPr>
            <w:ins w:id="1194" w:author="Milan Jovanovic" w:date="2022-07-26T19:06:00Z">
              <w:r>
                <w:rPr>
                  <w:rFonts w:cs="Times New Roman"/>
                </w:rPr>
                <w:t>Službenik za upravljanje rizicima</w:t>
              </w:r>
            </w:ins>
          </w:p>
        </w:tc>
      </w:tr>
      <w:tr w:rsidR="007B0699" w14:paraId="6B6A6841" w14:textId="77777777" w:rsidTr="00E61686">
        <w:trPr>
          <w:cnfStyle w:val="000000100000" w:firstRow="0" w:lastRow="0" w:firstColumn="0" w:lastColumn="0" w:oddVBand="0" w:evenVBand="0" w:oddHBand="1" w:evenHBand="0" w:firstRowFirstColumn="0" w:firstRowLastColumn="0" w:lastRowFirstColumn="0" w:lastRowLastColumn="0"/>
          <w:trHeight w:val="424"/>
          <w:ins w:id="1195" w:author="Sonja Galovic" w:date="2022-07-24T19:18:00Z"/>
        </w:trPr>
        <w:tc>
          <w:tcPr>
            <w:cnfStyle w:val="001000000000" w:firstRow="0" w:lastRow="0" w:firstColumn="1" w:lastColumn="0" w:oddVBand="0" w:evenVBand="0" w:oddHBand="0" w:evenHBand="0" w:firstRowFirstColumn="0" w:firstRowLastColumn="0" w:lastRowFirstColumn="0" w:lastRowLastColumn="0"/>
            <w:tcW w:w="4786" w:type="dxa"/>
            <w:shd w:val="clear" w:color="auto" w:fill="FFFFFF" w:themeFill="background1"/>
            <w:vAlign w:val="center"/>
            <w:tcPrChange w:id="1196" w:author="Sonja Galovic" w:date="2022-07-24T19:18:00Z">
              <w:tcPr>
                <w:tcW w:w="4727" w:type="dxa"/>
                <w:shd w:val="clear" w:color="auto" w:fill="FFFFFF" w:themeFill="background1"/>
                <w:vAlign w:val="center"/>
              </w:tcPr>
            </w:tcPrChange>
          </w:tcPr>
          <w:p w14:paraId="67C02BFC" w14:textId="1472605C" w:rsidR="007B0699" w:rsidRPr="004C4939" w:rsidRDefault="004C4939" w:rsidP="00D551B7">
            <w:pPr>
              <w:spacing w:before="20" w:after="20"/>
              <w:ind w:right="-115"/>
              <w:cnfStyle w:val="001000100000" w:firstRow="0" w:lastRow="0" w:firstColumn="1" w:lastColumn="0" w:oddVBand="0" w:evenVBand="0" w:oddHBand="1" w:evenHBand="0" w:firstRowFirstColumn="0" w:firstRowLastColumn="0" w:lastRowFirstColumn="0" w:lastRowLastColumn="0"/>
              <w:rPr>
                <w:ins w:id="1197" w:author="Sonja Galovic" w:date="2022-07-24T19:18:00Z"/>
                <w:rFonts w:cs="Times New Roman"/>
                <w:b w:val="0"/>
                <w:bCs w:val="0"/>
                <w:rPrChange w:id="1198" w:author="Milan Jovanovic" w:date="2022-07-26T19:07:00Z">
                  <w:rPr>
                    <w:ins w:id="1199" w:author="Sonja Galovic" w:date="2022-07-24T19:18:00Z"/>
                    <w:rFonts w:cs="Times New Roman"/>
                  </w:rPr>
                </w:rPrChange>
              </w:rPr>
            </w:pPr>
            <w:ins w:id="1200" w:author="Milan Jovanovic" w:date="2022-07-26T19:07:00Z">
              <w:r>
                <w:rPr>
                  <w:rFonts w:cs="Times New Roman"/>
                  <w:b w:val="0"/>
                  <w:bCs w:val="0"/>
                </w:rPr>
                <w:t xml:space="preserve">Lista deset najvećih rizika se regeneriše </w:t>
              </w:r>
              <w:r w:rsidR="00D53805">
                <w:rPr>
                  <w:rFonts w:cs="Times New Roman"/>
                  <w:b w:val="0"/>
                  <w:bCs w:val="0"/>
                </w:rPr>
                <w:t xml:space="preserve">na osnovu ažurirane verovatnoće </w:t>
              </w:r>
            </w:ins>
            <w:ins w:id="1201" w:author="Milan Jovanovic" w:date="2022-07-26T19:08:00Z">
              <w:r w:rsidR="00D53805">
                <w:rPr>
                  <w:rFonts w:cs="Times New Roman"/>
                  <w:b w:val="0"/>
                  <w:bCs w:val="0"/>
                </w:rPr>
                <w:t xml:space="preserve">i </w:t>
              </w:r>
            </w:ins>
            <w:ins w:id="1202" w:author="Milan Jovanovic" w:date="2022-07-26T19:07:00Z">
              <w:r w:rsidR="00D53805">
                <w:rPr>
                  <w:rFonts w:cs="Times New Roman"/>
                  <w:b w:val="0"/>
                  <w:bCs w:val="0"/>
                </w:rPr>
                <w:t>uticaja</w:t>
              </w:r>
            </w:ins>
            <w:ins w:id="1203" w:author="Milan Jovanovic" w:date="2022-07-26T19:08:00Z">
              <w:r w:rsidR="002032FE">
                <w:rPr>
                  <w:rFonts w:cs="Times New Roman"/>
                  <w:b w:val="0"/>
                  <w:bCs w:val="0"/>
                </w:rPr>
                <w:t xml:space="preserve"> za svaki preostali rizik.</w:t>
              </w:r>
            </w:ins>
          </w:p>
        </w:tc>
        <w:tc>
          <w:tcPr>
            <w:tcW w:w="4786" w:type="dxa"/>
            <w:shd w:val="clear" w:color="auto" w:fill="FFFFFF" w:themeFill="background1"/>
            <w:vAlign w:val="center"/>
            <w:tcPrChange w:id="1204" w:author="Sonja Galovic" w:date="2022-07-24T19:18:00Z">
              <w:tcPr>
                <w:tcW w:w="4727" w:type="dxa"/>
                <w:shd w:val="clear" w:color="auto" w:fill="FFFFFF" w:themeFill="background1"/>
                <w:vAlign w:val="center"/>
              </w:tcPr>
            </w:tcPrChange>
          </w:tcPr>
          <w:p w14:paraId="526442FB" w14:textId="3B80938E" w:rsidR="007B0699" w:rsidRPr="00E811DF" w:rsidRDefault="002032FE" w:rsidP="00D551B7">
            <w:pPr>
              <w:spacing w:before="20" w:after="20"/>
              <w:ind w:right="-115"/>
              <w:jc w:val="center"/>
              <w:cnfStyle w:val="000000100000" w:firstRow="0" w:lastRow="0" w:firstColumn="0" w:lastColumn="0" w:oddVBand="0" w:evenVBand="0" w:oddHBand="1" w:evenHBand="0" w:firstRowFirstColumn="0" w:firstRowLastColumn="0" w:lastRowFirstColumn="0" w:lastRowLastColumn="0"/>
              <w:rPr>
                <w:ins w:id="1205" w:author="Sonja Galovic" w:date="2022-07-24T19:18:00Z"/>
                <w:rFonts w:cs="Times New Roman"/>
              </w:rPr>
            </w:pPr>
            <w:ins w:id="1206" w:author="Milan Jovanovic" w:date="2022-07-26T19:08:00Z">
              <w:r>
                <w:rPr>
                  <w:rFonts w:cs="Times New Roman"/>
                </w:rPr>
                <w:t>Službenik za upravljanje rizicima</w:t>
              </w:r>
            </w:ins>
          </w:p>
        </w:tc>
      </w:tr>
      <w:tr w:rsidR="007B0699" w14:paraId="6B1CE4BF" w14:textId="77777777" w:rsidTr="00E61686">
        <w:trPr>
          <w:trHeight w:val="424"/>
          <w:ins w:id="1207" w:author="Sonja Galovic" w:date="2022-07-24T19:18:00Z"/>
        </w:trPr>
        <w:tc>
          <w:tcPr>
            <w:cnfStyle w:val="001000000000" w:firstRow="0" w:lastRow="0" w:firstColumn="1" w:lastColumn="0" w:oddVBand="0" w:evenVBand="0" w:oddHBand="0" w:evenHBand="0" w:firstRowFirstColumn="0" w:firstRowLastColumn="0" w:lastRowFirstColumn="0" w:lastRowLastColumn="0"/>
            <w:tcW w:w="4786" w:type="dxa"/>
            <w:shd w:val="clear" w:color="auto" w:fill="FFFFFF" w:themeFill="background1"/>
            <w:vAlign w:val="center"/>
            <w:tcPrChange w:id="1208" w:author="Sonja Galovic" w:date="2022-07-24T19:18:00Z">
              <w:tcPr>
                <w:tcW w:w="4727" w:type="dxa"/>
                <w:shd w:val="clear" w:color="auto" w:fill="FFFFFF" w:themeFill="background1"/>
                <w:vAlign w:val="center"/>
              </w:tcPr>
            </w:tcPrChange>
          </w:tcPr>
          <w:p w14:paraId="1B828328" w14:textId="162EC2C7" w:rsidR="007B0699" w:rsidRPr="002032FE" w:rsidRDefault="002032FE" w:rsidP="00D551B7">
            <w:pPr>
              <w:spacing w:before="20" w:after="20"/>
              <w:ind w:right="-115"/>
              <w:rPr>
                <w:ins w:id="1209" w:author="Sonja Galovic" w:date="2022-07-24T19:18:00Z"/>
                <w:rFonts w:cs="Times New Roman"/>
                <w:b w:val="0"/>
                <w:bCs w:val="0"/>
                <w:rPrChange w:id="1210" w:author="Milan Jovanovic" w:date="2022-07-26T19:09:00Z">
                  <w:rPr>
                    <w:ins w:id="1211" w:author="Sonja Galovic" w:date="2022-07-24T19:18:00Z"/>
                    <w:rFonts w:cs="Times New Roman"/>
                  </w:rPr>
                </w:rPrChange>
              </w:rPr>
            </w:pPr>
            <w:ins w:id="1212" w:author="Milan Jovanovic" w:date="2022-07-26T19:09:00Z">
              <w:r>
                <w:rPr>
                  <w:rFonts w:cs="Times New Roman"/>
                  <w:b w:val="0"/>
                  <w:bCs w:val="0"/>
                </w:rPr>
                <w:lastRenderedPageBreak/>
                <w:t>Svaki faktor rizika</w:t>
              </w:r>
              <w:r w:rsidR="00B3226B">
                <w:rPr>
                  <w:rFonts w:cs="Times New Roman"/>
                  <w:b w:val="0"/>
                  <w:bCs w:val="0"/>
                </w:rPr>
                <w:t xml:space="preserve"> za koje se akcije smanjenja rizika ne sprovode efikasno, ili čija izloženost </w:t>
              </w:r>
            </w:ins>
            <w:ins w:id="1213" w:author="Milan Jovanovic" w:date="2022-07-26T19:10:00Z">
              <w:r w:rsidR="00F009A6">
                <w:rPr>
                  <w:rFonts w:cs="Times New Roman"/>
                  <w:b w:val="0"/>
                  <w:bCs w:val="0"/>
                </w:rPr>
                <w:t>riziku raste, mogu se eskalirati na odgovarajući nivo upravljanja radi vidljivosti i akcije.</w:t>
              </w:r>
            </w:ins>
          </w:p>
        </w:tc>
        <w:tc>
          <w:tcPr>
            <w:tcW w:w="4786" w:type="dxa"/>
            <w:shd w:val="clear" w:color="auto" w:fill="FFFFFF" w:themeFill="background1"/>
            <w:vAlign w:val="center"/>
            <w:tcPrChange w:id="1214" w:author="Sonja Galovic" w:date="2022-07-24T19:18:00Z">
              <w:tcPr>
                <w:tcW w:w="4727" w:type="dxa"/>
                <w:shd w:val="clear" w:color="auto" w:fill="FFFFFF" w:themeFill="background1"/>
                <w:vAlign w:val="center"/>
              </w:tcPr>
            </w:tcPrChange>
          </w:tcPr>
          <w:p w14:paraId="78EE5AC3" w14:textId="5070877E" w:rsidR="007B0699" w:rsidRPr="00E811DF" w:rsidRDefault="00F009A6" w:rsidP="00D551B7">
            <w:pPr>
              <w:spacing w:before="20" w:after="20"/>
              <w:ind w:right="-115"/>
              <w:jc w:val="center"/>
              <w:cnfStyle w:val="000000000000" w:firstRow="0" w:lastRow="0" w:firstColumn="0" w:lastColumn="0" w:oddVBand="0" w:evenVBand="0" w:oddHBand="0" w:evenHBand="0" w:firstRowFirstColumn="0" w:firstRowLastColumn="0" w:lastRowFirstColumn="0" w:lastRowLastColumn="0"/>
              <w:rPr>
                <w:ins w:id="1215" w:author="Sonja Galovic" w:date="2022-07-24T19:18:00Z"/>
                <w:rFonts w:cs="Times New Roman"/>
              </w:rPr>
            </w:pPr>
            <w:ins w:id="1216" w:author="Milan Jovanovic" w:date="2022-07-26T19:10:00Z">
              <w:r>
                <w:rPr>
                  <w:rFonts w:cs="Times New Roman"/>
                </w:rPr>
                <w:t>Službenik za upravljanje rizicima</w:t>
              </w:r>
            </w:ins>
          </w:p>
        </w:tc>
      </w:tr>
    </w:tbl>
    <w:p w14:paraId="1AA82EA1" w14:textId="77777777" w:rsidR="000440B8" w:rsidRDefault="000440B8" w:rsidP="00DC0280">
      <w:pPr>
        <w:rPr>
          <w:ins w:id="1217" w:author="Sonja Galovic" w:date="2022-07-24T19:18:00Z"/>
        </w:rPr>
      </w:pPr>
    </w:p>
    <w:p w14:paraId="5B4A4DBD" w14:textId="090F1AA1" w:rsidR="009C5BD5" w:rsidDel="00BC4096" w:rsidRDefault="009C5BD5" w:rsidP="00DC0280">
      <w:pPr>
        <w:rPr>
          <w:ins w:id="1218" w:author="Srdjan Todorovic" w:date="2022-07-18T17:23:00Z"/>
          <w:del w:id="1219" w:author="Sonja Galovic" w:date="2022-08-07T21:36:00Z"/>
        </w:rPr>
      </w:pPr>
    </w:p>
    <w:p w14:paraId="6EA585C3" w14:textId="1753CD85" w:rsidR="000440B8" w:rsidDel="00BC4096" w:rsidRDefault="000440B8">
      <w:pPr>
        <w:pStyle w:val="Heading2"/>
        <w:ind w:left="0"/>
        <w:rPr>
          <w:ins w:id="1220" w:author="Srdjan Todorovic" w:date="2022-07-18T17:23:00Z"/>
          <w:del w:id="1221" w:author="Sonja Galovic" w:date="2022-08-07T21:36:00Z"/>
        </w:rPr>
        <w:pPrChange w:id="1222" w:author="Srdjan Todorovic" w:date="2022-07-18T17:23:00Z">
          <w:pPr/>
        </w:pPrChange>
      </w:pPr>
      <w:ins w:id="1223" w:author="Srdjan Todorovic" w:date="2022-07-18T17:23:00Z">
        <w:del w:id="1224" w:author="Sonja Galovic" w:date="2022-08-07T21:36:00Z">
          <w:r w:rsidDel="00BC4096">
            <w:delText>Naučene lekcije</w:delText>
          </w:r>
        </w:del>
      </w:ins>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7"/>
        <w:gridCol w:w="4727"/>
        <w:tblGridChange w:id="1225">
          <w:tblGrid>
            <w:gridCol w:w="4727"/>
            <w:gridCol w:w="4727"/>
          </w:tblGrid>
        </w:tblGridChange>
      </w:tblGrid>
      <w:tr w:rsidR="000440B8" w:rsidDel="00BC4096" w14:paraId="54707188" w14:textId="27C544F3" w:rsidTr="00397F08">
        <w:trPr>
          <w:cnfStyle w:val="100000000000" w:firstRow="1" w:lastRow="0" w:firstColumn="0" w:lastColumn="0" w:oddVBand="0" w:evenVBand="0" w:oddHBand="0" w:evenHBand="0" w:firstRowFirstColumn="0" w:firstRowLastColumn="0" w:lastRowFirstColumn="0" w:lastRowLastColumn="0"/>
          <w:ins w:id="1226" w:author="Srdjan Todorovic" w:date="2022-07-18T17:23:00Z"/>
          <w:del w:id="1227" w:author="Sonja Galovic" w:date="2022-08-07T21:36:00Z"/>
        </w:trPr>
        <w:tc>
          <w:tcPr>
            <w:cnfStyle w:val="001000000000" w:firstRow="0" w:lastRow="0" w:firstColumn="1" w:lastColumn="0" w:oddVBand="0" w:evenVBand="0" w:oddHBand="0" w:evenHBand="0" w:firstRowFirstColumn="0" w:firstRowLastColumn="0" w:lastRowFirstColumn="0" w:lastRowLastColumn="0"/>
            <w:tcW w:w="4727" w:type="dxa"/>
            <w:vAlign w:val="center"/>
          </w:tcPr>
          <w:p w14:paraId="2CDDB745" w14:textId="6F785645" w:rsidR="000440B8" w:rsidRPr="00DC0280" w:rsidDel="00BC4096" w:rsidRDefault="000440B8" w:rsidP="00397F08">
            <w:pPr>
              <w:spacing w:before="20" w:after="20"/>
              <w:ind w:right="-115"/>
              <w:jc w:val="center"/>
              <w:rPr>
                <w:ins w:id="1228" w:author="Srdjan Todorovic" w:date="2022-07-18T17:23:00Z"/>
                <w:del w:id="1229" w:author="Sonja Galovic" w:date="2022-08-07T21:36:00Z"/>
                <w:rFonts w:cs="Times New Roman"/>
              </w:rPr>
            </w:pPr>
            <w:ins w:id="1230" w:author="Srdjan Todorovic" w:date="2022-07-18T17:23:00Z">
              <w:del w:id="1231" w:author="Sonja Galovic" w:date="2022-08-07T21:36:00Z">
                <w:r w:rsidRPr="00DC0280" w:rsidDel="00BC4096">
                  <w:rPr>
                    <w:rFonts w:cs="Times New Roman"/>
                  </w:rPr>
                  <w:delText>Zadatak</w:delText>
                </w:r>
              </w:del>
            </w:ins>
          </w:p>
        </w:tc>
        <w:tc>
          <w:tcPr>
            <w:tcW w:w="4727" w:type="dxa"/>
            <w:vAlign w:val="center"/>
          </w:tcPr>
          <w:p w14:paraId="50CC9B58" w14:textId="6EA0BED1" w:rsidR="000440B8" w:rsidRPr="00DC0280" w:rsidDel="00BC4096" w:rsidRDefault="000440B8" w:rsidP="00397F08">
            <w:pPr>
              <w:spacing w:before="20" w:after="20"/>
              <w:ind w:right="-115"/>
              <w:jc w:val="center"/>
              <w:cnfStyle w:val="100000000000" w:firstRow="1" w:lastRow="0" w:firstColumn="0" w:lastColumn="0" w:oddVBand="0" w:evenVBand="0" w:oddHBand="0" w:evenHBand="0" w:firstRowFirstColumn="0" w:firstRowLastColumn="0" w:lastRowFirstColumn="0" w:lastRowLastColumn="0"/>
              <w:rPr>
                <w:ins w:id="1232" w:author="Srdjan Todorovic" w:date="2022-07-18T17:23:00Z"/>
                <w:del w:id="1233" w:author="Sonja Galovic" w:date="2022-08-07T21:36:00Z"/>
                <w:rFonts w:cs="Times New Roman"/>
              </w:rPr>
            </w:pPr>
            <w:ins w:id="1234" w:author="Srdjan Todorovic" w:date="2022-07-18T17:23:00Z">
              <w:del w:id="1235" w:author="Sonja Galovic" w:date="2022-08-07T21:36:00Z">
                <w:r w:rsidRPr="00DC0280" w:rsidDel="00BC4096">
                  <w:rPr>
                    <w:rFonts w:cs="Times New Roman"/>
                  </w:rPr>
                  <w:delText>Učesnici</w:delText>
                </w:r>
              </w:del>
            </w:ins>
          </w:p>
        </w:tc>
      </w:tr>
      <w:tr w:rsidR="000440B8" w:rsidDel="00BC4096" w14:paraId="68BD12A1" w14:textId="1B0AF23B" w:rsidTr="003A03C3">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36" w:author="Srdjan Todorovic" w:date="2022-07-20T12:49: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nfStyle w:val="000000100000" w:firstRow="0" w:lastRow="0" w:firstColumn="0" w:lastColumn="0" w:oddVBand="0" w:evenVBand="0" w:oddHBand="1" w:evenHBand="0" w:firstRowFirstColumn="0" w:firstRowLastColumn="0" w:lastRowFirstColumn="0" w:lastRowLastColumn="0"/>
          <w:ins w:id="1237" w:author="Srdjan Todorovic" w:date="2022-07-18T17:23:00Z"/>
          <w:del w:id="1238" w:author="Sonja Galovic" w:date="2022-08-07T21:36: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vAlign w:val="center"/>
            <w:tcPrChange w:id="1239" w:author="Srdjan Todorovic" w:date="2022-07-20T12:49:00Z">
              <w:tcPr>
                <w:tcW w:w="4727" w:type="dxa"/>
                <w:vAlign w:val="center"/>
              </w:tcPr>
            </w:tcPrChange>
          </w:tcPr>
          <w:p w14:paraId="78C06431" w14:textId="55F2DCD7" w:rsidR="000440B8" w:rsidRPr="00BC4096" w:rsidDel="00BC4096" w:rsidRDefault="000440B8" w:rsidP="00397F08">
            <w:pPr>
              <w:spacing w:before="20" w:after="20"/>
              <w:ind w:right="-115"/>
              <w:cnfStyle w:val="001000100000" w:firstRow="0" w:lastRow="0" w:firstColumn="1" w:lastColumn="0" w:oddVBand="0" w:evenVBand="0" w:oddHBand="1" w:evenHBand="0" w:firstRowFirstColumn="0" w:firstRowLastColumn="0" w:lastRowFirstColumn="0" w:lastRowLastColumn="0"/>
              <w:rPr>
                <w:ins w:id="1240" w:author="Srdjan Todorovic" w:date="2022-07-18T17:23:00Z"/>
                <w:del w:id="1241" w:author="Sonja Galovic" w:date="2022-08-07T21:36:00Z"/>
                <w:rFonts w:cs="Times New Roman"/>
                <w:b w:val="0"/>
                <w:bCs w:val="0"/>
              </w:rPr>
            </w:pPr>
          </w:p>
        </w:tc>
        <w:tc>
          <w:tcPr>
            <w:tcW w:w="0" w:type="dxa"/>
            <w:shd w:val="clear" w:color="auto" w:fill="FFFFFF" w:themeFill="background1"/>
            <w:vAlign w:val="center"/>
            <w:tcPrChange w:id="1242" w:author="Srdjan Todorovic" w:date="2022-07-20T12:49:00Z">
              <w:tcPr>
                <w:tcW w:w="4727" w:type="dxa"/>
                <w:vAlign w:val="center"/>
              </w:tcPr>
            </w:tcPrChange>
          </w:tcPr>
          <w:p w14:paraId="07D09A53" w14:textId="610F17A5" w:rsidR="000440B8" w:rsidRPr="00E811DF" w:rsidDel="00BC4096" w:rsidRDefault="000440B8" w:rsidP="00397F08">
            <w:pPr>
              <w:spacing w:before="20" w:after="20"/>
              <w:ind w:right="-115"/>
              <w:cnfStyle w:val="000000100000" w:firstRow="0" w:lastRow="0" w:firstColumn="0" w:lastColumn="0" w:oddVBand="0" w:evenVBand="0" w:oddHBand="1" w:evenHBand="0" w:firstRowFirstColumn="0" w:firstRowLastColumn="0" w:lastRowFirstColumn="0" w:lastRowLastColumn="0"/>
              <w:rPr>
                <w:ins w:id="1243" w:author="Srdjan Todorovic" w:date="2022-07-18T17:23:00Z"/>
                <w:del w:id="1244" w:author="Sonja Galovic" w:date="2022-08-07T21:36:00Z"/>
                <w:rFonts w:cs="Times New Roman"/>
              </w:rPr>
            </w:pPr>
          </w:p>
        </w:tc>
      </w:tr>
    </w:tbl>
    <w:p w14:paraId="355C92B2" w14:textId="0DFB7A62" w:rsidR="0016272D" w:rsidDel="009F4872" w:rsidRDefault="00092377">
      <w:pPr>
        <w:spacing w:after="690"/>
        <w:ind w:left="108"/>
        <w:rPr>
          <w:del w:id="1245" w:author="Srdjan Todorovic" w:date="2022-07-18T17:12:00Z"/>
        </w:rPr>
      </w:pPr>
      <w:del w:id="1246" w:author="Sonja Galovic" w:date="2022-08-07T21:36:00Z">
        <w:r w:rsidDel="00BC4096">
          <w:rPr>
            <w:rFonts w:eastAsia="Times New Roman" w:cs="Times New Roman"/>
            <w:b/>
          </w:rPr>
          <w:delText xml:space="preserve"> </w:delText>
        </w:r>
      </w:del>
    </w:p>
    <w:p w14:paraId="355C92B3" w14:textId="361AFD4F" w:rsidR="0016272D" w:rsidDel="009F4872" w:rsidRDefault="00092377">
      <w:pPr>
        <w:spacing w:after="0"/>
        <w:rPr>
          <w:del w:id="1247" w:author="Srdjan Todorovic" w:date="2022-07-18T17:12:00Z"/>
        </w:rPr>
      </w:pPr>
      <w:del w:id="1248" w:author="Srdjan Todorovic" w:date="2022-07-18T17:12:00Z">
        <w:r w:rsidDel="009F4872">
          <w:rPr>
            <w:rFonts w:eastAsia="Times New Roman" w:cs="Times New Roman"/>
            <w:sz w:val="24"/>
          </w:rPr>
          <w:delText xml:space="preserve"> </w:delText>
        </w:r>
      </w:del>
    </w:p>
    <w:p w14:paraId="355C92B4" w14:textId="77777777" w:rsidR="0016272D" w:rsidRDefault="00092377">
      <w:pPr>
        <w:spacing w:after="174"/>
        <w:ind w:right="-112"/>
      </w:pPr>
      <w:del w:id="1249" w:author="Srdjan Todorovic" w:date="2022-07-18T15:58:00Z">
        <w:r w:rsidDel="00AF0FE5">
          <w:rPr>
            <w:noProof/>
          </w:rPr>
          <mc:AlternateContent>
            <mc:Choice Requires="wpg">
              <w:drawing>
                <wp:inline distT="0" distB="0" distL="0" distR="0" wp14:anchorId="355C9306" wp14:editId="151028E7">
                  <wp:extent cx="6080760" cy="205283"/>
                  <wp:effectExtent l="0" t="0" r="0" b="0"/>
                  <wp:docPr id="8817" name="Group 8817"/>
                  <wp:cNvGraphicFramePr/>
                  <a:graphic xmlns:a="http://schemas.openxmlformats.org/drawingml/2006/main">
                    <a:graphicData uri="http://schemas.microsoft.com/office/word/2010/wordprocessingGroup">
                      <wpg:wgp>
                        <wpg:cNvGrpSpPr/>
                        <wpg:grpSpPr>
                          <a:xfrm>
                            <a:off x="0" y="0"/>
                            <a:ext cx="6080760" cy="205283"/>
                            <a:chOff x="0" y="0"/>
                            <a:chExt cx="6080760" cy="205283"/>
                          </a:xfrm>
                        </wpg:grpSpPr>
                        <wps:wsp>
                          <wps:cNvPr id="9678" name="Shape 9678"/>
                          <wps:cNvSpPr/>
                          <wps:spPr>
                            <a:xfrm>
                              <a:off x="0" y="36576"/>
                              <a:ext cx="6080760" cy="152400"/>
                            </a:xfrm>
                            <a:custGeom>
                              <a:avLst/>
                              <a:gdLst/>
                              <a:ahLst/>
                              <a:cxnLst/>
                              <a:rect l="0" t="0" r="0" b="0"/>
                              <a:pathLst>
                                <a:path w="6080760" h="152400">
                                  <a:moveTo>
                                    <a:pt x="0" y="0"/>
                                  </a:moveTo>
                                  <a:lnTo>
                                    <a:pt x="6080760" y="0"/>
                                  </a:lnTo>
                                  <a:lnTo>
                                    <a:pt x="6080760" y="152400"/>
                                  </a:lnTo>
                                  <a:lnTo>
                                    <a:pt x="0" y="152400"/>
                                  </a:lnTo>
                                  <a:lnTo>
                                    <a:pt x="0" y="0"/>
                                  </a:lnTo>
                                </a:path>
                              </a:pathLst>
                            </a:custGeom>
                            <a:ln w="0" cap="flat">
                              <a:miter lim="127000"/>
                            </a:ln>
                          </wps:spPr>
                          <wps:style>
                            <a:lnRef idx="0">
                              <a:srgbClr val="000000">
                                <a:alpha val="0"/>
                              </a:srgbClr>
                            </a:lnRef>
                            <a:fillRef idx="1">
                              <a:srgbClr val="CDCECE"/>
                            </a:fillRef>
                            <a:effectRef idx="0">
                              <a:scrgbClr r="0" g="0" b="0"/>
                            </a:effectRef>
                            <a:fontRef idx="none"/>
                          </wps:style>
                          <wps:bodyPr/>
                        </wps:wsp>
                        <wps:wsp>
                          <wps:cNvPr id="9679" name="Shape 9679"/>
                          <wps:cNvSpPr/>
                          <wps:spPr>
                            <a:xfrm>
                              <a:off x="68580" y="36576"/>
                              <a:ext cx="5943601" cy="152400"/>
                            </a:xfrm>
                            <a:custGeom>
                              <a:avLst/>
                              <a:gdLst/>
                              <a:ahLst/>
                              <a:cxnLst/>
                              <a:rect l="0" t="0" r="0" b="0"/>
                              <a:pathLst>
                                <a:path w="5943601" h="152400">
                                  <a:moveTo>
                                    <a:pt x="0" y="0"/>
                                  </a:moveTo>
                                  <a:lnTo>
                                    <a:pt x="5943601" y="0"/>
                                  </a:lnTo>
                                  <a:lnTo>
                                    <a:pt x="5943601" y="152400"/>
                                  </a:lnTo>
                                  <a:lnTo>
                                    <a:pt x="0" y="152400"/>
                                  </a:lnTo>
                                  <a:lnTo>
                                    <a:pt x="0" y="0"/>
                                  </a:lnTo>
                                </a:path>
                              </a:pathLst>
                            </a:custGeom>
                            <a:ln w="0" cap="flat">
                              <a:miter lim="127000"/>
                            </a:ln>
                          </wps:spPr>
                          <wps:style>
                            <a:lnRef idx="0">
                              <a:srgbClr val="000000">
                                <a:alpha val="0"/>
                              </a:srgbClr>
                            </a:lnRef>
                            <a:fillRef idx="1">
                              <a:srgbClr val="CDCECE"/>
                            </a:fillRef>
                            <a:effectRef idx="0">
                              <a:scrgbClr r="0" g="0" b="0"/>
                            </a:effectRef>
                            <a:fontRef idx="none"/>
                          </wps:style>
                          <wps:bodyPr/>
                        </wps:wsp>
                        <wps:wsp>
                          <wps:cNvPr id="686" name="Rectangle 686"/>
                          <wps:cNvSpPr/>
                          <wps:spPr>
                            <a:xfrm>
                              <a:off x="68580" y="0"/>
                              <a:ext cx="50673" cy="273026"/>
                            </a:xfrm>
                            <a:prstGeom prst="rect">
                              <a:avLst/>
                            </a:prstGeom>
                            <a:ln>
                              <a:noFill/>
                            </a:ln>
                          </wps:spPr>
                          <wps:txbx>
                            <w:txbxContent>
                              <w:p w14:paraId="355C932D" w14:textId="77777777" w:rsidR="0016272D" w:rsidRDefault="00092377">
                                <w:r>
                                  <w:rPr>
                                    <w:rFonts w:eastAsia="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355C9306" id="Group 8817" o:spid="_x0000_s1041" style="width:478.8pt;height:16.15pt;mso-position-horizontal-relative:char;mso-position-vertical-relative:line" coordsize="60807,2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">
                  <v:shape id="Shape 9678" o:spid="_x0000_s1042" style="position:absolute;top:365;width:60807;height:1524;visibility:visible;mso-wrap-style:square;v-text-anchor:top" coordsize="608076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" path="m,l6080760,r,152400l,152400,,e" fillcolor="#cdcece" stroked="f" strokeweight="0">
                    <v:stroke miterlimit="83231f" joinstyle="miter"/>
                    <v:path arrowok="t" textboxrect="0,0,6080760,152400"/>
                  </v:shape>
                  <v:shape id="Shape 9679" o:spid="_x0000_s1043" style="position:absolute;left:685;top:365;width:59436;height:1524;visibility:visible;mso-wrap-style:square;v-text-anchor:top" coordsize="5943601,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" path="m,l5943601,r,152400l,152400,,e" fillcolor="#cdcece" stroked="f" strokeweight="0">
                    <v:stroke miterlimit="83231f" joinstyle="miter"/>
                    <v:path arrowok="t" textboxrect="0,0,5943601,152400"/>
                  </v:shape>
                  <v:rect id="Rectangle 686" o:spid="_x0000_s1044" style="position:absolute;left:685;width:507;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" filled="f" stroked="f">
                    <v:textbox inset="0,0,0,0">
                      <w:txbxContent>
                        <w:p w14:paraId="355C932D" w14:textId="77777777" w:rsidR="0016272D" w:rsidRDefault="00092377">
                          <w:r>
                            <w:rPr>
                              <w:rFonts w:eastAsia="Times New Roman" w:cs="Times New Roman"/>
                              <w:sz w:val="24"/>
                            </w:rPr>
                            <w:t xml:space="preserve"> </w:t>
                          </w:r>
                        </w:p>
                      </w:txbxContent>
                    </v:textbox>
                  </v:rect>
                  <w10:anchorlock/>
                </v:group>
              </w:pict>
            </mc:Fallback>
          </mc:AlternateContent>
        </w:r>
      </w:del>
    </w:p>
    <w:p w14:paraId="355C92B7" w14:textId="24BDE238" w:rsidR="0016272D" w:rsidRDefault="00092377" w:rsidP="00AF4AB3">
      <w:pPr>
        <w:pStyle w:val="Heading1"/>
        <w:ind w:left="-5"/>
      </w:pPr>
      <w:del w:id="1250" w:author="Milan Jovanovic" w:date="2022-07-20T17:39:00Z">
        <w:r w:rsidDel="00A0102E">
          <w:delText>Schedule for Risk Management Activities</w:delText>
        </w:r>
      </w:del>
      <w:bookmarkStart w:id="1251" w:name="_Toc110800996"/>
      <w:ins w:id="1252" w:author="Milan Jovanovic" w:date="2022-07-20T17:39:00Z">
        <w:r w:rsidR="00A0102E">
          <w:t>Raspored za aktivnosti upravljanja rizicima</w:t>
        </w:r>
      </w:ins>
      <w:bookmarkEnd w:id="1251"/>
      <w:r>
        <w:t xml:space="preserve"> </w:t>
      </w:r>
      <w:r>
        <w:rPr>
          <w:b w:val="0"/>
          <w:sz w:val="8"/>
        </w:rPr>
        <w:t xml:space="preserve"> </w:t>
      </w:r>
      <w:r>
        <w:rPr>
          <w:b w:val="0"/>
          <w:sz w:val="8"/>
        </w:rPr>
        <w:tab/>
        <w:t xml:space="preserve"> </w:t>
      </w:r>
    </w:p>
    <w:p w14:paraId="05089019" w14:textId="77777777" w:rsidR="001F44BC" w:rsidRDefault="001F44BC">
      <w:pPr>
        <w:tabs>
          <w:tab w:val="center" w:pos="4638"/>
        </w:tabs>
        <w:spacing w:after="4" w:line="250" w:lineRule="auto"/>
        <w:rPr>
          <w:ins w:id="1253" w:author="Sonja Galovic" w:date="2022-08-07T21:36:00Z"/>
          <w:rFonts w:eastAsia="Times New Roman" w:cs="Times New Roman"/>
          <w:b/>
        </w:rPr>
      </w:pPr>
    </w:p>
    <w:p w14:paraId="79E12AA3" w14:textId="53692DA2" w:rsidR="00AF4AB3" w:rsidRDefault="00092377">
      <w:pPr>
        <w:tabs>
          <w:tab w:val="center" w:pos="4638"/>
        </w:tabs>
        <w:spacing w:after="4" w:line="250" w:lineRule="auto"/>
        <w:rPr>
          <w:rFonts w:eastAsia="Times New Roman" w:cs="Times New Roman"/>
          <w:b/>
        </w:rPr>
      </w:pPr>
      <w:del w:id="1254" w:author="Milan Jovanovic" w:date="2022-07-20T17:39:00Z">
        <w:r w:rsidDel="00A0102E">
          <w:rPr>
            <w:rFonts w:eastAsia="Times New Roman" w:cs="Times New Roman"/>
            <w:b/>
          </w:rPr>
          <w:delText xml:space="preserve">Risk Identification </w:delText>
        </w:r>
      </w:del>
      <w:ins w:id="1255" w:author="Milan Jovanovic" w:date="2022-07-20T17:39:00Z">
        <w:r w:rsidR="00A0102E">
          <w:rPr>
            <w:rFonts w:eastAsia="Times New Roman" w:cs="Times New Roman"/>
            <w:b/>
          </w:rPr>
          <w:t>Indetifikovanje rizicima</w:t>
        </w:r>
      </w:ins>
    </w:p>
    <w:p w14:paraId="355C92BA" w14:textId="647AEF24" w:rsidR="0012385C" w:rsidRDefault="00092377" w:rsidP="0012385C">
      <w:pPr>
        <w:tabs>
          <w:tab w:val="center" w:pos="4638"/>
        </w:tabs>
        <w:spacing w:after="4" w:line="250" w:lineRule="auto"/>
        <w:rPr>
          <w:rFonts w:eastAsia="Times New Roman" w:cs="Times New Roman"/>
        </w:rPr>
      </w:pPr>
      <w:del w:id="1256" w:author="Milan Jovanovic" w:date="2022-07-20T17:39:00Z">
        <w:r w:rsidDel="00AD4C09">
          <w:rPr>
            <w:rFonts w:eastAsia="Times New Roman" w:cs="Times New Roman"/>
          </w:rPr>
          <w:delText>A risk workshop will be held on approximately</w:delText>
        </w:r>
      </w:del>
      <w:ins w:id="1257" w:author="Milan Jovanovic" w:date="2022-07-20T17:39:00Z">
        <w:r w:rsidR="00AD4C09">
          <w:rPr>
            <w:rFonts w:eastAsia="Times New Roman" w:cs="Times New Roman"/>
          </w:rPr>
          <w:t>Radionica</w:t>
        </w:r>
      </w:ins>
      <w:ins w:id="1258" w:author="Sonja Galovic" w:date="2022-08-07T21:37:00Z">
        <w:r w:rsidR="00231CE5">
          <w:rPr>
            <w:rFonts w:eastAsia="Times New Roman" w:cs="Times New Roman"/>
          </w:rPr>
          <w:t xml:space="preserve"> za upravljanje</w:t>
        </w:r>
      </w:ins>
      <w:ins w:id="1259" w:author="Milan Jovanovic" w:date="2022-07-20T17:39:00Z">
        <w:r w:rsidR="00AD4C09">
          <w:rPr>
            <w:rFonts w:eastAsia="Times New Roman" w:cs="Times New Roman"/>
          </w:rPr>
          <w:t xml:space="preserve"> </w:t>
        </w:r>
      </w:ins>
      <w:ins w:id="1260" w:author="Milan Jovanovic" w:date="2022-07-20T17:40:00Z">
        <w:r w:rsidR="00AD4C09">
          <w:rPr>
            <w:rFonts w:eastAsia="Times New Roman" w:cs="Times New Roman"/>
          </w:rPr>
          <w:t>rizi</w:t>
        </w:r>
      </w:ins>
      <w:ins w:id="1261" w:author="Sonja Galovic" w:date="2022-08-07T21:37:00Z">
        <w:r w:rsidR="00231CE5">
          <w:rPr>
            <w:rFonts w:eastAsia="Times New Roman" w:cs="Times New Roman"/>
          </w:rPr>
          <w:t>cima</w:t>
        </w:r>
      </w:ins>
      <w:ins w:id="1262" w:author="Milan Jovanovic" w:date="2022-07-20T17:40:00Z">
        <w:del w:id="1263" w:author="Sonja Galovic" w:date="2022-08-07T21:37:00Z">
          <w:r w:rsidR="00AD4C09" w:rsidDel="00231CE5">
            <w:rPr>
              <w:rFonts w:eastAsia="Times New Roman" w:cs="Times New Roman"/>
            </w:rPr>
            <w:delText>ka</w:delText>
          </w:r>
        </w:del>
        <w:r w:rsidR="00AD4C09">
          <w:rPr>
            <w:rFonts w:eastAsia="Times New Roman" w:cs="Times New Roman"/>
          </w:rPr>
          <w:t xml:space="preserve"> </w:t>
        </w:r>
      </w:ins>
      <w:ins w:id="1264" w:author="Sonja Galovic" w:date="2022-08-07T21:37:00Z">
        <w:r w:rsidR="00231CE5">
          <w:rPr>
            <w:rFonts w:eastAsia="Times New Roman" w:cs="Times New Roman"/>
          </w:rPr>
          <w:t>ć</w:t>
        </w:r>
      </w:ins>
      <w:ins w:id="1265" w:author="Milan Jovanovic" w:date="2022-07-20T17:40:00Z">
        <w:del w:id="1266" w:author="Sonja Galovic" w:date="2022-08-07T21:37:00Z">
          <w:r w:rsidR="00AD4C09" w:rsidDel="00231CE5">
            <w:rPr>
              <w:rFonts w:eastAsia="Times New Roman" w:cs="Times New Roman"/>
            </w:rPr>
            <w:delText>c</w:delText>
          </w:r>
        </w:del>
        <w:r w:rsidR="00AD4C09">
          <w:rPr>
            <w:rFonts w:eastAsia="Times New Roman" w:cs="Times New Roman"/>
          </w:rPr>
          <w:t xml:space="preserve">e se </w:t>
        </w:r>
        <w:r w:rsidR="00EE34F0">
          <w:rPr>
            <w:rFonts w:eastAsia="Times New Roman" w:cs="Times New Roman"/>
          </w:rPr>
          <w:t>pribli</w:t>
        </w:r>
      </w:ins>
      <w:ins w:id="1267" w:author="Sonja Galovic" w:date="2022-08-07T21:37:00Z">
        <w:r w:rsidR="00231CE5">
          <w:rPr>
            <w:rFonts w:eastAsia="Times New Roman" w:cs="Times New Roman"/>
          </w:rPr>
          <w:t>ž</w:t>
        </w:r>
      </w:ins>
      <w:ins w:id="1268" w:author="Milan Jovanovic" w:date="2022-07-20T17:40:00Z">
        <w:del w:id="1269" w:author="Sonja Galovic" w:date="2022-08-07T21:37:00Z">
          <w:r w:rsidR="00EE34F0" w:rsidDel="00231CE5">
            <w:rPr>
              <w:rFonts w:eastAsia="Times New Roman" w:cs="Times New Roman"/>
            </w:rPr>
            <w:delText>z</w:delText>
          </w:r>
        </w:del>
        <w:r w:rsidR="00EE34F0">
          <w:rPr>
            <w:rFonts w:eastAsia="Times New Roman" w:cs="Times New Roman"/>
          </w:rPr>
          <w:t>no</w:t>
        </w:r>
        <w:r w:rsidR="00AD4C09">
          <w:rPr>
            <w:rFonts w:eastAsia="Times New Roman" w:cs="Times New Roman"/>
          </w:rPr>
          <w:t xml:space="preserve"> odrzati</w:t>
        </w:r>
      </w:ins>
      <w:r>
        <w:rPr>
          <w:rFonts w:eastAsia="Times New Roman" w:cs="Times New Roman"/>
        </w:rPr>
        <w:t xml:space="preserve"> </w:t>
      </w:r>
      <w:ins w:id="1270" w:author="Sonja Galovic" w:date="2022-08-07T21:40:00Z">
        <w:r w:rsidR="004174B3">
          <w:rPr>
            <w:rFonts w:eastAsia="Times New Roman" w:cs="Times New Roman"/>
          </w:rPr>
          <w:t>22.</w:t>
        </w:r>
      </w:ins>
      <w:ins w:id="1271" w:author="Sonja Galovic" w:date="2022-08-07T21:37:00Z">
        <w:r w:rsidR="000E1BA3">
          <w:rPr>
            <w:rFonts w:eastAsia="Times New Roman" w:cs="Times New Roman"/>
          </w:rPr>
          <w:t>0</w:t>
        </w:r>
      </w:ins>
      <w:ins w:id="1272" w:author="Sonja Galovic" w:date="2022-08-07T21:40:00Z">
        <w:r w:rsidR="004174B3">
          <w:rPr>
            <w:rFonts w:eastAsia="Times New Roman" w:cs="Times New Roman"/>
          </w:rPr>
          <w:t>7</w:t>
        </w:r>
      </w:ins>
      <w:ins w:id="1273" w:author="Sonja Galovic" w:date="2022-08-07T21:37:00Z">
        <w:r w:rsidR="000E1BA3">
          <w:rPr>
            <w:rFonts w:eastAsia="Times New Roman" w:cs="Times New Roman"/>
          </w:rPr>
          <w:t>.2022.</w:t>
        </w:r>
      </w:ins>
      <w:del w:id="1274" w:author="Sonja Galovic" w:date="2022-08-07T21:37:00Z">
        <w:r w:rsidDel="00231CE5">
          <w:rPr>
            <w:rFonts w:eastAsia="Times New Roman" w:cs="Times New Roman"/>
          </w:rPr>
          <w:delText xml:space="preserve">&lt;date&gt;. </w:delText>
        </w:r>
      </w:del>
    </w:p>
    <w:p w14:paraId="355C92BB" w14:textId="77777777" w:rsidR="0016272D" w:rsidRDefault="00092377" w:rsidP="0012385C">
      <w:pPr>
        <w:tabs>
          <w:tab w:val="center" w:pos="4638"/>
        </w:tabs>
        <w:spacing w:after="4" w:line="250" w:lineRule="auto"/>
      </w:pPr>
      <w:r>
        <w:rPr>
          <w:rFonts w:eastAsia="Times New Roman" w:cs="Times New Roman"/>
          <w:b/>
          <w:sz w:val="8"/>
        </w:rPr>
        <w:t xml:space="preserve"> </w:t>
      </w:r>
      <w:r>
        <w:rPr>
          <w:rFonts w:eastAsia="Times New Roman" w:cs="Times New Roman"/>
          <w:b/>
          <w:sz w:val="8"/>
        </w:rPr>
        <w:tab/>
        <w:t xml:space="preserve"> </w:t>
      </w:r>
    </w:p>
    <w:p w14:paraId="47B6DBF9" w14:textId="73C24BEE" w:rsidR="0012385C" w:rsidRDefault="00092377" w:rsidP="0012385C">
      <w:pPr>
        <w:spacing w:after="31" w:line="250" w:lineRule="auto"/>
        <w:ind w:hanging="10"/>
        <w:rPr>
          <w:rFonts w:eastAsia="Times New Roman" w:cs="Times New Roman"/>
          <w:b/>
        </w:rPr>
      </w:pPr>
      <w:del w:id="1275" w:author="Milan Jovanovic" w:date="2022-07-20T17:40:00Z">
        <w:r w:rsidDel="00EE34F0">
          <w:rPr>
            <w:rFonts w:eastAsia="Times New Roman" w:cs="Times New Roman"/>
            <w:b/>
          </w:rPr>
          <w:delText xml:space="preserve">Risk List </w:delText>
        </w:r>
      </w:del>
      <w:ins w:id="1276" w:author="Milan Jovanovic" w:date="2022-07-20T17:40:00Z">
        <w:r w:rsidR="00EE34F0">
          <w:rPr>
            <w:rFonts w:eastAsia="Times New Roman" w:cs="Times New Roman"/>
            <w:b/>
          </w:rPr>
          <w:t>Lista rizika</w:t>
        </w:r>
      </w:ins>
    </w:p>
    <w:p w14:paraId="355C92BE" w14:textId="1EDD3A01" w:rsidR="0016272D" w:rsidRDefault="00092377" w:rsidP="0056506B">
      <w:pPr>
        <w:spacing w:after="31" w:line="250" w:lineRule="auto"/>
        <w:ind w:hanging="10"/>
        <w:rPr>
          <w:rFonts w:eastAsia="Times New Roman" w:cs="Times New Roman"/>
        </w:rPr>
      </w:pPr>
      <w:del w:id="1277" w:author="Milan Jovanovic" w:date="2022-07-20T17:40:00Z">
        <w:r w:rsidDel="00524191">
          <w:rPr>
            <w:rFonts w:eastAsia="Times New Roman" w:cs="Times New Roman"/>
          </w:rPr>
          <w:delText xml:space="preserve">The prioritized risk list will be completed and made available to the project team </w:delText>
        </w:r>
        <w:r w:rsidDel="00524191">
          <w:rPr>
            <w:rFonts w:eastAsia="Times New Roman" w:cs="Times New Roman"/>
            <w:b/>
            <w:sz w:val="12"/>
            <w:vertAlign w:val="subscript"/>
          </w:rPr>
          <w:delText xml:space="preserve"> </w:delText>
        </w:r>
        <w:r w:rsidDel="00524191">
          <w:rPr>
            <w:rFonts w:eastAsia="Times New Roman" w:cs="Times New Roman"/>
            <w:b/>
            <w:sz w:val="12"/>
            <w:vertAlign w:val="subscript"/>
          </w:rPr>
          <w:tab/>
        </w:r>
        <w:r w:rsidDel="00524191">
          <w:rPr>
            <w:rFonts w:eastAsia="Times New Roman" w:cs="Times New Roman"/>
          </w:rPr>
          <w:delText>by approximately</w:delText>
        </w:r>
      </w:del>
      <w:ins w:id="1278" w:author="Milan Jovanovic" w:date="2022-07-20T17:40:00Z">
        <w:r w:rsidR="00524191">
          <w:rPr>
            <w:rFonts w:eastAsia="Times New Roman" w:cs="Times New Roman"/>
          </w:rPr>
          <w:t>Lista prioritetnih rizika će biti</w:t>
        </w:r>
      </w:ins>
      <w:ins w:id="1279" w:author="Milan Jovanovic" w:date="2022-07-20T17:41:00Z">
        <w:r w:rsidR="00524191">
          <w:rPr>
            <w:rFonts w:eastAsia="Times New Roman" w:cs="Times New Roman"/>
          </w:rPr>
          <w:t xml:space="preserve"> završena i stavljena na raspolaganje projetknom timu </w:t>
        </w:r>
        <w:del w:id="1280" w:author="Sonja Galovic" w:date="2022-08-07T21:38:00Z">
          <w:r w:rsidR="00524191" w:rsidDel="000E1BA3">
            <w:rPr>
              <w:rFonts w:eastAsia="Times New Roman" w:cs="Times New Roman"/>
            </w:rPr>
            <w:delText>do otprilike</w:delText>
          </w:r>
        </w:del>
      </w:ins>
      <w:ins w:id="1281" w:author="Sonja Galovic" w:date="2022-08-07T21:38:00Z">
        <w:r w:rsidR="000E1BA3">
          <w:rPr>
            <w:rFonts w:eastAsia="Times New Roman" w:cs="Times New Roman"/>
          </w:rPr>
          <w:t>približno do</w:t>
        </w:r>
      </w:ins>
      <w:r>
        <w:rPr>
          <w:rFonts w:eastAsia="Times New Roman" w:cs="Times New Roman"/>
        </w:rPr>
        <w:t xml:space="preserve"> </w:t>
      </w:r>
      <w:ins w:id="1282" w:author="Sonja Galovic" w:date="2022-08-07T21:40:00Z">
        <w:r w:rsidR="004174B3">
          <w:rPr>
            <w:rFonts w:eastAsia="Times New Roman" w:cs="Times New Roman"/>
          </w:rPr>
          <w:t>30</w:t>
        </w:r>
      </w:ins>
      <w:ins w:id="1283" w:author="Sonja Galovic" w:date="2022-08-07T21:38:00Z">
        <w:r w:rsidR="000E1BA3">
          <w:rPr>
            <w:rFonts w:eastAsia="Times New Roman" w:cs="Times New Roman"/>
          </w:rPr>
          <w:t>.</w:t>
        </w:r>
      </w:ins>
      <w:ins w:id="1284" w:author="Sonja Galovic" w:date="2022-08-07T21:40:00Z">
        <w:r w:rsidR="004174B3">
          <w:rPr>
            <w:rFonts w:eastAsia="Times New Roman" w:cs="Times New Roman"/>
          </w:rPr>
          <w:t>07</w:t>
        </w:r>
      </w:ins>
      <w:ins w:id="1285" w:author="Sonja Galovic" w:date="2022-08-07T21:38:00Z">
        <w:r w:rsidR="000E1BA3">
          <w:rPr>
            <w:rFonts w:eastAsia="Times New Roman" w:cs="Times New Roman"/>
          </w:rPr>
          <w:t>.2022.</w:t>
        </w:r>
      </w:ins>
      <w:del w:id="1286" w:author="Sonja Galovic" w:date="2022-08-07T21:38:00Z">
        <w:r w:rsidDel="000E1BA3">
          <w:rPr>
            <w:rFonts w:eastAsia="Times New Roman" w:cs="Times New Roman"/>
          </w:rPr>
          <w:delText>&lt;date&gt;.</w:delText>
        </w:r>
      </w:del>
    </w:p>
    <w:p w14:paraId="48E1EA4B" w14:textId="77777777" w:rsidR="003A14AF" w:rsidRDefault="003A14AF" w:rsidP="0056506B">
      <w:pPr>
        <w:spacing w:after="31" w:line="250" w:lineRule="auto"/>
        <w:ind w:hanging="10"/>
      </w:pPr>
    </w:p>
    <w:p w14:paraId="58542229" w14:textId="01E0D505" w:rsidR="003A14AF" w:rsidRDefault="00092377" w:rsidP="003A14AF">
      <w:pPr>
        <w:spacing w:after="4" w:line="250" w:lineRule="auto"/>
        <w:ind w:hanging="10"/>
        <w:rPr>
          <w:rFonts w:eastAsia="Times New Roman" w:cs="Times New Roman"/>
          <w:b/>
        </w:rPr>
      </w:pPr>
      <w:del w:id="1287" w:author="Milan Jovanovic" w:date="2022-07-20T17:41:00Z">
        <w:r w:rsidDel="00524191">
          <w:rPr>
            <w:rFonts w:eastAsia="Times New Roman" w:cs="Times New Roman"/>
            <w:b/>
          </w:rPr>
          <w:delText xml:space="preserve">Risk Management </w:delText>
        </w:r>
      </w:del>
      <w:ins w:id="1288" w:author="Milan Jovanovic" w:date="2022-07-20T17:41:00Z">
        <w:r w:rsidR="00524191">
          <w:rPr>
            <w:rFonts w:eastAsia="Times New Roman" w:cs="Times New Roman"/>
            <w:b/>
          </w:rPr>
          <w:t>Upravljanje rizicima</w:t>
        </w:r>
      </w:ins>
    </w:p>
    <w:p w14:paraId="33F84963" w14:textId="287A6378" w:rsidR="0056506B" w:rsidRDefault="00092377" w:rsidP="003A14AF">
      <w:pPr>
        <w:spacing w:after="4" w:line="250" w:lineRule="auto"/>
        <w:ind w:hanging="10"/>
        <w:rPr>
          <w:rFonts w:eastAsia="Times New Roman" w:cs="Times New Roman"/>
        </w:rPr>
      </w:pPr>
      <w:del w:id="1289" w:author="Milan Jovanovic" w:date="2022-07-20T17:42:00Z">
        <w:r w:rsidDel="00C3394B">
          <w:rPr>
            <w:rFonts w:eastAsia="Times New Roman" w:cs="Times New Roman"/>
          </w:rPr>
          <w:delText>The risk management plan, with mitigation, avoidance, or prevention strategies</w:delText>
        </w:r>
      </w:del>
      <w:ins w:id="1290" w:author="Milan Jovanovic" w:date="2022-07-20T17:42:00Z">
        <w:r w:rsidR="00C3394B">
          <w:rPr>
            <w:rFonts w:eastAsia="Times New Roman" w:cs="Times New Roman"/>
          </w:rPr>
          <w:t>Plan upravljanja rizi</w:t>
        </w:r>
      </w:ins>
      <w:ins w:id="1291" w:author="Sonja Galovic" w:date="2022-08-07T21:38:00Z">
        <w:r w:rsidR="000E1BA3">
          <w:rPr>
            <w:rFonts w:eastAsia="Times New Roman" w:cs="Times New Roman"/>
          </w:rPr>
          <w:t>cima</w:t>
        </w:r>
      </w:ins>
      <w:ins w:id="1292" w:author="Milan Jovanovic" w:date="2022-07-20T17:42:00Z">
        <w:del w:id="1293" w:author="Sonja Galovic" w:date="2022-08-07T21:38:00Z">
          <w:r w:rsidR="009B7D3A" w:rsidDel="000E1BA3">
            <w:rPr>
              <w:rFonts w:eastAsia="Times New Roman" w:cs="Times New Roman"/>
            </w:rPr>
            <w:delText>kom</w:delText>
          </w:r>
        </w:del>
        <w:r w:rsidR="009B7D3A">
          <w:rPr>
            <w:rFonts w:eastAsia="Times New Roman" w:cs="Times New Roman"/>
          </w:rPr>
          <w:t xml:space="preserve"> sa strategijama ublažavanja, izbegavanja ili prevencij</w:t>
        </w:r>
      </w:ins>
      <w:ins w:id="1294" w:author="Sonja Galovic" w:date="2022-08-07T21:38:00Z">
        <w:r w:rsidR="000E1BA3">
          <w:rPr>
            <w:rFonts w:eastAsia="Times New Roman" w:cs="Times New Roman"/>
          </w:rPr>
          <w:t xml:space="preserve">e </w:t>
        </w:r>
      </w:ins>
      <w:ins w:id="1295" w:author="Milan Jovanovic" w:date="2022-07-20T17:42:00Z">
        <w:del w:id="1296" w:author="Sonja Galovic" w:date="2022-08-07T21:38:00Z">
          <w:r w:rsidR="009B7D3A" w:rsidDel="000E1BA3">
            <w:rPr>
              <w:rFonts w:eastAsia="Times New Roman" w:cs="Times New Roman"/>
            </w:rPr>
            <w:delText>e</w:delText>
          </w:r>
        </w:del>
      </w:ins>
      <w:del w:id="1297" w:author="Sonja Galovic" w:date="2022-08-07T21:38:00Z">
        <w:r w:rsidDel="000E1BA3">
          <w:rPr>
            <w:rFonts w:eastAsia="Times New Roman" w:cs="Times New Roman"/>
          </w:rPr>
          <w:delText xml:space="preserve"> </w:delText>
        </w:r>
      </w:del>
      <w:del w:id="1298" w:author="Milan Jovanovic" w:date="2022-07-20T17:42:00Z">
        <w:r w:rsidDel="00C3394B">
          <w:rPr>
            <w:rFonts w:eastAsia="Times New Roman" w:cs="Times New Roman"/>
            <w:b/>
          </w:rPr>
          <w:delText>Plan</w:delText>
        </w:r>
      </w:del>
      <w:del w:id="1299" w:author="Sonja Galovic" w:date="2022-08-07T21:38:00Z">
        <w:r w:rsidDel="000E1BA3">
          <w:rPr>
            <w:rFonts w:eastAsia="Times New Roman" w:cs="Times New Roman"/>
            <w:b/>
          </w:rPr>
          <w:delText xml:space="preserve"> </w:delText>
        </w:r>
      </w:del>
      <w:ins w:id="1300" w:author="Milan Jovanovic" w:date="2022-07-20T17:42:00Z">
        <w:del w:id="1301" w:author="Sonja Galovic" w:date="2022-08-07T21:38:00Z">
          <w:r w:rsidR="00C3394B" w:rsidDel="000E1BA3">
            <w:rPr>
              <w:rFonts w:eastAsia="Times New Roman" w:cs="Times New Roman"/>
              <w:b/>
            </w:rPr>
            <w:delText xml:space="preserve">Plan </w:delText>
          </w:r>
        </w:del>
      </w:ins>
      <w:del w:id="1302" w:author="Sonja Galovic" w:date="2022-08-07T21:38:00Z">
        <w:r w:rsidDel="000E1BA3">
          <w:rPr>
            <w:rFonts w:eastAsia="Times New Roman" w:cs="Times New Roman"/>
            <w:b/>
          </w:rPr>
          <w:tab/>
        </w:r>
      </w:del>
      <w:del w:id="1303" w:author="Milan Jovanovic" w:date="2022-07-20T17:42:00Z">
        <w:r w:rsidDel="005B0269">
          <w:rPr>
            <w:rFonts w:eastAsia="Times New Roman" w:cs="Times New Roman"/>
          </w:rPr>
          <w:delText>for the top ten risk items, will be completed by approximately</w:delText>
        </w:r>
      </w:del>
      <w:ins w:id="1304" w:author="Milan Jovanovic" w:date="2022-07-20T17:42:00Z">
        <w:r w:rsidR="005B0269">
          <w:rPr>
            <w:rFonts w:eastAsia="Times New Roman" w:cs="Times New Roman"/>
          </w:rPr>
          <w:t xml:space="preserve">za </w:t>
        </w:r>
      </w:ins>
      <w:ins w:id="1305" w:author="Milan Jovanovic" w:date="2022-07-20T17:43:00Z">
        <w:r w:rsidR="005B0269">
          <w:rPr>
            <w:rFonts w:eastAsia="Times New Roman" w:cs="Times New Roman"/>
          </w:rPr>
          <w:t>prvih deset stavki rizika</w:t>
        </w:r>
        <w:del w:id="1306" w:author="Sonja Galovic" w:date="2022-08-07T21:38:00Z">
          <w:r w:rsidR="005B0269" w:rsidDel="000E1BA3">
            <w:rPr>
              <w:rFonts w:eastAsia="Times New Roman" w:cs="Times New Roman"/>
            </w:rPr>
            <w:delText>,</w:delText>
          </w:r>
        </w:del>
        <w:r w:rsidR="005B0269">
          <w:rPr>
            <w:rFonts w:eastAsia="Times New Roman" w:cs="Times New Roman"/>
          </w:rPr>
          <w:t xml:space="preserve"> biće završen</w:t>
        </w:r>
      </w:ins>
      <w:ins w:id="1307" w:author="Sonja Galovic" w:date="2022-08-07T21:38:00Z">
        <w:r w:rsidR="000E1BA3">
          <w:rPr>
            <w:rFonts w:eastAsia="Times New Roman" w:cs="Times New Roman"/>
          </w:rPr>
          <w:t xml:space="preserve"> </w:t>
        </w:r>
      </w:ins>
      <w:ins w:id="1308" w:author="Milan Jovanovic" w:date="2022-07-20T17:43:00Z">
        <w:del w:id="1309" w:author="Sonja Galovic" w:date="2022-08-07T21:38:00Z">
          <w:r w:rsidR="005B0269" w:rsidDel="000E1BA3">
            <w:rPr>
              <w:rFonts w:eastAsia="Times New Roman" w:cs="Times New Roman"/>
            </w:rPr>
            <w:delText xml:space="preserve"> do</w:delText>
          </w:r>
        </w:del>
      </w:ins>
      <w:del w:id="1310" w:author="Sonja Galovic" w:date="2022-08-07T21:38:00Z">
        <w:r w:rsidDel="000E1BA3">
          <w:rPr>
            <w:rFonts w:eastAsia="Times New Roman" w:cs="Times New Roman"/>
          </w:rPr>
          <w:delText xml:space="preserve"> </w:delText>
        </w:r>
      </w:del>
      <w:ins w:id="1311" w:author="Milan Jovanovic" w:date="2022-07-20T17:43:00Z">
        <w:r w:rsidR="005B0269">
          <w:rPr>
            <w:rFonts w:eastAsia="Times New Roman" w:cs="Times New Roman"/>
          </w:rPr>
          <w:t>približno</w:t>
        </w:r>
      </w:ins>
      <w:ins w:id="1312" w:author="Sonja Galovic" w:date="2022-08-07T21:38:00Z">
        <w:r w:rsidR="000E1BA3">
          <w:rPr>
            <w:rFonts w:eastAsia="Times New Roman" w:cs="Times New Roman"/>
          </w:rPr>
          <w:t xml:space="preserve"> do</w:t>
        </w:r>
      </w:ins>
      <w:ins w:id="1313" w:author="Milan Jovanovic" w:date="2022-07-20T17:43:00Z">
        <w:r w:rsidR="005B0269">
          <w:rPr>
            <w:rFonts w:eastAsia="Times New Roman" w:cs="Times New Roman"/>
          </w:rPr>
          <w:t xml:space="preserve"> </w:t>
        </w:r>
      </w:ins>
      <w:del w:id="1314" w:author="Sonja Galovic" w:date="2022-08-07T21:38:00Z">
        <w:r w:rsidDel="000E1BA3">
          <w:rPr>
            <w:rFonts w:eastAsia="Times New Roman" w:cs="Times New Roman"/>
          </w:rPr>
          <w:delText>&lt;date&gt;.</w:delText>
        </w:r>
      </w:del>
      <w:ins w:id="1315" w:author="Sonja Galovic" w:date="2022-08-07T21:40:00Z">
        <w:r w:rsidR="004174B3">
          <w:rPr>
            <w:rFonts w:eastAsia="Times New Roman" w:cs="Times New Roman"/>
          </w:rPr>
          <w:t>05</w:t>
        </w:r>
      </w:ins>
      <w:ins w:id="1316" w:author="Sonja Galovic" w:date="2022-08-07T21:38:00Z">
        <w:r w:rsidR="000E1BA3">
          <w:rPr>
            <w:rFonts w:eastAsia="Times New Roman" w:cs="Times New Roman"/>
          </w:rPr>
          <w:t>.08.202</w:t>
        </w:r>
      </w:ins>
      <w:ins w:id="1317" w:author="Sonja Galovic" w:date="2022-08-07T21:39:00Z">
        <w:r w:rsidR="000E1BA3">
          <w:rPr>
            <w:rFonts w:eastAsia="Times New Roman" w:cs="Times New Roman"/>
          </w:rPr>
          <w:t>2.</w:t>
        </w:r>
      </w:ins>
      <w:r>
        <w:rPr>
          <w:rFonts w:eastAsia="Times New Roman" w:cs="Times New Roman"/>
        </w:rPr>
        <w:t xml:space="preserve"> </w:t>
      </w:r>
    </w:p>
    <w:p w14:paraId="355C92C2" w14:textId="6C2DCC02" w:rsidR="0016272D" w:rsidRDefault="00092377" w:rsidP="003A14AF">
      <w:pPr>
        <w:spacing w:after="4" w:line="250" w:lineRule="auto"/>
        <w:ind w:hanging="10"/>
      </w:pPr>
      <w:r>
        <w:rPr>
          <w:rFonts w:eastAsia="Times New Roman" w:cs="Times New Roman"/>
          <w:b/>
          <w:sz w:val="8"/>
        </w:rPr>
        <w:t xml:space="preserve"> </w:t>
      </w:r>
      <w:r>
        <w:rPr>
          <w:rFonts w:eastAsia="Times New Roman" w:cs="Times New Roman"/>
          <w:b/>
          <w:sz w:val="8"/>
        </w:rPr>
        <w:tab/>
        <w:t xml:space="preserve"> </w:t>
      </w:r>
    </w:p>
    <w:p w14:paraId="455189DC" w14:textId="607ECFEE" w:rsidR="003A14AF" w:rsidRDefault="00092377">
      <w:pPr>
        <w:keepNext/>
        <w:spacing w:after="39" w:line="250" w:lineRule="auto"/>
        <w:ind w:hanging="14"/>
        <w:rPr>
          <w:rFonts w:eastAsia="Times New Roman" w:cs="Times New Roman"/>
          <w:b/>
        </w:rPr>
        <w:pPrChange w:id="1318" w:author="Srdjan Todorovic" w:date="2022-07-20T16:07:00Z">
          <w:pPr>
            <w:spacing w:after="39" w:line="250" w:lineRule="auto"/>
            <w:ind w:hanging="10"/>
          </w:pPr>
        </w:pPrChange>
      </w:pPr>
      <w:del w:id="1319" w:author="Milan Jovanovic" w:date="2022-07-20T17:46:00Z">
        <w:r w:rsidDel="00DA42BB">
          <w:rPr>
            <w:rFonts w:eastAsia="Times New Roman" w:cs="Times New Roman"/>
            <w:b/>
          </w:rPr>
          <w:delText>Risk Review</w:delText>
        </w:r>
      </w:del>
      <w:ins w:id="1320" w:author="Milan Jovanovic" w:date="2022-07-20T17:46:00Z">
        <w:r w:rsidR="00DA42BB">
          <w:rPr>
            <w:rFonts w:eastAsia="Times New Roman" w:cs="Times New Roman"/>
            <w:b/>
          </w:rPr>
          <w:t>Pregled rizika</w:t>
        </w:r>
      </w:ins>
    </w:p>
    <w:p w14:paraId="26446722" w14:textId="17868C33" w:rsidR="003A14AF" w:rsidRDefault="00092377" w:rsidP="003A14AF">
      <w:pPr>
        <w:spacing w:after="39" w:line="250" w:lineRule="auto"/>
        <w:ind w:hanging="10"/>
        <w:rPr>
          <w:rFonts w:eastAsia="Times New Roman" w:cs="Times New Roman"/>
        </w:rPr>
      </w:pPr>
      <w:del w:id="1321" w:author="Milan Jovanovic" w:date="2022-07-20T17:46:00Z">
        <w:r w:rsidDel="003A1D78">
          <w:rPr>
            <w:rFonts w:eastAsia="Times New Roman" w:cs="Times New Roman"/>
          </w:rPr>
          <w:delText xml:space="preserve">The Risk Management Plan and initial Top Ten Risk List will be reviewed and </w:delText>
        </w:r>
        <w:r w:rsidDel="003A1D78">
          <w:rPr>
            <w:rFonts w:eastAsia="Times New Roman" w:cs="Times New Roman"/>
            <w:b/>
            <w:sz w:val="12"/>
            <w:vertAlign w:val="subscript"/>
          </w:rPr>
          <w:delText xml:space="preserve"> </w:delText>
        </w:r>
        <w:r w:rsidDel="003A1D78">
          <w:rPr>
            <w:rFonts w:eastAsia="Times New Roman" w:cs="Times New Roman"/>
            <w:b/>
            <w:sz w:val="12"/>
            <w:vertAlign w:val="subscript"/>
          </w:rPr>
          <w:tab/>
        </w:r>
        <w:r w:rsidDel="003A1D78">
          <w:rPr>
            <w:rFonts w:eastAsia="Times New Roman" w:cs="Times New Roman"/>
          </w:rPr>
          <w:delText>approved by the Project Manager on approximately</w:delText>
        </w:r>
      </w:del>
      <w:ins w:id="1322" w:author="Milan Jovanovic" w:date="2022-07-20T17:46:00Z">
        <w:r w:rsidR="003A1D78">
          <w:rPr>
            <w:rFonts w:eastAsia="Times New Roman" w:cs="Times New Roman"/>
          </w:rPr>
          <w:t xml:space="preserve">Plan upravljana rizicima </w:t>
        </w:r>
      </w:ins>
      <w:ins w:id="1323" w:author="Sonja Galovic" w:date="2022-08-07T21:39:00Z">
        <w:r w:rsidR="00AC3EDE">
          <w:rPr>
            <w:rFonts w:eastAsia="Times New Roman" w:cs="Times New Roman"/>
          </w:rPr>
          <w:t>i</w:t>
        </w:r>
      </w:ins>
      <w:ins w:id="1324" w:author="Milan Jovanovic" w:date="2022-07-20T17:47:00Z">
        <w:del w:id="1325" w:author="Sonja Galovic" w:date="2022-08-07T21:39:00Z">
          <w:r w:rsidR="003A1D78" w:rsidDel="00AC3EDE">
            <w:rPr>
              <w:rFonts w:eastAsia="Times New Roman" w:cs="Times New Roman"/>
            </w:rPr>
            <w:delText>I</w:delText>
          </w:r>
        </w:del>
        <w:r w:rsidR="003A1D78">
          <w:rPr>
            <w:rFonts w:eastAsia="Times New Roman" w:cs="Times New Roman"/>
          </w:rPr>
          <w:t xml:space="preserve"> </w:t>
        </w:r>
        <w:del w:id="1326" w:author="Sonja Galovic" w:date="2022-08-07T21:39:00Z">
          <w:r w:rsidR="003A1D78" w:rsidDel="00AC3EDE">
            <w:rPr>
              <w:rFonts w:eastAsia="Times New Roman" w:cs="Times New Roman"/>
            </w:rPr>
            <w:delText xml:space="preserve">početna </w:delText>
          </w:r>
        </w:del>
        <w:r w:rsidR="003A1D78">
          <w:rPr>
            <w:rFonts w:eastAsia="Times New Roman" w:cs="Times New Roman"/>
          </w:rPr>
          <w:t>lista deset najvećih rizika bi</w:t>
        </w:r>
      </w:ins>
      <w:ins w:id="1327" w:author="Sonja Galovic" w:date="2022-08-07T21:39:00Z">
        <w:r w:rsidR="00AC3EDE">
          <w:rPr>
            <w:rFonts w:eastAsia="Times New Roman" w:cs="Times New Roman"/>
          </w:rPr>
          <w:t>ć</w:t>
        </w:r>
      </w:ins>
      <w:ins w:id="1328" w:author="Milan Jovanovic" w:date="2022-07-20T17:47:00Z">
        <w:del w:id="1329" w:author="Sonja Galovic" w:date="2022-08-07T21:39:00Z">
          <w:r w:rsidR="003A1D78" w:rsidDel="00AC3EDE">
            <w:rPr>
              <w:rFonts w:eastAsia="Times New Roman" w:cs="Times New Roman"/>
            </w:rPr>
            <w:delText>c</w:delText>
          </w:r>
        </w:del>
        <w:r w:rsidR="003A1D78">
          <w:rPr>
            <w:rFonts w:eastAsia="Times New Roman" w:cs="Times New Roman"/>
          </w:rPr>
          <w:t>e pregledani i odobreni od strane</w:t>
        </w:r>
      </w:ins>
      <w:r>
        <w:rPr>
          <w:rFonts w:eastAsia="Times New Roman" w:cs="Times New Roman"/>
        </w:rPr>
        <w:t xml:space="preserve"> </w:t>
      </w:r>
      <w:ins w:id="1330" w:author="Milan Jovanovic" w:date="2022-07-20T17:48:00Z">
        <w:r w:rsidR="00912E6D">
          <w:rPr>
            <w:rFonts w:eastAsia="Times New Roman" w:cs="Times New Roman"/>
          </w:rPr>
          <w:t xml:space="preserve">menadžera projekta otprilike </w:t>
        </w:r>
      </w:ins>
      <w:del w:id="1331" w:author="Sonja Galovic" w:date="2022-08-07T21:39:00Z">
        <w:r w:rsidDel="00AC3EDE">
          <w:rPr>
            <w:rFonts w:eastAsia="Times New Roman" w:cs="Times New Roman"/>
          </w:rPr>
          <w:delText>&lt;date&gt;.</w:delText>
        </w:r>
      </w:del>
      <w:ins w:id="1332" w:author="Sonja Galovic" w:date="2022-08-07T21:39:00Z">
        <w:r w:rsidR="00AC3EDE">
          <w:rPr>
            <w:rFonts w:eastAsia="Times New Roman" w:cs="Times New Roman"/>
          </w:rPr>
          <w:t>1</w:t>
        </w:r>
      </w:ins>
      <w:ins w:id="1333" w:author="Sonja Galovic" w:date="2022-08-07T21:40:00Z">
        <w:r w:rsidR="004174B3">
          <w:rPr>
            <w:rFonts w:eastAsia="Times New Roman" w:cs="Times New Roman"/>
          </w:rPr>
          <w:t>0</w:t>
        </w:r>
      </w:ins>
      <w:ins w:id="1334" w:author="Sonja Galovic" w:date="2022-08-07T21:39:00Z">
        <w:r w:rsidR="00AC3EDE">
          <w:rPr>
            <w:rFonts w:eastAsia="Times New Roman" w:cs="Times New Roman"/>
          </w:rPr>
          <w:t>.08.2022.</w:t>
        </w:r>
      </w:ins>
    </w:p>
    <w:p w14:paraId="7F2553E4" w14:textId="77777777" w:rsidR="003A14AF" w:rsidRDefault="003A14AF" w:rsidP="003A14AF">
      <w:pPr>
        <w:spacing w:after="39" w:line="250" w:lineRule="auto"/>
        <w:ind w:hanging="10"/>
        <w:rPr>
          <w:rFonts w:eastAsia="Times New Roman" w:cs="Times New Roman"/>
        </w:rPr>
      </w:pPr>
    </w:p>
    <w:p w14:paraId="0E5AB158" w14:textId="2E9667C6" w:rsidR="00CF286F" w:rsidRDefault="00092377" w:rsidP="003A14AF">
      <w:pPr>
        <w:spacing w:after="39" w:line="250" w:lineRule="auto"/>
        <w:ind w:hanging="10"/>
        <w:rPr>
          <w:rFonts w:eastAsia="Times New Roman" w:cs="Times New Roman"/>
          <w:b/>
        </w:rPr>
      </w:pPr>
      <w:del w:id="1335" w:author="Milan Jovanovic" w:date="2022-07-20T17:53:00Z">
        <w:r w:rsidDel="00831C12">
          <w:rPr>
            <w:rFonts w:eastAsia="Times New Roman" w:cs="Times New Roman"/>
            <w:b/>
          </w:rPr>
          <w:delText>Risk Tracking</w:delText>
        </w:r>
      </w:del>
      <w:ins w:id="1336" w:author="Milan Jovanovic" w:date="2022-07-20T17:53:00Z">
        <w:r w:rsidR="00831C12">
          <w:rPr>
            <w:rFonts w:eastAsia="Times New Roman" w:cs="Times New Roman"/>
            <w:b/>
          </w:rPr>
          <w:t>Praćenje rizika</w:t>
        </w:r>
      </w:ins>
    </w:p>
    <w:p w14:paraId="355C92C7" w14:textId="4A1CD585" w:rsidR="0016272D" w:rsidRDefault="00092377" w:rsidP="00FE1B79">
      <w:pPr>
        <w:spacing w:after="51" w:line="250" w:lineRule="auto"/>
      </w:pPr>
      <w:del w:id="1337" w:author="Milan Jovanovic" w:date="2022-07-20T17:55:00Z">
        <w:r w:rsidDel="00290DED">
          <w:rPr>
            <w:rFonts w:eastAsia="Times New Roman" w:cs="Times New Roman"/>
          </w:rPr>
          <w:delText>The status of risk management activities and mitigation success will be revisited as part of the gate exit criteria for each life cycle phase. The risk management plan will be updated at that time</w:delText>
        </w:r>
      </w:del>
      <w:ins w:id="1338" w:author="Milan Jovanovic" w:date="2022-07-20T17:55:00Z">
        <w:r w:rsidR="00290DED">
          <w:rPr>
            <w:rFonts w:eastAsia="Times New Roman" w:cs="Times New Roman"/>
          </w:rPr>
          <w:t xml:space="preserve">Status aktivnosti </w:t>
        </w:r>
        <w:r w:rsidR="004644E7">
          <w:rPr>
            <w:rFonts w:eastAsia="Times New Roman" w:cs="Times New Roman"/>
          </w:rPr>
          <w:t>upravljanja rizi</w:t>
        </w:r>
      </w:ins>
      <w:ins w:id="1339" w:author="Sonja Galovic" w:date="2022-08-07T21:39:00Z">
        <w:r w:rsidR="00AC3EDE">
          <w:rPr>
            <w:rFonts w:eastAsia="Times New Roman" w:cs="Times New Roman"/>
          </w:rPr>
          <w:t>cima</w:t>
        </w:r>
      </w:ins>
      <w:ins w:id="1340" w:author="Milan Jovanovic" w:date="2022-07-20T17:55:00Z">
        <w:del w:id="1341" w:author="Sonja Galovic" w:date="2022-08-07T21:39:00Z">
          <w:r w:rsidR="004644E7" w:rsidDel="00AC3EDE">
            <w:rPr>
              <w:rFonts w:eastAsia="Times New Roman" w:cs="Times New Roman"/>
            </w:rPr>
            <w:delText>kom</w:delText>
          </w:r>
        </w:del>
        <w:r w:rsidR="004644E7">
          <w:rPr>
            <w:rFonts w:eastAsia="Times New Roman" w:cs="Times New Roman"/>
          </w:rPr>
          <w:t xml:space="preserve"> i uspeh ublažavanja</w:t>
        </w:r>
      </w:ins>
      <w:ins w:id="1342" w:author="Sonja Galovic" w:date="2022-08-07T21:39:00Z">
        <w:r w:rsidR="00AC3EDE">
          <w:rPr>
            <w:rFonts w:eastAsia="Times New Roman" w:cs="Times New Roman"/>
          </w:rPr>
          <w:t xml:space="preserve"> rizika</w:t>
        </w:r>
      </w:ins>
      <w:ins w:id="1343" w:author="Milan Jovanovic" w:date="2022-07-20T17:55:00Z">
        <w:r w:rsidR="004644E7">
          <w:rPr>
            <w:rFonts w:eastAsia="Times New Roman" w:cs="Times New Roman"/>
          </w:rPr>
          <w:t xml:space="preserve"> </w:t>
        </w:r>
      </w:ins>
      <w:ins w:id="1344" w:author="Milan Jovanovic" w:date="2022-07-20T17:56:00Z">
        <w:r w:rsidR="004644E7">
          <w:rPr>
            <w:rFonts w:eastAsia="Times New Roman" w:cs="Times New Roman"/>
          </w:rPr>
          <w:t>će biti ponovo</w:t>
        </w:r>
        <w:r w:rsidR="00FD3074">
          <w:rPr>
            <w:rFonts w:eastAsia="Times New Roman" w:cs="Times New Roman"/>
          </w:rPr>
          <w:t xml:space="preserve"> razmotren kao deo izlaznih kriterijuma za svaku fazu životnog ciklusa</w:t>
        </w:r>
      </w:ins>
      <w:r>
        <w:rPr>
          <w:rFonts w:eastAsia="Times New Roman" w:cs="Times New Roman"/>
        </w:rPr>
        <w:t>.</w:t>
      </w:r>
      <w:ins w:id="1345" w:author="Milan Jovanovic" w:date="2022-07-20T17:56:00Z">
        <w:r w:rsidR="007C399B">
          <w:rPr>
            <w:rFonts w:eastAsia="Times New Roman" w:cs="Times New Roman"/>
          </w:rPr>
          <w:t xml:space="preserve"> Plan upravljana rizicima će tada biti ažuriran</w:t>
        </w:r>
      </w:ins>
      <w:ins w:id="1346" w:author="Sonja Galovic" w:date="2022-08-07T21:39:00Z">
        <w:r w:rsidR="00AC3EDE">
          <w:rPr>
            <w:rFonts w:eastAsia="Times New Roman" w:cs="Times New Roman"/>
          </w:rPr>
          <w:t xml:space="preserve">. </w:t>
        </w:r>
      </w:ins>
      <w:del w:id="1347" w:author="Sonja Galovic" w:date="2022-08-07T21:39:00Z">
        <w:r w:rsidDel="00AC3EDE">
          <w:rPr>
            <w:rFonts w:eastAsia="Times New Roman" w:cs="Times New Roman"/>
          </w:rPr>
          <w:delText xml:space="preserve"> </w:delText>
        </w:r>
        <w:r w:rsidDel="00AC3EDE">
          <w:rPr>
            <w:rFonts w:eastAsia="Times New Roman" w:cs="Times New Roman"/>
            <w:i/>
          </w:rPr>
          <w:delText>&lt;If the project is tracking cumulative risk exposure, that will be updated and reviewed during at this time, also.&gt;</w:delText>
        </w:r>
        <w:r w:rsidDel="00AC3EDE">
          <w:rPr>
            <w:rFonts w:eastAsia="Times New Roman" w:cs="Times New Roman"/>
            <w:b/>
            <w:sz w:val="12"/>
            <w:vertAlign w:val="subscript"/>
          </w:rPr>
          <w:delText xml:space="preserve"> </w:delText>
        </w:r>
        <w:r w:rsidDel="00AC3EDE">
          <w:rPr>
            <w:rFonts w:eastAsia="Times New Roman" w:cs="Times New Roman"/>
            <w:b/>
            <w:sz w:val="12"/>
            <w:vertAlign w:val="subscript"/>
          </w:rPr>
          <w:tab/>
        </w:r>
      </w:del>
      <w:r>
        <w:rPr>
          <w:rFonts w:eastAsia="Times New Roman" w:cs="Times New Roman"/>
        </w:rPr>
        <w:t xml:space="preserve"> </w:t>
      </w:r>
    </w:p>
    <w:p w14:paraId="355C92C8" w14:textId="6E902AB7" w:rsidR="0016272D" w:rsidDel="00D41973" w:rsidRDefault="0016272D">
      <w:pPr>
        <w:spacing w:after="0"/>
        <w:ind w:right="-112"/>
        <w:rPr>
          <w:del w:id="1348" w:author="Sonja Galovic" w:date="2022-08-07T21:34:00Z"/>
        </w:rPr>
      </w:pPr>
    </w:p>
    <w:p w14:paraId="355C92C9" w14:textId="6C4D21D6" w:rsidR="0016272D" w:rsidDel="00D41973" w:rsidRDefault="00092377">
      <w:pPr>
        <w:pStyle w:val="Heading1"/>
        <w:ind w:left="-5"/>
        <w:rPr>
          <w:del w:id="1349" w:author="Sonja Galovic" w:date="2022-08-07T21:34:00Z"/>
        </w:rPr>
      </w:pPr>
      <w:del w:id="1350" w:author="Sonja Galovic" w:date="2022-08-07T21:34:00Z">
        <w:r w:rsidDel="00D41973">
          <w:delText xml:space="preserve">Risk Management Budget </w:delText>
        </w:r>
      </w:del>
      <w:ins w:id="1351" w:author="Milan Jovanovic" w:date="2022-07-20T17:57:00Z">
        <w:del w:id="1352" w:author="Sonja Galovic" w:date="2022-08-07T21:34:00Z">
          <w:r w:rsidR="0004611B" w:rsidDel="00D41973">
            <w:delText>Budžet za upravljanje rizi</w:delText>
          </w:r>
          <w:r w:rsidR="0096013E" w:rsidDel="00D41973">
            <w:delText>cima</w:delText>
          </w:r>
        </w:del>
      </w:ins>
    </w:p>
    <w:p w14:paraId="6A0A7BF6" w14:textId="4189C81D" w:rsidR="006F5603" w:rsidDel="00D41973" w:rsidRDefault="00A33B92">
      <w:pPr>
        <w:spacing w:after="174"/>
        <w:ind w:right="-112"/>
        <w:rPr>
          <w:del w:id="1353" w:author="Sonja Galovic" w:date="2022-08-07T21:34:00Z"/>
        </w:rPr>
      </w:pPr>
      <w:del w:id="1354" w:author="Sonja Galovic" w:date="2022-08-07T21:34:00Z">
        <w:r w:rsidDel="00D41973">
          <w:delText>Placeholder</w:delText>
        </w:r>
      </w:del>
    </w:p>
    <w:p w14:paraId="355C92CE" w14:textId="08EBE90F" w:rsidR="0016272D" w:rsidDel="00D41973" w:rsidRDefault="00092377">
      <w:pPr>
        <w:spacing w:after="174"/>
        <w:ind w:right="-112"/>
        <w:rPr>
          <w:del w:id="1355" w:author="Sonja Galovic" w:date="2022-08-07T21:34:00Z"/>
        </w:rPr>
      </w:pPr>
      <w:del w:id="1356" w:author="Sonja Galovic" w:date="2022-08-07T21:34:00Z">
        <w:r w:rsidDel="00D41973">
          <w:rPr>
            <w:noProof/>
          </w:rPr>
          <mc:AlternateContent>
            <mc:Choice Requires="wpg">
              <w:drawing>
                <wp:inline distT="0" distB="0" distL="0" distR="0" wp14:anchorId="355C9316" wp14:editId="04304696">
                  <wp:extent cx="6080760" cy="425426"/>
                  <wp:effectExtent l="0" t="0" r="0" b="0"/>
                  <wp:docPr id="8414" name="Group 8414"/>
                  <wp:cNvGraphicFramePr/>
                  <a:graphic xmlns:a="http://schemas.openxmlformats.org/drawingml/2006/main">
                    <a:graphicData uri="http://schemas.microsoft.com/office/word/2010/wordprocessingGroup">
                      <wpg:wgp>
                        <wpg:cNvGrpSpPr/>
                        <wpg:grpSpPr>
                          <a:xfrm>
                            <a:off x="0" y="0"/>
                            <a:ext cx="6080760" cy="425426"/>
                            <a:chOff x="0" y="0"/>
                            <a:chExt cx="6080760" cy="425426"/>
                          </a:xfrm>
                        </wpg:grpSpPr>
                        <wps:wsp>
                          <wps:cNvPr id="769" name="Rectangle 769"/>
                          <wps:cNvSpPr/>
                          <wps:spPr>
                            <a:xfrm>
                              <a:off x="0" y="0"/>
                              <a:ext cx="50673" cy="273026"/>
                            </a:xfrm>
                            <a:prstGeom prst="rect">
                              <a:avLst/>
                            </a:prstGeom>
                            <a:ln>
                              <a:noFill/>
                            </a:ln>
                          </wps:spPr>
                          <wps:txbx>
                            <w:txbxContent>
                              <w:p w14:paraId="355C9330" w14:textId="77777777" w:rsidR="0016272D" w:rsidRDefault="00092377">
                                <w:r>
                                  <w:rPr>
                                    <w:rFonts w:eastAsia="Times New Roman" w:cs="Times New Roman"/>
                                    <w:sz w:val="24"/>
                                  </w:rPr>
                                  <w:t xml:space="preserve"> </w:t>
                                </w:r>
                              </w:p>
                            </w:txbxContent>
                          </wps:txbx>
                          <wps:bodyPr horzOverflow="overflow" vert="horz" lIns="0" tIns="0" rIns="0" bIns="0" rtlCol="0">
                            <a:noAutofit/>
                          </wps:bodyPr>
                        </wps:wsp>
                        <wps:wsp>
                          <wps:cNvPr id="9701" name="Shape 9701"/>
                          <wps:cNvSpPr/>
                          <wps:spPr>
                            <a:xfrm>
                              <a:off x="0" y="188975"/>
                              <a:ext cx="6080760" cy="152400"/>
                            </a:xfrm>
                            <a:custGeom>
                              <a:avLst/>
                              <a:gdLst/>
                              <a:ahLst/>
                              <a:cxnLst/>
                              <a:rect l="0" t="0" r="0" b="0"/>
                              <a:pathLst>
                                <a:path w="6080760" h="152400">
                                  <a:moveTo>
                                    <a:pt x="0" y="0"/>
                                  </a:moveTo>
                                  <a:lnTo>
                                    <a:pt x="6080760" y="0"/>
                                  </a:lnTo>
                                  <a:lnTo>
                                    <a:pt x="6080760" y="152400"/>
                                  </a:lnTo>
                                  <a:lnTo>
                                    <a:pt x="0" y="152400"/>
                                  </a:lnTo>
                                  <a:lnTo>
                                    <a:pt x="0" y="0"/>
                                  </a:lnTo>
                                </a:path>
                              </a:pathLst>
                            </a:custGeom>
                            <a:ln w="0" cap="flat">
                              <a:miter lim="127000"/>
                            </a:ln>
                          </wps:spPr>
                          <wps:style>
                            <a:lnRef idx="0">
                              <a:srgbClr val="000000">
                                <a:alpha val="0"/>
                              </a:srgbClr>
                            </a:lnRef>
                            <a:fillRef idx="1">
                              <a:srgbClr val="CDCECE"/>
                            </a:fillRef>
                            <a:effectRef idx="0">
                              <a:scrgbClr r="0" g="0" b="0"/>
                            </a:effectRef>
                            <a:fontRef idx="none"/>
                          </wps:style>
                          <wps:bodyPr/>
                        </wps:wsp>
                        <wps:wsp>
                          <wps:cNvPr id="9702" name="Shape 9702"/>
                          <wps:cNvSpPr/>
                          <wps:spPr>
                            <a:xfrm>
                              <a:off x="68580" y="188975"/>
                              <a:ext cx="5943601" cy="152400"/>
                            </a:xfrm>
                            <a:custGeom>
                              <a:avLst/>
                              <a:gdLst/>
                              <a:ahLst/>
                              <a:cxnLst/>
                              <a:rect l="0" t="0" r="0" b="0"/>
                              <a:pathLst>
                                <a:path w="5943601" h="152400">
                                  <a:moveTo>
                                    <a:pt x="0" y="0"/>
                                  </a:moveTo>
                                  <a:lnTo>
                                    <a:pt x="5943601" y="0"/>
                                  </a:lnTo>
                                  <a:lnTo>
                                    <a:pt x="5943601" y="152400"/>
                                  </a:lnTo>
                                  <a:lnTo>
                                    <a:pt x="0" y="152400"/>
                                  </a:lnTo>
                                  <a:lnTo>
                                    <a:pt x="0" y="0"/>
                                  </a:lnTo>
                                </a:path>
                              </a:pathLst>
                            </a:custGeom>
                            <a:ln w="0" cap="flat">
                              <a:miter lim="127000"/>
                            </a:ln>
                          </wps:spPr>
                          <wps:style>
                            <a:lnRef idx="0">
                              <a:srgbClr val="000000">
                                <a:alpha val="0"/>
                              </a:srgbClr>
                            </a:lnRef>
                            <a:fillRef idx="1">
                              <a:srgbClr val="CDCECE"/>
                            </a:fillRef>
                            <a:effectRef idx="0">
                              <a:scrgbClr r="0" g="0" b="0"/>
                            </a:effectRef>
                            <a:fontRef idx="none"/>
                          </wps:style>
                          <wps:bodyPr/>
                        </wps:wsp>
                        <wps:wsp>
                          <wps:cNvPr id="772" name="Rectangle 772"/>
                          <wps:cNvSpPr/>
                          <wps:spPr>
                            <a:xfrm>
                              <a:off x="68580" y="152400"/>
                              <a:ext cx="50673" cy="273026"/>
                            </a:xfrm>
                            <a:prstGeom prst="rect">
                              <a:avLst/>
                            </a:prstGeom>
                            <a:ln>
                              <a:noFill/>
                            </a:ln>
                          </wps:spPr>
                          <wps:txbx>
                            <w:txbxContent>
                              <w:p w14:paraId="355C9331" w14:textId="77777777" w:rsidR="0016272D" w:rsidRDefault="00092377">
                                <w:r>
                                  <w:rPr>
                                    <w:rFonts w:eastAsia="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355C9316" id="Group 8414" o:spid="_x0000_s1045" style="width:478.8pt;height:33.5pt;mso-position-horizontal-relative:char;mso-position-vertical-relative:line" coordsize="60807,4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">
                  <v:rect id="Rectangle 769" o:spid="_x0000_s1046" style="position:absolute;width:506;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" filled="f" stroked="f">
                    <v:textbox inset="0,0,0,0">
                      <w:txbxContent>
                        <w:p w14:paraId="355C9330" w14:textId="77777777" w:rsidR="0016272D" w:rsidRDefault="00092377">
                          <w:r>
                            <w:rPr>
                              <w:rFonts w:eastAsia="Times New Roman" w:cs="Times New Roman"/>
                              <w:sz w:val="24"/>
                            </w:rPr>
                            <w:t xml:space="preserve"> </w:t>
                          </w:r>
                        </w:p>
                      </w:txbxContent>
                    </v:textbox>
                  </v:rect>
                  <v:shape id="Shape 9701" o:spid="_x0000_s1047" style="position:absolute;top:1889;width:60807;height:1524;visibility:visible;mso-wrap-style:square;v-text-anchor:top" coordsize="608076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" path="m,l6080760,r,152400l,152400,,e" fillcolor="#cdcece" stroked="f" strokeweight="0">
                    <v:stroke miterlimit="83231f" joinstyle="miter"/>
                    <v:path arrowok="t" textboxrect="0,0,6080760,152400"/>
                  </v:shape>
                  <v:shape id="Shape 9702" o:spid="_x0000_s1048" style="position:absolute;left:685;top:1889;width:59436;height:1524;visibility:visible;mso-wrap-style:square;v-text-anchor:top" coordsize="5943601,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" path="m,l5943601,r,152400l,152400,,e" fillcolor="#cdcece" stroked="f" strokeweight="0">
                    <v:stroke miterlimit="83231f" joinstyle="miter"/>
                    <v:path arrowok="t" textboxrect="0,0,5943601,152400"/>
                  </v:shape>
                  <v:rect id="Rectangle 772" o:spid="_x0000_s1049" style="position:absolute;left:685;top:1524;width:507;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Yj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" filled="f" stroked="f">
                    <v:textbox inset="0,0,0,0">
                      <w:txbxContent>
                        <w:p w14:paraId="355C9331" w14:textId="77777777" w:rsidR="0016272D" w:rsidRDefault="00092377">
                          <w:r>
                            <w:rPr>
                              <w:rFonts w:eastAsia="Times New Roman" w:cs="Times New Roman"/>
                              <w:sz w:val="24"/>
                            </w:rPr>
                            <w:t xml:space="preserve"> </w:t>
                          </w:r>
                        </w:p>
                      </w:txbxContent>
                    </v:textbox>
                  </v:rect>
                  <w10:anchorlock/>
                </v:group>
              </w:pict>
            </mc:Fallback>
          </mc:AlternateContent>
        </w:r>
      </w:del>
    </w:p>
    <w:p w14:paraId="355C92CF" w14:textId="25C5CD9E" w:rsidR="0016272D" w:rsidDel="00D41973" w:rsidRDefault="00092377">
      <w:pPr>
        <w:pStyle w:val="Heading1"/>
        <w:ind w:left="-5"/>
        <w:rPr>
          <w:del w:id="1357" w:author="Sonja Galovic" w:date="2022-08-07T21:34:00Z"/>
        </w:rPr>
      </w:pPr>
      <w:del w:id="1358" w:author="Sonja Galovic" w:date="2022-08-07T21:34:00Z">
        <w:r w:rsidDel="00D41973">
          <w:delText xml:space="preserve">Risk Management Tools </w:delText>
        </w:r>
      </w:del>
      <w:ins w:id="1359" w:author="Milan Jovanovic" w:date="2022-07-20T17:57:00Z">
        <w:del w:id="1360" w:author="Sonja Galovic" w:date="2022-08-07T21:34:00Z">
          <w:r w:rsidR="0096013E" w:rsidDel="00D41973">
            <w:delText>Alati za upravljane rizicima</w:delText>
          </w:r>
        </w:del>
      </w:ins>
    </w:p>
    <w:p w14:paraId="1A41482B" w14:textId="6342AE90" w:rsidR="00A701B2" w:rsidRPr="00A33B92" w:rsidRDefault="00A33B92" w:rsidP="00A33B92">
      <w:pPr>
        <w:spacing w:after="174"/>
        <w:ind w:right="-112"/>
      </w:pPr>
      <w:del w:id="1361" w:author="Sonja Galovic" w:date="2022-08-07T21:34:00Z">
        <w:r w:rsidDel="00D41973">
          <w:delText>Placeholder</w:delText>
        </w:r>
      </w:del>
    </w:p>
    <w:p w14:paraId="7D266890" w14:textId="77777777" w:rsidR="00687C28" w:rsidRDefault="00687C28">
      <w:pPr>
        <w:rPr>
          <w:ins w:id="1362" w:author="Sonja Galovic" w:date="2022-07-22T16:03:00Z"/>
          <w:rFonts w:eastAsia="Times New Roman" w:cs="Times New Roman"/>
          <w:b/>
          <w:sz w:val="32"/>
        </w:rPr>
      </w:pPr>
      <w:bookmarkStart w:id="1363" w:name="_Appendix._Sample_Risk"/>
      <w:bookmarkEnd w:id="1363"/>
      <w:ins w:id="1364" w:author="Sonja Galovic" w:date="2022-07-22T16:03:00Z">
        <w:r>
          <w:br w:type="page"/>
        </w:r>
      </w:ins>
    </w:p>
    <w:p w14:paraId="355C92D5" w14:textId="1CD9B228" w:rsidR="0016272D" w:rsidRDefault="00092377" w:rsidP="00E22BB6">
      <w:pPr>
        <w:pStyle w:val="Heading1"/>
        <w:ind w:left="-5"/>
        <w:rPr>
          <w:ins w:id="1365" w:author="Sonja Galovic" w:date="2022-07-22T16:04:00Z"/>
        </w:rPr>
      </w:pPr>
      <w:del w:id="1366" w:author="Sonja Galovic" w:date="2022-07-22T16:04:00Z">
        <w:r w:rsidDel="00E22BB6">
          <w:lastRenderedPageBreak/>
          <w:delText>Appendix. Sample Risk Documentation Form</w:delText>
        </w:r>
      </w:del>
      <w:bookmarkStart w:id="1367" w:name="_Toc110800997"/>
      <w:ins w:id="1368" w:author="Sonja Galovic" w:date="2022-07-22T16:04:00Z">
        <w:r w:rsidR="00E22BB6">
          <w:t>Lista rizika</w:t>
        </w:r>
      </w:ins>
      <w:bookmarkEnd w:id="1367"/>
      <w:del w:id="1369" w:author="Sonja Galovic" w:date="2022-07-22T16:04:00Z">
        <w:r w:rsidDel="00E22BB6">
          <w:delText xml:space="preserve"> </w:delText>
        </w:r>
      </w:del>
    </w:p>
    <w:p w14:paraId="2F873617" w14:textId="77777777" w:rsidR="00E22BB6" w:rsidRPr="00E22BB6" w:rsidRDefault="00E22BB6">
      <w:pPr>
        <w:pPrChange w:id="1370" w:author="Sonja Galovic" w:date="2022-07-22T16:04:00Z">
          <w:pPr>
            <w:pStyle w:val="Heading1"/>
            <w:ind w:left="-5"/>
          </w:pPr>
        </w:pPrChange>
      </w:pPr>
    </w:p>
    <w:tbl>
      <w:tblPr>
        <w:tblStyle w:val="TableGrid1"/>
        <w:tblW w:w="9492" w:type="dxa"/>
        <w:tblInd w:w="15" w:type="dxa"/>
        <w:tblCellMar>
          <w:top w:w="24" w:type="dxa"/>
          <w:left w:w="107" w:type="dxa"/>
          <w:right w:w="63" w:type="dxa"/>
        </w:tblCellMar>
        <w:tblLook w:val="04A0" w:firstRow="1" w:lastRow="0" w:firstColumn="1" w:lastColumn="0" w:noHBand="0" w:noVBand="1"/>
        <w:tblPrChange w:id="1371" w:author="Sonja Galovic" w:date="2022-07-22T16:05:00Z">
          <w:tblPr>
            <w:tblStyle w:val="TableGrid1"/>
            <w:tblW w:w="9576" w:type="dxa"/>
            <w:tblInd w:w="15" w:type="dxa"/>
            <w:tblCellMar>
              <w:top w:w="24" w:type="dxa"/>
              <w:left w:w="107" w:type="dxa"/>
              <w:right w:w="63" w:type="dxa"/>
            </w:tblCellMar>
            <w:tblLook w:val="04A0" w:firstRow="1" w:lastRow="0" w:firstColumn="1" w:lastColumn="0" w:noHBand="0" w:noVBand="1"/>
          </w:tblPr>
        </w:tblPrChange>
      </w:tblPr>
      <w:tblGrid>
        <w:gridCol w:w="3141"/>
        <w:gridCol w:w="1427"/>
        <w:gridCol w:w="1683"/>
        <w:gridCol w:w="3241"/>
        <w:tblGridChange w:id="1372">
          <w:tblGrid>
            <w:gridCol w:w="3169"/>
            <w:gridCol w:w="1440"/>
            <w:gridCol w:w="1698"/>
            <w:gridCol w:w="3269"/>
          </w:tblGrid>
        </w:tblGridChange>
      </w:tblGrid>
      <w:tr w:rsidR="0016272D" w14:paraId="355C92D9" w14:textId="77777777" w:rsidTr="00280AA4">
        <w:trPr>
          <w:trHeight w:val="383"/>
          <w:trPrChange w:id="1373" w:author="Sonja Galovic" w:date="2022-07-22T16:05:00Z">
            <w:trPr>
              <w:trHeight w:val="654"/>
            </w:trPr>
          </w:trPrChange>
        </w:trPr>
        <w:tc>
          <w:tcPr>
            <w:tcW w:w="3141" w:type="dxa"/>
            <w:tcBorders>
              <w:top w:val="single" w:sz="12" w:space="0" w:color="000000"/>
              <w:left w:val="single" w:sz="12" w:space="0" w:color="000000"/>
              <w:bottom w:val="single" w:sz="6" w:space="0" w:color="000000"/>
              <w:right w:val="single" w:sz="6" w:space="0" w:color="000000"/>
            </w:tcBorders>
            <w:tcPrChange w:id="1374" w:author="Sonja Galovic" w:date="2022-07-22T16:05:00Z">
              <w:tcPr>
                <w:tcW w:w="3169" w:type="dxa"/>
                <w:tcBorders>
                  <w:top w:val="single" w:sz="12" w:space="0" w:color="000000"/>
                  <w:left w:val="single" w:sz="12" w:space="0" w:color="000000"/>
                  <w:bottom w:val="single" w:sz="6" w:space="0" w:color="000000"/>
                  <w:right w:val="single" w:sz="6" w:space="0" w:color="000000"/>
                </w:tcBorders>
              </w:tcPr>
            </w:tcPrChange>
          </w:tcPr>
          <w:p w14:paraId="355C92D6" w14:textId="23BB0A45" w:rsidR="0016272D" w:rsidRDefault="00092377">
            <w:bookmarkStart w:id="1375" w:name="_Hlk109396513"/>
            <w:del w:id="1376" w:author="Milan Jovanovic" w:date="2022-07-20T17:59:00Z">
              <w:r w:rsidDel="00A3016B">
                <w:rPr>
                  <w:rFonts w:eastAsia="Times New Roman" w:cs="Times New Roman"/>
                  <w:b/>
                </w:rPr>
                <w:delText xml:space="preserve">Risk </w:delText>
              </w:r>
            </w:del>
            <w:ins w:id="1377" w:author="Milan Jovanovic" w:date="2022-07-20T17:59:00Z">
              <w:del w:id="1378" w:author="Srdjan Todorovic" w:date="2022-07-22T14:20:00Z">
                <w:r w:rsidR="00A3016B">
                  <w:rPr>
                    <w:rFonts w:eastAsia="Times New Roman" w:cs="Times New Roman"/>
                    <w:b/>
                  </w:rPr>
                  <w:delText xml:space="preserve">Rizik </w:delText>
                </w:r>
              </w:del>
            </w:ins>
            <w:del w:id="1379" w:author="Srdjan Todorovic" w:date="2022-07-22T14:20:00Z">
              <w:r>
                <w:rPr>
                  <w:rFonts w:eastAsia="Times New Roman" w:cs="Times New Roman"/>
                  <w:b/>
                </w:rPr>
                <w:delText>ID</w:delText>
              </w:r>
            </w:del>
            <w:ins w:id="1380" w:author="Srdjan Todorovic" w:date="2022-07-22T14:20:00Z">
              <w:r w:rsidR="00B22920">
                <w:rPr>
                  <w:rFonts w:eastAsia="Times New Roman" w:cs="Times New Roman"/>
                  <w:b/>
                </w:rPr>
                <w:t>Identifikator rizika</w:t>
              </w:r>
            </w:ins>
            <w:r>
              <w:rPr>
                <w:rFonts w:eastAsia="Times New Roman" w:cs="Times New Roman"/>
                <w:b/>
              </w:rPr>
              <w:t>:</w:t>
            </w:r>
            <w:r>
              <w:rPr>
                <w:rFonts w:eastAsia="Times New Roman" w:cs="Times New Roman"/>
              </w:rPr>
              <w:t xml:space="preserve"> </w:t>
            </w:r>
            <w:del w:id="1381" w:author="Srdjan Todorovic" w:date="2022-07-22T14:20:00Z">
              <w:r w:rsidRPr="00B22920">
                <w:rPr>
                  <w:rFonts w:eastAsia="Times New Roman" w:cs="Times New Roman"/>
                  <w:rPrChange w:id="1382" w:author="Srdjan Todorovic" w:date="2022-07-22T16:20:00Z">
                    <w:rPr>
                      <w:rFonts w:eastAsia="Times New Roman" w:cs="Times New Roman"/>
                      <w:i/>
                    </w:rPr>
                  </w:rPrChange>
                </w:rPr>
                <w:delText>&lt;sequence number&gt;</w:delText>
              </w:r>
            </w:del>
            <w:ins w:id="1383" w:author="Srdjan Todorovic" w:date="2022-07-22T14:20:00Z">
              <w:r w:rsidR="00B22920" w:rsidRPr="00B22920">
                <w:rPr>
                  <w:rFonts w:eastAsia="Times New Roman" w:cs="Times New Roman"/>
                  <w:iCs/>
                  <w:rPrChange w:id="1384" w:author="Srdjan Todorovic" w:date="2022-07-22T14:20:00Z">
                    <w:rPr>
                      <w:rFonts w:eastAsia="Times New Roman" w:cs="Times New Roman"/>
                      <w:i/>
                    </w:rPr>
                  </w:rPrChange>
                </w:rPr>
                <w:t>1</w:t>
              </w:r>
            </w:ins>
            <w:r>
              <w:rPr>
                <w:rFonts w:eastAsia="Times New Roman" w:cs="Times New Roman"/>
              </w:rPr>
              <w:t xml:space="preserve"> </w:t>
            </w:r>
          </w:p>
        </w:tc>
        <w:tc>
          <w:tcPr>
            <w:tcW w:w="3110" w:type="dxa"/>
            <w:gridSpan w:val="2"/>
            <w:tcBorders>
              <w:top w:val="single" w:sz="12" w:space="0" w:color="000000"/>
              <w:left w:val="single" w:sz="6" w:space="0" w:color="000000"/>
              <w:bottom w:val="single" w:sz="6" w:space="0" w:color="000000"/>
              <w:right w:val="single" w:sz="6" w:space="0" w:color="000000"/>
            </w:tcBorders>
            <w:tcPrChange w:id="1385" w:author="Sonja Galovic" w:date="2022-07-22T16:05:00Z">
              <w:tcPr>
                <w:tcW w:w="3138" w:type="dxa"/>
                <w:gridSpan w:val="2"/>
                <w:tcBorders>
                  <w:top w:val="single" w:sz="12" w:space="0" w:color="000000"/>
                  <w:left w:val="single" w:sz="6" w:space="0" w:color="000000"/>
                  <w:bottom w:val="single" w:sz="6" w:space="0" w:color="000000"/>
                  <w:right w:val="single" w:sz="6" w:space="0" w:color="000000"/>
                </w:tcBorders>
              </w:tcPr>
            </w:tcPrChange>
          </w:tcPr>
          <w:p w14:paraId="355C92D7" w14:textId="720955A6" w:rsidR="0016272D" w:rsidRDefault="00092377">
            <w:pPr>
              <w:ind w:left="1"/>
            </w:pPr>
            <w:del w:id="1386" w:author="Milan Jovanovic" w:date="2022-07-20T17:59:00Z">
              <w:r w:rsidDel="00A3016B">
                <w:rPr>
                  <w:rFonts w:eastAsia="Times New Roman" w:cs="Times New Roman"/>
                  <w:b/>
                </w:rPr>
                <w:delText>Date Opened</w:delText>
              </w:r>
            </w:del>
            <w:ins w:id="1387" w:author="Milan Jovanovic" w:date="2022-07-20T17:59:00Z">
              <w:r w:rsidR="00A3016B">
                <w:rPr>
                  <w:rFonts w:eastAsia="Times New Roman" w:cs="Times New Roman"/>
                  <w:b/>
                </w:rPr>
                <w:t xml:space="preserve">Datum </w:t>
              </w:r>
            </w:ins>
            <w:ins w:id="1388" w:author="Milan Jovanovic" w:date="2022-07-20T18:04:00Z">
              <w:r w:rsidR="002F14FD">
                <w:rPr>
                  <w:rFonts w:eastAsia="Times New Roman" w:cs="Times New Roman"/>
                  <w:b/>
                </w:rPr>
                <w:t>o</w:t>
              </w:r>
            </w:ins>
            <w:ins w:id="1389" w:author="Milan Jovanovic" w:date="2022-07-20T17:59:00Z">
              <w:r w:rsidR="00A3016B">
                <w:rPr>
                  <w:rFonts w:eastAsia="Times New Roman" w:cs="Times New Roman"/>
                  <w:b/>
                </w:rPr>
                <w:t>tvaranja</w:t>
              </w:r>
            </w:ins>
            <w:r>
              <w:rPr>
                <w:rFonts w:eastAsia="Times New Roman" w:cs="Times New Roman"/>
                <w:b/>
              </w:rPr>
              <w:t xml:space="preserve">: </w:t>
            </w:r>
            <w:del w:id="1390" w:author="Srdjan Todorovic" w:date="2022-07-22T14:46:00Z">
              <w:r w:rsidRPr="00A75ED2">
                <w:rPr>
                  <w:rFonts w:eastAsia="Times New Roman" w:cs="Times New Roman"/>
                  <w:rPrChange w:id="1391" w:author="Srdjan Todorovic" w:date="2022-07-22T16:58:00Z">
                    <w:rPr>
                      <w:rFonts w:eastAsia="Times New Roman" w:cs="Times New Roman"/>
                      <w:i/>
                    </w:rPr>
                  </w:rPrChange>
                </w:rPr>
                <w:delText>&lt;</w:delText>
              </w:r>
              <w:r w:rsidRPr="00A75ED2">
                <w:rPr>
                  <w:rFonts w:eastAsia="Times New Roman" w:cs="Times New Roman"/>
                  <w:sz w:val="24"/>
                  <w:rPrChange w:id="1392" w:author="Srdjan Todorovic" w:date="2022-07-22T16:58:00Z">
                    <w:rPr>
                      <w:rFonts w:eastAsia="Times New Roman" w:cs="Times New Roman"/>
                      <w:i/>
                      <w:sz w:val="24"/>
                    </w:rPr>
                  </w:rPrChange>
                </w:rPr>
                <w:delText>date the risk was identified</w:delText>
              </w:r>
              <w:r w:rsidRPr="00A75ED2">
                <w:rPr>
                  <w:rFonts w:eastAsia="Times New Roman" w:cs="Times New Roman"/>
                  <w:rPrChange w:id="1393" w:author="Srdjan Todorovic" w:date="2022-07-22T16:58:00Z">
                    <w:rPr>
                      <w:rFonts w:eastAsia="Times New Roman" w:cs="Times New Roman"/>
                      <w:i/>
                    </w:rPr>
                  </w:rPrChange>
                </w:rPr>
                <w:delText>&gt;</w:delText>
              </w:r>
            </w:del>
            <w:ins w:id="1394" w:author="Srdjan Todorovic" w:date="2022-07-22T14:46:00Z">
              <w:r w:rsidR="000114E4" w:rsidRPr="00A75ED2">
                <w:rPr>
                  <w:rFonts w:eastAsia="Times New Roman" w:cs="Times New Roman"/>
                  <w:iCs/>
                  <w:rPrChange w:id="1395" w:author="Srdjan Todorovic" w:date="2022-07-22T14:46:00Z">
                    <w:rPr>
                      <w:rFonts w:eastAsia="Times New Roman" w:cs="Times New Roman"/>
                      <w:i/>
                    </w:rPr>
                  </w:rPrChange>
                </w:rPr>
                <w:t>22.0</w:t>
              </w:r>
            </w:ins>
            <w:ins w:id="1396" w:author="Srdjan Todorovic" w:date="2022-07-22T15:01:00Z">
              <w:r w:rsidR="007D15BA">
                <w:rPr>
                  <w:rFonts w:eastAsia="Times New Roman" w:cs="Times New Roman"/>
                  <w:iCs/>
                </w:rPr>
                <w:t>7</w:t>
              </w:r>
            </w:ins>
            <w:ins w:id="1397" w:author="Srdjan Todorovic" w:date="2022-07-22T14:46:00Z">
              <w:r w:rsidR="00A75ED2">
                <w:rPr>
                  <w:rFonts w:eastAsia="Times New Roman" w:cs="Times New Roman"/>
                  <w:iCs/>
                </w:rPr>
                <w:t>.2022.</w:t>
              </w:r>
            </w:ins>
            <w:r>
              <w:rPr>
                <w:rFonts w:eastAsia="Times New Roman" w:cs="Times New Roman"/>
              </w:rPr>
              <w:t xml:space="preserve"> </w:t>
            </w:r>
          </w:p>
        </w:tc>
        <w:tc>
          <w:tcPr>
            <w:tcW w:w="3240" w:type="dxa"/>
            <w:tcBorders>
              <w:top w:val="single" w:sz="12" w:space="0" w:color="000000"/>
              <w:left w:val="single" w:sz="6" w:space="0" w:color="000000"/>
              <w:bottom w:val="single" w:sz="6" w:space="0" w:color="000000"/>
              <w:right w:val="single" w:sz="12" w:space="0" w:color="000000"/>
            </w:tcBorders>
            <w:tcPrChange w:id="1398" w:author="Sonja Galovic" w:date="2022-07-22T16:05:00Z">
              <w:tcPr>
                <w:tcW w:w="3269" w:type="dxa"/>
                <w:tcBorders>
                  <w:top w:val="single" w:sz="12" w:space="0" w:color="000000"/>
                  <w:left w:val="single" w:sz="6" w:space="0" w:color="000000"/>
                  <w:bottom w:val="single" w:sz="6" w:space="0" w:color="000000"/>
                  <w:right w:val="single" w:sz="12" w:space="0" w:color="000000"/>
                </w:tcBorders>
              </w:tcPr>
            </w:tcPrChange>
          </w:tcPr>
          <w:p w14:paraId="355C92D8" w14:textId="601286D6" w:rsidR="0016272D" w:rsidRDefault="00092377">
            <w:pPr>
              <w:ind w:left="1"/>
            </w:pPr>
            <w:del w:id="1399" w:author="Milan Jovanovic" w:date="2022-07-20T18:01:00Z">
              <w:r w:rsidDel="000C0A14">
                <w:rPr>
                  <w:rFonts w:eastAsia="Times New Roman" w:cs="Times New Roman"/>
                  <w:b/>
                </w:rPr>
                <w:delText>Date Closed</w:delText>
              </w:r>
            </w:del>
            <w:ins w:id="1400" w:author="Milan Jovanovic" w:date="2022-07-20T18:01:00Z">
              <w:r w:rsidR="000C0A14">
                <w:rPr>
                  <w:rFonts w:eastAsia="Times New Roman" w:cs="Times New Roman"/>
                  <w:b/>
                </w:rPr>
                <w:t xml:space="preserve">Datum </w:t>
              </w:r>
            </w:ins>
            <w:ins w:id="1401" w:author="Milan Jovanovic" w:date="2022-07-20T18:04:00Z">
              <w:r w:rsidR="002F14FD">
                <w:rPr>
                  <w:rFonts w:eastAsia="Times New Roman" w:cs="Times New Roman"/>
                  <w:b/>
                </w:rPr>
                <w:t>z</w:t>
              </w:r>
            </w:ins>
            <w:ins w:id="1402" w:author="Milan Jovanovic" w:date="2022-07-20T18:01:00Z">
              <w:r w:rsidR="000C0A14">
                <w:rPr>
                  <w:rFonts w:eastAsia="Times New Roman" w:cs="Times New Roman"/>
                  <w:b/>
                </w:rPr>
                <w:t>atvaranja</w:t>
              </w:r>
            </w:ins>
            <w:r>
              <w:rPr>
                <w:rFonts w:eastAsia="Times New Roman" w:cs="Times New Roman"/>
                <w:b/>
              </w:rPr>
              <w:t>:</w:t>
            </w:r>
            <w:r>
              <w:rPr>
                <w:rFonts w:eastAsia="Times New Roman" w:cs="Times New Roman"/>
                <w:i/>
              </w:rPr>
              <w:t xml:space="preserve"> </w:t>
            </w:r>
            <w:ins w:id="1403" w:author="Srdjan Todorovic" w:date="2022-07-22T15:02:00Z">
              <w:r w:rsidR="0023640E">
                <w:rPr>
                  <w:rFonts w:eastAsia="Times New Roman" w:cs="Times New Roman"/>
                  <w:iCs/>
                </w:rPr>
                <w:t>31</w:t>
              </w:r>
            </w:ins>
            <w:ins w:id="1404" w:author="Srdjan Todorovic" w:date="2022-07-22T14:46:00Z">
              <w:r w:rsidR="0021141D" w:rsidRPr="0056773D">
                <w:rPr>
                  <w:rFonts w:eastAsia="Times New Roman" w:cs="Times New Roman"/>
                  <w:iCs/>
                  <w:rPrChange w:id="1405" w:author="Srdjan Todorovic" w:date="2022-07-22T14:51:00Z">
                    <w:rPr>
                      <w:rFonts w:eastAsia="Times New Roman" w:cs="Times New Roman"/>
                      <w:i/>
                    </w:rPr>
                  </w:rPrChange>
                </w:rPr>
                <w:t>.0</w:t>
              </w:r>
            </w:ins>
            <w:ins w:id="1406" w:author="Srdjan Todorovic" w:date="2022-07-22T15:02:00Z">
              <w:r w:rsidR="00007708">
                <w:rPr>
                  <w:rFonts w:eastAsia="Times New Roman" w:cs="Times New Roman"/>
                  <w:iCs/>
                </w:rPr>
                <w:t>8</w:t>
              </w:r>
            </w:ins>
            <w:ins w:id="1407" w:author="Srdjan Todorovic" w:date="2022-07-22T14:46:00Z">
              <w:r w:rsidR="0021141D" w:rsidRPr="0056773D">
                <w:rPr>
                  <w:rFonts w:eastAsia="Times New Roman" w:cs="Times New Roman"/>
                  <w:iCs/>
                  <w:rPrChange w:id="1408" w:author="Srdjan Todorovic" w:date="2022-07-22T14:51:00Z">
                    <w:rPr>
                      <w:rFonts w:eastAsia="Times New Roman" w:cs="Times New Roman"/>
                      <w:i/>
                    </w:rPr>
                  </w:rPrChange>
                </w:rPr>
                <w:t>.2022.</w:t>
              </w:r>
            </w:ins>
            <w:del w:id="1409" w:author="Srdjan Todorovic" w:date="2022-07-22T14:46:00Z">
              <w:r>
                <w:rPr>
                  <w:rFonts w:eastAsia="Times New Roman" w:cs="Times New Roman"/>
                  <w:i/>
                </w:rPr>
                <w:delText>&lt;date the risk was closed out&gt;</w:delText>
              </w:r>
              <w:r>
                <w:rPr>
                  <w:rFonts w:eastAsia="Times New Roman" w:cs="Times New Roman"/>
                </w:rPr>
                <w:delText xml:space="preserve"> </w:delText>
              </w:r>
            </w:del>
          </w:p>
        </w:tc>
      </w:tr>
      <w:tr w:rsidR="0016272D" w14:paraId="355C92DB" w14:textId="77777777" w:rsidTr="00AB5DA7">
        <w:trPr>
          <w:trHeight w:val="409"/>
          <w:trPrChange w:id="1410" w:author="Sonja Galovic" w:date="2022-07-22T16:05:00Z">
            <w:trPr>
              <w:trHeight w:val="371"/>
            </w:trPr>
          </w:trPrChange>
        </w:trPr>
        <w:tc>
          <w:tcPr>
            <w:tcW w:w="9492" w:type="dxa"/>
            <w:gridSpan w:val="4"/>
            <w:tcBorders>
              <w:top w:val="single" w:sz="6" w:space="0" w:color="000000"/>
              <w:left w:val="single" w:sz="12" w:space="0" w:color="000000"/>
              <w:bottom w:val="single" w:sz="6" w:space="0" w:color="000000"/>
              <w:right w:val="single" w:sz="12" w:space="0" w:color="000000"/>
            </w:tcBorders>
            <w:tcPrChange w:id="1411" w:author="Sonja Galovic" w:date="2022-07-22T16:05:00Z">
              <w:tcPr>
                <w:tcW w:w="9576" w:type="dxa"/>
                <w:gridSpan w:val="4"/>
                <w:tcBorders>
                  <w:top w:val="single" w:sz="6" w:space="0" w:color="000000"/>
                  <w:left w:val="single" w:sz="12" w:space="0" w:color="000000"/>
                  <w:bottom w:val="single" w:sz="6" w:space="0" w:color="000000"/>
                  <w:right w:val="single" w:sz="12" w:space="0" w:color="000000"/>
                </w:tcBorders>
              </w:tcPr>
            </w:tcPrChange>
          </w:tcPr>
          <w:p w14:paraId="355C92DA" w14:textId="5FDC5B5F" w:rsidR="0016272D" w:rsidRDefault="00092377">
            <w:del w:id="1412" w:author="Milan Jovanovic" w:date="2022-07-20T18:02:00Z">
              <w:r w:rsidDel="00261A6C">
                <w:rPr>
                  <w:rFonts w:eastAsia="Times New Roman" w:cs="Times New Roman"/>
                  <w:b/>
                </w:rPr>
                <w:delText>Submitter</w:delText>
              </w:r>
            </w:del>
            <w:ins w:id="1413" w:author="Milan Jovanovic" w:date="2022-07-20T18:02:00Z">
              <w:r w:rsidR="00261A6C">
                <w:rPr>
                  <w:rFonts w:eastAsia="Times New Roman" w:cs="Times New Roman"/>
                  <w:b/>
                </w:rPr>
                <w:t>Podnosilac</w:t>
              </w:r>
            </w:ins>
            <w:r>
              <w:rPr>
                <w:rFonts w:eastAsia="Times New Roman" w:cs="Times New Roman"/>
                <w:b/>
              </w:rPr>
              <w:t xml:space="preserve">: </w:t>
            </w:r>
            <w:del w:id="1414" w:author="Srdjan Todorovic" w:date="2022-07-22T14:43:00Z">
              <w:r>
                <w:rPr>
                  <w:rFonts w:eastAsia="Times New Roman" w:cs="Times New Roman"/>
                  <w:i/>
                </w:rPr>
                <w:delText>&lt;</w:delText>
              </w:r>
              <w:r>
                <w:rPr>
                  <w:rFonts w:eastAsia="Times New Roman" w:cs="Times New Roman"/>
                  <w:i/>
                  <w:sz w:val="24"/>
                </w:rPr>
                <w:delText>individual who brought this risk to the team’s attention</w:delText>
              </w:r>
              <w:r>
                <w:rPr>
                  <w:rFonts w:eastAsia="Times New Roman" w:cs="Times New Roman"/>
                  <w:i/>
                </w:rPr>
                <w:delText>&gt;</w:delText>
              </w:r>
            </w:del>
            <w:ins w:id="1415" w:author="Srdjan Todorovic" w:date="2022-07-22T14:43:00Z">
              <w:r w:rsidR="00271DFA">
                <w:rPr>
                  <w:rFonts w:eastAsia="Times New Roman" w:cs="Times New Roman"/>
                  <w:iCs/>
                </w:rPr>
                <w:t>Srđan Todorović</w:t>
              </w:r>
            </w:ins>
            <w:r>
              <w:rPr>
                <w:rFonts w:eastAsia="Times New Roman" w:cs="Times New Roman"/>
              </w:rPr>
              <w:t xml:space="preserve"> </w:t>
            </w:r>
          </w:p>
        </w:tc>
      </w:tr>
      <w:tr w:rsidR="0016272D" w14:paraId="355C92DD" w14:textId="77777777" w:rsidTr="00AB5DA7">
        <w:trPr>
          <w:trHeight w:val="384"/>
          <w:trPrChange w:id="1416" w:author="Sonja Galovic" w:date="2022-07-22T16:05:00Z">
            <w:trPr>
              <w:trHeight w:val="348"/>
            </w:trPr>
          </w:trPrChange>
        </w:trPr>
        <w:tc>
          <w:tcPr>
            <w:tcW w:w="9492" w:type="dxa"/>
            <w:gridSpan w:val="4"/>
            <w:tcBorders>
              <w:top w:val="single" w:sz="6" w:space="0" w:color="000000"/>
              <w:left w:val="single" w:sz="12" w:space="0" w:color="000000"/>
              <w:bottom w:val="single" w:sz="6" w:space="0" w:color="000000"/>
              <w:right w:val="single" w:sz="12" w:space="0" w:color="000000"/>
            </w:tcBorders>
            <w:tcPrChange w:id="1417" w:author="Sonja Galovic" w:date="2022-07-22T16:05:00Z">
              <w:tcPr>
                <w:tcW w:w="9576" w:type="dxa"/>
                <w:gridSpan w:val="4"/>
                <w:tcBorders>
                  <w:top w:val="single" w:sz="6" w:space="0" w:color="000000"/>
                  <w:left w:val="single" w:sz="12" w:space="0" w:color="000000"/>
                  <w:bottom w:val="single" w:sz="6" w:space="0" w:color="000000"/>
                  <w:right w:val="single" w:sz="12" w:space="0" w:color="000000"/>
                </w:tcBorders>
              </w:tcPr>
            </w:tcPrChange>
          </w:tcPr>
          <w:p w14:paraId="355C92DC" w14:textId="0BE91DD1" w:rsidR="0016272D" w:rsidRDefault="00092377">
            <w:del w:id="1418" w:author="Milan Jovanovic" w:date="2022-07-20T18:02:00Z">
              <w:r w:rsidDel="00B21645">
                <w:rPr>
                  <w:rFonts w:eastAsia="Times New Roman" w:cs="Times New Roman"/>
                  <w:b/>
                </w:rPr>
                <w:delText>Classification</w:delText>
              </w:r>
            </w:del>
            <w:ins w:id="1419" w:author="Milan Jovanovic" w:date="2022-07-20T18:02:00Z">
              <w:r w:rsidR="00B21645">
                <w:rPr>
                  <w:rFonts w:eastAsia="Times New Roman" w:cs="Times New Roman"/>
                  <w:b/>
                </w:rPr>
                <w:t>Klasifikacija</w:t>
              </w:r>
            </w:ins>
            <w:r>
              <w:rPr>
                <w:rFonts w:eastAsia="Times New Roman" w:cs="Times New Roman"/>
                <w:b/>
              </w:rPr>
              <w:t xml:space="preserve">: </w:t>
            </w:r>
            <w:ins w:id="1420" w:author="Srdjan Todorovic" w:date="2022-07-22T15:08:00Z">
              <w:r w:rsidR="000952C0" w:rsidRPr="000952C0">
                <w:rPr>
                  <w:rFonts w:eastAsia="Times New Roman" w:cs="Times New Roman"/>
                  <w:bCs/>
                  <w:rPrChange w:id="1421" w:author="Srdjan Todorovic" w:date="2022-07-22T15:08:00Z">
                    <w:rPr>
                      <w:rFonts w:eastAsia="Times New Roman" w:cs="Times New Roman"/>
                      <w:b/>
                    </w:rPr>
                  </w:rPrChange>
                </w:rPr>
                <w:t>Vremenski plan</w:t>
              </w:r>
            </w:ins>
            <w:del w:id="1422" w:author="Srdjan Todorovic" w:date="2022-07-22T15:07:00Z">
              <w:r w:rsidRPr="0056773D">
                <w:rPr>
                  <w:rFonts w:eastAsia="Times New Roman" w:cs="Times New Roman"/>
                  <w:rPrChange w:id="1423" w:author="Srdjan Todorovic" w:date="2022-07-22T16:58:00Z">
                    <w:rPr>
                      <w:rFonts w:eastAsia="Times New Roman" w:cs="Times New Roman"/>
                      <w:i/>
                    </w:rPr>
                  </w:rPrChange>
                </w:rPr>
                <w:delText>&lt;type of risk or source (e.g., life cycle activity) from which it is originating&gt;</w:delText>
              </w:r>
              <w:r>
                <w:rPr>
                  <w:rFonts w:eastAsia="Times New Roman" w:cs="Times New Roman"/>
                </w:rPr>
                <w:delText xml:space="preserve"> </w:delText>
              </w:r>
            </w:del>
          </w:p>
        </w:tc>
      </w:tr>
      <w:tr w:rsidR="0016272D" w14:paraId="355C92DF" w14:textId="77777777" w:rsidTr="00AB5DA7">
        <w:trPr>
          <w:trHeight w:val="384"/>
          <w:trPrChange w:id="1424" w:author="Sonja Galovic" w:date="2022-07-22T16:05:00Z">
            <w:trPr>
              <w:trHeight w:val="348"/>
            </w:trPr>
          </w:trPrChange>
        </w:trPr>
        <w:tc>
          <w:tcPr>
            <w:tcW w:w="9492" w:type="dxa"/>
            <w:gridSpan w:val="4"/>
            <w:tcBorders>
              <w:top w:val="single" w:sz="6" w:space="0" w:color="000000"/>
              <w:left w:val="single" w:sz="12" w:space="0" w:color="000000"/>
              <w:bottom w:val="single" w:sz="6" w:space="0" w:color="000000"/>
              <w:right w:val="single" w:sz="12" w:space="0" w:color="000000"/>
            </w:tcBorders>
            <w:tcPrChange w:id="1425" w:author="Sonja Galovic" w:date="2022-07-22T16:05:00Z">
              <w:tcPr>
                <w:tcW w:w="9576" w:type="dxa"/>
                <w:gridSpan w:val="4"/>
                <w:tcBorders>
                  <w:top w:val="single" w:sz="6" w:space="0" w:color="000000"/>
                  <w:left w:val="single" w:sz="12" w:space="0" w:color="000000"/>
                  <w:bottom w:val="single" w:sz="6" w:space="0" w:color="000000"/>
                  <w:right w:val="single" w:sz="12" w:space="0" w:color="000000"/>
                </w:tcBorders>
              </w:tcPr>
            </w:tcPrChange>
          </w:tcPr>
          <w:p w14:paraId="355C92DE" w14:textId="61D0E61F" w:rsidR="0016272D" w:rsidRDefault="00092377">
            <w:del w:id="1426" w:author="Milan Jovanovic" w:date="2022-07-20T18:02:00Z">
              <w:r w:rsidDel="00E248B5">
                <w:rPr>
                  <w:rFonts w:eastAsia="Times New Roman" w:cs="Times New Roman"/>
                  <w:b/>
                </w:rPr>
                <w:delText>Risk Statement</w:delText>
              </w:r>
            </w:del>
            <w:ins w:id="1427" w:author="Milan Jovanovic" w:date="2022-07-20T18:02:00Z">
              <w:del w:id="1428" w:author="Srdjan Todorovic" w:date="2022-07-22T14:25:00Z">
                <w:r w:rsidR="00E248B5">
                  <w:rPr>
                    <w:rFonts w:eastAsia="Times New Roman" w:cs="Times New Roman"/>
                    <w:b/>
                  </w:rPr>
                  <w:delText>Izjava o riziku</w:delText>
                </w:r>
              </w:del>
            </w:ins>
            <w:ins w:id="1429" w:author="Srdjan Todorovic" w:date="2022-07-22T14:25:00Z">
              <w:r w:rsidR="00492993">
                <w:rPr>
                  <w:rFonts w:eastAsia="Times New Roman" w:cs="Times New Roman"/>
                  <w:b/>
                </w:rPr>
                <w:t>Opis</w:t>
              </w:r>
            </w:ins>
            <w:r>
              <w:rPr>
                <w:rFonts w:eastAsia="Times New Roman" w:cs="Times New Roman"/>
                <w:b/>
              </w:rPr>
              <w:t>:</w:t>
            </w:r>
            <w:ins w:id="1430" w:author="Srdjan Todorovic" w:date="2022-07-22T14:43:00Z">
              <w:r>
                <w:rPr>
                  <w:rFonts w:eastAsia="Times New Roman" w:cs="Times New Roman"/>
                  <w:b/>
                </w:rPr>
                <w:t xml:space="preserve"> </w:t>
              </w:r>
              <w:r w:rsidR="00271DFA">
                <w:rPr>
                  <w:rFonts w:eastAsia="Times New Roman" w:cs="Times New Roman"/>
                  <w:bCs/>
                </w:rPr>
                <w:t>Prekoračenje vremenskog plana</w:t>
              </w:r>
            </w:ins>
            <w:del w:id="1431" w:author="Srdjan Todorovic" w:date="2022-07-22T14:43:00Z">
              <w:r w:rsidDel="00271DFA">
                <w:rPr>
                  <w:rFonts w:eastAsia="Times New Roman" w:cs="Times New Roman"/>
                  <w:b/>
                </w:rPr>
                <w:delText xml:space="preserve"> </w:delText>
              </w:r>
            </w:del>
            <w:del w:id="1432" w:author="Srdjan Todorovic" w:date="2022-07-22T14:26:00Z">
              <w:r>
                <w:rPr>
                  <w:rFonts w:eastAsia="Times New Roman" w:cs="Times New Roman"/>
                  <w:i/>
                </w:rPr>
                <w:delText>&lt;Describe each risk in the form “condition – consequence”.&gt;</w:delText>
              </w:r>
              <w:r>
                <w:rPr>
                  <w:rFonts w:eastAsia="Times New Roman" w:cs="Times New Roman"/>
                </w:rPr>
                <w:delText xml:space="preserve"> </w:delText>
              </w:r>
            </w:del>
          </w:p>
        </w:tc>
      </w:tr>
      <w:tr w:rsidR="0016272D" w14:paraId="355C92E1" w14:textId="77777777" w:rsidTr="00AB5DA7">
        <w:trPr>
          <w:trHeight w:val="384"/>
          <w:trPrChange w:id="1433" w:author="Sonja Galovic" w:date="2022-07-22T16:05:00Z">
            <w:trPr>
              <w:trHeight w:val="348"/>
            </w:trPr>
          </w:trPrChange>
        </w:trPr>
        <w:tc>
          <w:tcPr>
            <w:tcW w:w="9492" w:type="dxa"/>
            <w:gridSpan w:val="4"/>
            <w:tcBorders>
              <w:top w:val="single" w:sz="6" w:space="0" w:color="000000"/>
              <w:left w:val="single" w:sz="12" w:space="0" w:color="000000"/>
              <w:bottom w:val="single" w:sz="6" w:space="0" w:color="000000"/>
              <w:right w:val="single" w:sz="12" w:space="0" w:color="000000"/>
            </w:tcBorders>
            <w:tcPrChange w:id="1434" w:author="Sonja Galovic" w:date="2022-07-22T16:05:00Z">
              <w:tcPr>
                <w:tcW w:w="9576" w:type="dxa"/>
                <w:gridSpan w:val="4"/>
                <w:tcBorders>
                  <w:top w:val="single" w:sz="6" w:space="0" w:color="000000"/>
                  <w:left w:val="single" w:sz="12" w:space="0" w:color="000000"/>
                  <w:bottom w:val="single" w:sz="6" w:space="0" w:color="000000"/>
                  <w:right w:val="single" w:sz="12" w:space="0" w:color="000000"/>
                </w:tcBorders>
              </w:tcPr>
            </w:tcPrChange>
          </w:tcPr>
          <w:p w14:paraId="355C92E0" w14:textId="1A137CA2" w:rsidR="0016272D" w:rsidRDefault="00092377">
            <w:del w:id="1435" w:author="Milan Jovanovic" w:date="2022-07-20T18:02:00Z">
              <w:r w:rsidDel="002F14FD">
                <w:rPr>
                  <w:rFonts w:eastAsia="Times New Roman" w:cs="Times New Roman"/>
                  <w:b/>
                </w:rPr>
                <w:delText>Scope of Impact</w:delText>
              </w:r>
            </w:del>
            <w:ins w:id="1436" w:author="Milan Jovanovic" w:date="2022-07-20T18:02:00Z">
              <w:del w:id="1437" w:author="Sonja Galovic" w:date="2022-07-22T16:12:00Z">
                <w:r w:rsidR="002F14FD" w:rsidDel="0006302D">
                  <w:rPr>
                    <w:rFonts w:eastAsia="Times New Roman" w:cs="Times New Roman"/>
                    <w:b/>
                  </w:rPr>
                  <w:delText>O</w:delText>
                </w:r>
              </w:del>
              <w:del w:id="1438" w:author="Sonja Galovic" w:date="2022-07-22T16:11:00Z">
                <w:r w:rsidR="002F14FD" w:rsidDel="00B003C7">
                  <w:rPr>
                    <w:rFonts w:eastAsia="Times New Roman" w:cs="Times New Roman"/>
                    <w:b/>
                  </w:rPr>
                  <w:delText>bim</w:delText>
                </w:r>
              </w:del>
            </w:ins>
            <w:ins w:id="1439" w:author="Sonja Galovic" w:date="2022-07-22T16:12:00Z">
              <w:r w:rsidR="0006302D">
                <w:rPr>
                  <w:rFonts w:eastAsia="Times New Roman" w:cs="Times New Roman"/>
                  <w:b/>
                </w:rPr>
                <w:t>Opseg</w:t>
              </w:r>
            </w:ins>
            <w:ins w:id="1440" w:author="Milan Jovanovic" w:date="2022-07-20T18:02:00Z">
              <w:r w:rsidR="002F14FD">
                <w:rPr>
                  <w:rFonts w:eastAsia="Times New Roman" w:cs="Times New Roman"/>
                  <w:b/>
                </w:rPr>
                <w:t xml:space="preserve"> </w:t>
              </w:r>
            </w:ins>
            <w:ins w:id="1441" w:author="Milan Jovanovic" w:date="2022-07-20T18:04:00Z">
              <w:r w:rsidR="002F14FD">
                <w:rPr>
                  <w:rFonts w:eastAsia="Times New Roman" w:cs="Times New Roman"/>
                  <w:b/>
                </w:rPr>
                <w:t>u</w:t>
              </w:r>
            </w:ins>
            <w:ins w:id="1442" w:author="Milan Jovanovic" w:date="2022-07-20T18:02:00Z">
              <w:r w:rsidR="002F14FD">
                <w:rPr>
                  <w:rFonts w:eastAsia="Times New Roman" w:cs="Times New Roman"/>
                  <w:b/>
                </w:rPr>
                <w:t>ticaja</w:t>
              </w:r>
            </w:ins>
            <w:r>
              <w:rPr>
                <w:rFonts w:eastAsia="Times New Roman" w:cs="Times New Roman"/>
                <w:b/>
              </w:rPr>
              <w:t>:</w:t>
            </w:r>
            <w:r>
              <w:rPr>
                <w:rFonts w:eastAsia="Times New Roman" w:cs="Times New Roman"/>
              </w:rPr>
              <w:t xml:space="preserve"> </w:t>
            </w:r>
            <w:ins w:id="1443" w:author="Srdjan Todorovic" w:date="2022-07-22T15:13:00Z">
              <w:r w:rsidR="0014143C">
                <w:rPr>
                  <w:rFonts w:eastAsia="Times New Roman" w:cs="Times New Roman"/>
                </w:rPr>
                <w:t xml:space="preserve">Može uticati na </w:t>
              </w:r>
            </w:ins>
            <w:del w:id="1444" w:author="Srdjan Todorovic" w:date="2022-07-22T15:12:00Z">
              <w:r w:rsidRPr="005A0F1B">
                <w:rPr>
                  <w:rFonts w:eastAsia="Times New Roman" w:cs="Times New Roman"/>
                  <w:rPrChange w:id="1445" w:author="Srdjan Todorovic" w:date="2022-07-22T16:58:00Z">
                    <w:rPr>
                      <w:rFonts w:eastAsia="Times New Roman" w:cs="Times New Roman"/>
                      <w:i/>
                    </w:rPr>
                  </w:rPrChange>
                </w:rPr>
                <w:delText>&lt;Name the project team(s), business areas, and functional areas the risk could affect.&gt;</w:delText>
              </w:r>
            </w:del>
            <w:ins w:id="1446" w:author="Srdjan Todorovic" w:date="2022-07-22T15:13:00Z">
              <w:r w:rsidR="0014143C">
                <w:rPr>
                  <w:rFonts w:eastAsia="Times New Roman" w:cs="Times New Roman"/>
                  <w:iCs/>
                </w:rPr>
                <w:t>r</w:t>
              </w:r>
            </w:ins>
            <w:ins w:id="1447" w:author="Srdjan Todorovic" w:date="2022-07-22T15:12:00Z">
              <w:r w:rsidR="00F43C9E">
                <w:rPr>
                  <w:rFonts w:eastAsia="Times New Roman" w:cs="Times New Roman"/>
                  <w:iCs/>
                </w:rPr>
                <w:t>azvoj</w:t>
              </w:r>
              <w:r w:rsidR="00F43C9E">
                <w:rPr>
                  <w:rFonts w:eastAsia="Times New Roman" w:cs="Times New Roman"/>
                </w:rPr>
                <w:t>ni tim</w:t>
              </w:r>
            </w:ins>
            <w:ins w:id="1448" w:author="Srdjan Todorovic" w:date="2022-07-22T15:13:00Z">
              <w:r w:rsidR="0014143C">
                <w:rPr>
                  <w:rFonts w:eastAsia="Times New Roman" w:cs="Times New Roman"/>
                </w:rPr>
                <w:t xml:space="preserve"> i</w:t>
              </w:r>
            </w:ins>
            <w:ins w:id="1449" w:author="Srdjan Todorovic" w:date="2022-07-22T15:12:00Z">
              <w:r w:rsidR="00F43C9E">
                <w:rPr>
                  <w:rFonts w:eastAsia="Times New Roman" w:cs="Times New Roman"/>
                </w:rPr>
                <w:t xml:space="preserve"> </w:t>
              </w:r>
            </w:ins>
            <w:ins w:id="1450" w:author="Srdjan Todorovic" w:date="2022-07-22T15:13:00Z">
              <w:r w:rsidR="005C4FB9">
                <w:rPr>
                  <w:rFonts w:eastAsia="Times New Roman" w:cs="Times New Roman"/>
                </w:rPr>
                <w:t>klijen</w:t>
              </w:r>
              <w:r w:rsidR="002D046D">
                <w:rPr>
                  <w:rFonts w:eastAsia="Times New Roman" w:cs="Times New Roman"/>
                </w:rPr>
                <w:t>t</w:t>
              </w:r>
              <w:r w:rsidR="0014143C">
                <w:rPr>
                  <w:rFonts w:eastAsia="Times New Roman" w:cs="Times New Roman"/>
                </w:rPr>
                <w:t>e</w:t>
              </w:r>
            </w:ins>
            <w:del w:id="1451" w:author="Srdjan Todorovic" w:date="2022-07-22T15:12:00Z">
              <w:r w:rsidDel="00F43C9E">
                <w:rPr>
                  <w:rFonts w:eastAsia="Times New Roman" w:cs="Times New Roman"/>
                </w:rPr>
                <w:delText xml:space="preserve"> </w:delText>
              </w:r>
            </w:del>
          </w:p>
        </w:tc>
      </w:tr>
      <w:tr w:rsidR="0016272D" w14:paraId="355C92E5" w14:textId="77777777" w:rsidTr="00280AA4">
        <w:trPr>
          <w:trHeight w:val="335"/>
          <w:trPrChange w:id="1452" w:author="Sonja Galovic" w:date="2022-07-22T16:05:00Z">
            <w:trPr>
              <w:trHeight w:val="854"/>
            </w:trPr>
          </w:trPrChange>
        </w:trPr>
        <w:tc>
          <w:tcPr>
            <w:tcW w:w="3141" w:type="dxa"/>
            <w:tcBorders>
              <w:top w:val="single" w:sz="6" w:space="0" w:color="000000"/>
              <w:left w:val="single" w:sz="12" w:space="0" w:color="000000"/>
              <w:bottom w:val="single" w:sz="6" w:space="0" w:color="000000"/>
              <w:right w:val="single" w:sz="6" w:space="0" w:color="000000"/>
            </w:tcBorders>
            <w:tcPrChange w:id="1453" w:author="Sonja Galovic" w:date="2022-07-22T16:05:00Z">
              <w:tcPr>
                <w:tcW w:w="3169" w:type="dxa"/>
                <w:tcBorders>
                  <w:top w:val="single" w:sz="6" w:space="0" w:color="000000"/>
                  <w:left w:val="single" w:sz="12" w:space="0" w:color="000000"/>
                  <w:bottom w:val="single" w:sz="6" w:space="0" w:color="000000"/>
                  <w:right w:val="single" w:sz="6" w:space="0" w:color="000000"/>
                </w:tcBorders>
              </w:tcPr>
            </w:tcPrChange>
          </w:tcPr>
          <w:p w14:paraId="355C92E2" w14:textId="2A66AE87" w:rsidR="0016272D" w:rsidRDefault="00092377">
            <w:del w:id="1454" w:author="Milan Jovanovic" w:date="2022-07-20T18:03:00Z">
              <w:r w:rsidDel="002F14FD">
                <w:rPr>
                  <w:rFonts w:eastAsia="Times New Roman" w:cs="Times New Roman"/>
                  <w:b/>
                </w:rPr>
                <w:delText>Probability</w:delText>
              </w:r>
            </w:del>
            <w:ins w:id="1455" w:author="Milan Jovanovic" w:date="2022-07-20T18:03:00Z">
              <w:r w:rsidR="002F14FD">
                <w:rPr>
                  <w:rFonts w:eastAsia="Times New Roman" w:cs="Times New Roman"/>
                  <w:b/>
                </w:rPr>
                <w:t>Verovatnoća</w:t>
              </w:r>
            </w:ins>
            <w:r>
              <w:rPr>
                <w:rFonts w:eastAsia="Times New Roman" w:cs="Times New Roman"/>
                <w:b/>
              </w:rPr>
              <w:t xml:space="preserve">: </w:t>
            </w:r>
            <w:del w:id="1456" w:author="Srdjan Todorovic" w:date="2022-07-22T14:57:00Z">
              <w:r w:rsidRPr="005A0F1B">
                <w:rPr>
                  <w:rFonts w:eastAsia="Times New Roman" w:cs="Times New Roman"/>
                  <w:rPrChange w:id="1457" w:author="Srdjan Todorovic" w:date="2022-07-22T16:58:00Z">
                    <w:rPr>
                      <w:rFonts w:eastAsia="Times New Roman" w:cs="Times New Roman"/>
                      <w:i/>
                    </w:rPr>
                  </w:rPrChange>
                </w:rPr>
                <w:delText>&lt;The likelihood of this risk becoming a problem.&gt;</w:delText>
              </w:r>
              <w:r>
                <w:rPr>
                  <w:rFonts w:eastAsia="Times New Roman" w:cs="Times New Roman"/>
                </w:rPr>
                <w:delText xml:space="preserve"> </w:delText>
              </w:r>
            </w:del>
            <w:ins w:id="1458" w:author="Srdjan Todorovic" w:date="2022-07-22T14:57:00Z">
              <w:r w:rsidR="004013FE">
                <w:rPr>
                  <w:rFonts w:eastAsia="Times New Roman" w:cs="Times New Roman"/>
                  <w:iCs/>
                </w:rPr>
                <w:t>3</w:t>
              </w:r>
            </w:ins>
          </w:p>
        </w:tc>
        <w:tc>
          <w:tcPr>
            <w:tcW w:w="3110" w:type="dxa"/>
            <w:gridSpan w:val="2"/>
            <w:tcBorders>
              <w:top w:val="single" w:sz="6" w:space="0" w:color="000000"/>
              <w:left w:val="single" w:sz="6" w:space="0" w:color="000000"/>
              <w:bottom w:val="single" w:sz="6" w:space="0" w:color="000000"/>
              <w:right w:val="single" w:sz="6" w:space="0" w:color="000000"/>
            </w:tcBorders>
            <w:tcPrChange w:id="1459" w:author="Sonja Galovic" w:date="2022-07-22T16:05:00Z">
              <w:tcPr>
                <w:tcW w:w="3138" w:type="dxa"/>
                <w:gridSpan w:val="2"/>
                <w:tcBorders>
                  <w:top w:val="single" w:sz="6" w:space="0" w:color="000000"/>
                  <w:left w:val="single" w:sz="6" w:space="0" w:color="000000"/>
                  <w:bottom w:val="single" w:sz="6" w:space="0" w:color="000000"/>
                  <w:right w:val="single" w:sz="6" w:space="0" w:color="000000"/>
                </w:tcBorders>
              </w:tcPr>
            </w:tcPrChange>
          </w:tcPr>
          <w:p w14:paraId="355C92E3" w14:textId="223AA17B" w:rsidR="0016272D" w:rsidRDefault="00092377">
            <w:pPr>
              <w:ind w:left="1"/>
            </w:pPr>
            <w:del w:id="1460" w:author="Milan Jovanovic" w:date="2022-07-20T18:03:00Z">
              <w:r w:rsidDel="002F14FD">
                <w:rPr>
                  <w:rFonts w:eastAsia="Times New Roman" w:cs="Times New Roman"/>
                  <w:b/>
                </w:rPr>
                <w:delText>Impact</w:delText>
              </w:r>
            </w:del>
            <w:ins w:id="1461" w:author="Milan Jovanovic" w:date="2022-07-20T18:03:00Z">
              <w:r w:rsidR="002F14FD">
                <w:rPr>
                  <w:rFonts w:eastAsia="Times New Roman" w:cs="Times New Roman"/>
                  <w:b/>
                </w:rPr>
                <w:t>Uticaj</w:t>
              </w:r>
            </w:ins>
            <w:r>
              <w:rPr>
                <w:rFonts w:eastAsia="Times New Roman" w:cs="Times New Roman"/>
                <w:b/>
              </w:rPr>
              <w:t xml:space="preserve">: </w:t>
            </w:r>
            <w:ins w:id="1462" w:author="Srdjan Todorovic" w:date="2022-07-22T14:57:00Z">
              <w:r w:rsidR="00280AA4" w:rsidRPr="00280AA4">
                <w:rPr>
                  <w:rFonts w:eastAsia="Times New Roman" w:cs="Times New Roman"/>
                  <w:bCs/>
                  <w:rPrChange w:id="1463" w:author="Srdjan Todorovic" w:date="2022-07-22T14:57:00Z">
                    <w:rPr>
                      <w:rFonts w:eastAsia="Times New Roman" w:cs="Times New Roman"/>
                      <w:b/>
                    </w:rPr>
                  </w:rPrChange>
                </w:rPr>
                <w:t>4</w:t>
              </w:r>
            </w:ins>
            <w:del w:id="1464" w:author="Srdjan Todorovic" w:date="2022-07-22T14:57:00Z">
              <w:r w:rsidRPr="00280AA4">
                <w:rPr>
                  <w:rFonts w:eastAsia="Times New Roman" w:cs="Times New Roman"/>
                  <w:rPrChange w:id="1465" w:author="Srdjan Todorovic" w:date="2022-07-22T16:58:00Z">
                    <w:rPr>
                      <w:rFonts w:eastAsia="Times New Roman" w:cs="Times New Roman"/>
                      <w:i/>
                    </w:rPr>
                  </w:rPrChange>
                </w:rPr>
                <w:delText>&lt;Numerical rating of the damage if the risk does become a problem.&gt;</w:delText>
              </w:r>
            </w:del>
            <w:r>
              <w:rPr>
                <w:rFonts w:eastAsia="Times New Roman" w:cs="Times New Roman"/>
              </w:rPr>
              <w:t xml:space="preserve"> </w:t>
            </w:r>
          </w:p>
        </w:tc>
        <w:tc>
          <w:tcPr>
            <w:tcW w:w="3240" w:type="dxa"/>
            <w:tcBorders>
              <w:top w:val="single" w:sz="6" w:space="0" w:color="000000"/>
              <w:left w:val="single" w:sz="6" w:space="0" w:color="000000"/>
              <w:bottom w:val="single" w:sz="6" w:space="0" w:color="000000"/>
              <w:right w:val="single" w:sz="12" w:space="0" w:color="000000"/>
            </w:tcBorders>
            <w:tcPrChange w:id="1466" w:author="Sonja Galovic" w:date="2022-07-22T16:05:00Z">
              <w:tcPr>
                <w:tcW w:w="3269" w:type="dxa"/>
                <w:tcBorders>
                  <w:top w:val="single" w:sz="6" w:space="0" w:color="000000"/>
                  <w:left w:val="single" w:sz="6" w:space="0" w:color="000000"/>
                  <w:bottom w:val="single" w:sz="6" w:space="0" w:color="000000"/>
                  <w:right w:val="single" w:sz="12" w:space="0" w:color="000000"/>
                </w:tcBorders>
              </w:tcPr>
            </w:tcPrChange>
          </w:tcPr>
          <w:p w14:paraId="355C92E4" w14:textId="3AD4DECF" w:rsidR="0016272D" w:rsidRDefault="00092377">
            <w:pPr>
              <w:ind w:left="1"/>
            </w:pPr>
            <w:del w:id="1467" w:author="Milan Jovanovic" w:date="2022-07-20T18:03:00Z">
              <w:r w:rsidDel="002F14FD">
                <w:rPr>
                  <w:rFonts w:eastAsia="Times New Roman" w:cs="Times New Roman"/>
                  <w:b/>
                </w:rPr>
                <w:delText>Risk Exposure</w:delText>
              </w:r>
            </w:del>
            <w:ins w:id="1468" w:author="Milan Jovanovic" w:date="2022-07-20T18:03:00Z">
              <w:r w:rsidR="002F14FD">
                <w:rPr>
                  <w:rFonts w:eastAsia="Times New Roman" w:cs="Times New Roman"/>
                  <w:b/>
                </w:rPr>
                <w:t xml:space="preserve">Izloženost </w:t>
              </w:r>
            </w:ins>
            <w:ins w:id="1469" w:author="Milan Jovanovic" w:date="2022-07-20T18:04:00Z">
              <w:r w:rsidR="002F14FD">
                <w:rPr>
                  <w:rFonts w:eastAsia="Times New Roman" w:cs="Times New Roman"/>
                  <w:b/>
                </w:rPr>
                <w:t>r</w:t>
              </w:r>
            </w:ins>
            <w:ins w:id="1470" w:author="Milan Jovanovic" w:date="2022-07-20T18:03:00Z">
              <w:r w:rsidR="002F14FD">
                <w:rPr>
                  <w:rFonts w:eastAsia="Times New Roman" w:cs="Times New Roman"/>
                  <w:b/>
                </w:rPr>
                <w:t>iziku</w:t>
              </w:r>
            </w:ins>
            <w:r>
              <w:rPr>
                <w:rFonts w:eastAsia="Times New Roman" w:cs="Times New Roman"/>
                <w:b/>
              </w:rPr>
              <w:t xml:space="preserve">: </w:t>
            </w:r>
            <w:del w:id="1471" w:author="Srdjan Todorovic" w:date="2022-07-22T14:56:00Z">
              <w:r w:rsidRPr="005A0F1B">
                <w:rPr>
                  <w:rFonts w:eastAsia="Times New Roman" w:cs="Times New Roman"/>
                  <w:rPrChange w:id="1472" w:author="Srdjan Todorovic" w:date="2022-07-22T16:58:00Z">
                    <w:rPr>
                      <w:rFonts w:eastAsia="Times New Roman" w:cs="Times New Roman"/>
                      <w:i/>
                    </w:rPr>
                  </w:rPrChange>
                </w:rPr>
                <w:delText>&lt;Multiply Probability times Impact to estimate the risk exposure.&gt;</w:delText>
              </w:r>
            </w:del>
            <w:ins w:id="1473" w:author="Srdjan Todorovic" w:date="2022-07-22T14:56:00Z">
              <w:r w:rsidR="00415F8F">
                <w:rPr>
                  <w:rFonts w:eastAsia="Times New Roman" w:cs="Times New Roman"/>
                  <w:iCs/>
                </w:rPr>
                <w:t>12</w:t>
              </w:r>
            </w:ins>
            <w:r>
              <w:rPr>
                <w:rFonts w:eastAsia="Times New Roman" w:cs="Times New Roman"/>
              </w:rPr>
              <w:t xml:space="preserve"> </w:t>
            </w:r>
          </w:p>
        </w:tc>
      </w:tr>
      <w:tr w:rsidR="0016272D" w14:paraId="355C92E7" w14:textId="77777777" w:rsidTr="00322D87">
        <w:trPr>
          <w:trHeight w:val="299"/>
          <w:trPrChange w:id="1474" w:author="Sonja Galovic" w:date="2022-07-22T16:05:00Z">
            <w:trPr>
              <w:trHeight w:val="601"/>
            </w:trPr>
          </w:trPrChange>
        </w:trPr>
        <w:tc>
          <w:tcPr>
            <w:tcW w:w="9492" w:type="dxa"/>
            <w:gridSpan w:val="4"/>
            <w:tcBorders>
              <w:top w:val="single" w:sz="6" w:space="0" w:color="000000"/>
              <w:left w:val="single" w:sz="12" w:space="0" w:color="000000"/>
              <w:bottom w:val="single" w:sz="6" w:space="0" w:color="000000"/>
              <w:right w:val="single" w:sz="12" w:space="0" w:color="000000"/>
            </w:tcBorders>
            <w:tcPrChange w:id="1475" w:author="Sonja Galovic" w:date="2022-07-22T16:05:00Z">
              <w:tcPr>
                <w:tcW w:w="9576" w:type="dxa"/>
                <w:gridSpan w:val="4"/>
                <w:tcBorders>
                  <w:top w:val="single" w:sz="6" w:space="0" w:color="000000"/>
                  <w:left w:val="single" w:sz="12" w:space="0" w:color="000000"/>
                  <w:bottom w:val="single" w:sz="6" w:space="0" w:color="000000"/>
                  <w:right w:val="single" w:sz="12" w:space="0" w:color="000000"/>
                </w:tcBorders>
              </w:tcPr>
            </w:tcPrChange>
          </w:tcPr>
          <w:p w14:paraId="355C92E6" w14:textId="19F55BAB" w:rsidR="0016272D" w:rsidRDefault="00092377">
            <w:del w:id="1476" w:author="Milan Jovanovic" w:date="2022-07-20T18:03:00Z">
              <w:r w:rsidDel="002F14FD">
                <w:rPr>
                  <w:rFonts w:eastAsia="Times New Roman" w:cs="Times New Roman"/>
                  <w:b/>
                </w:rPr>
                <w:delText>First Indicator</w:delText>
              </w:r>
            </w:del>
            <w:ins w:id="1477" w:author="Milan Jovanovic" w:date="2022-07-20T18:03:00Z">
              <w:r w:rsidR="002F14FD">
                <w:rPr>
                  <w:rFonts w:eastAsia="Times New Roman" w:cs="Times New Roman"/>
                  <w:b/>
                </w:rPr>
                <w:t xml:space="preserve">Prvi </w:t>
              </w:r>
            </w:ins>
            <w:ins w:id="1478" w:author="Milan Jovanovic" w:date="2022-07-20T18:04:00Z">
              <w:r w:rsidR="002F14FD">
                <w:rPr>
                  <w:rFonts w:eastAsia="Times New Roman" w:cs="Times New Roman"/>
                  <w:b/>
                </w:rPr>
                <w:t>i</w:t>
              </w:r>
            </w:ins>
            <w:ins w:id="1479" w:author="Milan Jovanovic" w:date="2022-07-20T18:03:00Z">
              <w:r w:rsidR="002F14FD">
                <w:rPr>
                  <w:rFonts w:eastAsia="Times New Roman" w:cs="Times New Roman"/>
                  <w:b/>
                </w:rPr>
                <w:t>ndikator</w:t>
              </w:r>
            </w:ins>
            <w:r>
              <w:rPr>
                <w:rFonts w:eastAsia="Times New Roman" w:cs="Times New Roman"/>
                <w:b/>
              </w:rPr>
              <w:t>:</w:t>
            </w:r>
            <w:r>
              <w:rPr>
                <w:rFonts w:eastAsia="Times New Roman" w:cs="Times New Roman"/>
              </w:rPr>
              <w:t xml:space="preserve"> </w:t>
            </w:r>
            <w:ins w:id="1480" w:author="Srdjan Todorovic" w:date="2022-07-22T15:18:00Z">
              <w:r w:rsidR="00466330">
                <w:rPr>
                  <w:rFonts w:eastAsia="Times New Roman" w:cs="Times New Roman"/>
                </w:rPr>
                <w:t>P</w:t>
              </w:r>
              <w:r w:rsidR="00C246BD">
                <w:rPr>
                  <w:rFonts w:eastAsia="Times New Roman" w:cs="Times New Roman"/>
                </w:rPr>
                <w:t>roduž</w:t>
              </w:r>
              <w:r w:rsidR="00490301">
                <w:rPr>
                  <w:rFonts w:eastAsia="Times New Roman" w:cs="Times New Roman"/>
                </w:rPr>
                <w:t>ivanje</w:t>
              </w:r>
              <w:r w:rsidR="00D904FC">
                <w:rPr>
                  <w:rFonts w:eastAsia="Times New Roman" w:cs="Times New Roman"/>
                </w:rPr>
                <w:t xml:space="preserve"> ili odlaganje</w:t>
              </w:r>
              <w:r w:rsidR="006A7AC6">
                <w:rPr>
                  <w:rFonts w:eastAsia="Times New Roman" w:cs="Times New Roman"/>
                </w:rPr>
                <w:t xml:space="preserve"> </w:t>
              </w:r>
            </w:ins>
            <w:ins w:id="1481" w:author="Srdjan Todorovic" w:date="2022-07-22T15:19:00Z">
              <w:r w:rsidR="004C4262">
                <w:rPr>
                  <w:rFonts w:eastAsia="Times New Roman" w:cs="Times New Roman"/>
                </w:rPr>
                <w:t xml:space="preserve">krajnjih rokova </w:t>
              </w:r>
            </w:ins>
            <w:ins w:id="1482" w:author="Srdjan Todorovic" w:date="2022-07-22T15:20:00Z">
              <w:r w:rsidR="00322D87">
                <w:rPr>
                  <w:rFonts w:eastAsia="Times New Roman" w:cs="Times New Roman"/>
                </w:rPr>
                <w:t>zadataka</w:t>
              </w:r>
            </w:ins>
            <w:del w:id="1483" w:author="Srdjan Todorovic" w:date="2022-07-22T15:18:00Z">
              <w:r w:rsidRPr="00EC390A">
                <w:rPr>
                  <w:rFonts w:eastAsia="Times New Roman" w:cs="Times New Roman"/>
                  <w:rPrChange w:id="1484" w:author="Srdjan Todorovic" w:date="2022-07-22T16:58:00Z">
                    <w:rPr>
                      <w:rFonts w:eastAsia="Times New Roman" w:cs="Times New Roman"/>
                      <w:i/>
                    </w:rPr>
                  </w:rPrChange>
                </w:rPr>
                <w:delText>&lt;Describe the earliest indicator or trigger condition that might indicate that the risk is turning into a problem.&gt;</w:delText>
              </w:r>
              <w:r>
                <w:rPr>
                  <w:rFonts w:eastAsia="Times New Roman" w:cs="Times New Roman"/>
                </w:rPr>
                <w:delText xml:space="preserve"> </w:delText>
              </w:r>
            </w:del>
          </w:p>
        </w:tc>
      </w:tr>
      <w:tr w:rsidR="0016272D" w14:paraId="355C92E9" w14:textId="77777777" w:rsidTr="00AB5DA7">
        <w:trPr>
          <w:trHeight w:val="663"/>
          <w:trPrChange w:id="1485" w:author="Sonja Galovic" w:date="2022-07-22T16:05:00Z">
            <w:trPr>
              <w:trHeight w:val="601"/>
            </w:trPr>
          </w:trPrChange>
        </w:trPr>
        <w:tc>
          <w:tcPr>
            <w:tcW w:w="9492" w:type="dxa"/>
            <w:gridSpan w:val="4"/>
            <w:tcBorders>
              <w:top w:val="single" w:sz="6" w:space="0" w:color="000000"/>
              <w:left w:val="single" w:sz="12" w:space="0" w:color="000000"/>
              <w:bottom w:val="single" w:sz="6" w:space="0" w:color="000000"/>
              <w:right w:val="single" w:sz="12" w:space="0" w:color="000000"/>
            </w:tcBorders>
            <w:tcPrChange w:id="1486" w:author="Sonja Galovic" w:date="2022-07-22T16:05:00Z">
              <w:tcPr>
                <w:tcW w:w="9576" w:type="dxa"/>
                <w:gridSpan w:val="4"/>
                <w:tcBorders>
                  <w:top w:val="single" w:sz="6" w:space="0" w:color="000000"/>
                  <w:left w:val="single" w:sz="12" w:space="0" w:color="000000"/>
                  <w:bottom w:val="single" w:sz="6" w:space="0" w:color="000000"/>
                  <w:right w:val="single" w:sz="12" w:space="0" w:color="000000"/>
                </w:tcBorders>
              </w:tcPr>
            </w:tcPrChange>
          </w:tcPr>
          <w:p w14:paraId="355C92E8" w14:textId="7888BD7F" w:rsidR="0016272D" w:rsidRDefault="00092377">
            <w:del w:id="1487" w:author="Milan Jovanovic" w:date="2022-07-20T18:04:00Z">
              <w:r w:rsidDel="002F14FD">
                <w:rPr>
                  <w:rFonts w:eastAsia="Times New Roman" w:cs="Times New Roman"/>
                  <w:b/>
                </w:rPr>
                <w:delText>Risk Management Plan</w:delText>
              </w:r>
            </w:del>
            <w:ins w:id="1488" w:author="Milan Jovanovic" w:date="2022-07-20T18:04:00Z">
              <w:r w:rsidR="002F14FD">
                <w:rPr>
                  <w:rFonts w:eastAsia="Times New Roman" w:cs="Times New Roman"/>
                  <w:b/>
                </w:rPr>
                <w:t>Plan upravljanja rizikom</w:t>
              </w:r>
            </w:ins>
            <w:r>
              <w:rPr>
                <w:rFonts w:eastAsia="Times New Roman" w:cs="Times New Roman"/>
                <w:b/>
              </w:rPr>
              <w:t>:</w:t>
            </w:r>
            <w:r>
              <w:rPr>
                <w:rFonts w:eastAsia="Times New Roman" w:cs="Times New Roman"/>
              </w:rPr>
              <w:t xml:space="preserve"> </w:t>
            </w:r>
            <w:del w:id="1489" w:author="Srdjan Todorovic" w:date="2022-07-22T15:20:00Z">
              <w:r w:rsidRPr="00EC390A">
                <w:rPr>
                  <w:rFonts w:eastAsia="Times New Roman" w:cs="Times New Roman"/>
                  <w:rPrChange w:id="1490" w:author="Srdjan Todorovic" w:date="2022-07-22T16:58:00Z">
                    <w:rPr>
                      <w:rFonts w:eastAsia="Times New Roman" w:cs="Times New Roman"/>
                      <w:i/>
                    </w:rPr>
                  </w:rPrChange>
                </w:rPr>
                <w:delText>&lt;State one or more approaches to control, avoid, minimize, or otherwise mitigate the risk. Mitigation approaches may reduce the probability or the impact.&gt;</w:delText>
              </w:r>
            </w:del>
            <w:ins w:id="1491" w:author="Srdjan Todorovic" w:date="2022-07-22T15:23:00Z">
              <w:r w:rsidR="008E08AC">
                <w:rPr>
                  <w:rFonts w:eastAsia="Times New Roman" w:cs="Times New Roman"/>
                  <w:iCs/>
                </w:rPr>
                <w:t>Pravovremeno u</w:t>
              </w:r>
            </w:ins>
            <w:ins w:id="1492" w:author="Srdjan Todorovic" w:date="2022-07-22T15:20:00Z">
              <w:r w:rsidR="004D428A">
                <w:rPr>
                  <w:rFonts w:eastAsia="Times New Roman" w:cs="Times New Roman"/>
                  <w:iCs/>
                </w:rPr>
                <w:t>očavanje odstupanja</w:t>
              </w:r>
              <w:r w:rsidR="000E3D10">
                <w:rPr>
                  <w:rFonts w:eastAsia="Times New Roman" w:cs="Times New Roman"/>
                  <w:iCs/>
                </w:rPr>
                <w:t xml:space="preserve"> </w:t>
              </w:r>
            </w:ins>
            <w:ins w:id="1493" w:author="Srdjan Todorovic" w:date="2022-07-22T15:21:00Z">
              <w:r w:rsidR="0082700B">
                <w:rPr>
                  <w:rFonts w:eastAsia="Times New Roman" w:cs="Times New Roman"/>
                  <w:iCs/>
                </w:rPr>
                <w:t xml:space="preserve">od vremenskog plana </w:t>
              </w:r>
            </w:ins>
            <w:ins w:id="1494" w:author="Srdjan Todorovic" w:date="2022-07-22T15:23:00Z">
              <w:r w:rsidR="00841A78">
                <w:rPr>
                  <w:rFonts w:eastAsia="Times New Roman" w:cs="Times New Roman"/>
                </w:rPr>
                <w:t xml:space="preserve">I </w:t>
              </w:r>
              <w:r w:rsidR="004123F2">
                <w:rPr>
                  <w:rFonts w:eastAsia="Times New Roman" w:cs="Times New Roman"/>
                </w:rPr>
                <w:t>preduziman</w:t>
              </w:r>
            </w:ins>
            <w:ins w:id="1495" w:author="Srdjan Todorovic" w:date="2022-07-22T15:24:00Z">
              <w:r w:rsidR="004123F2">
                <w:rPr>
                  <w:rFonts w:eastAsia="Times New Roman" w:cs="Times New Roman"/>
                </w:rPr>
                <w:t xml:space="preserve">je mera </w:t>
              </w:r>
              <w:r w:rsidR="0015504B">
                <w:rPr>
                  <w:rFonts w:eastAsia="Times New Roman" w:cs="Times New Roman"/>
                </w:rPr>
                <w:t>z</w:t>
              </w:r>
              <w:r w:rsidR="004123F2">
                <w:rPr>
                  <w:rFonts w:eastAsia="Times New Roman" w:cs="Times New Roman"/>
                </w:rPr>
                <w:t>a p</w:t>
              </w:r>
              <w:r w:rsidR="002E0F82">
                <w:rPr>
                  <w:rFonts w:eastAsia="Times New Roman" w:cs="Times New Roman"/>
                </w:rPr>
                <w:t xml:space="preserve">ovećanje </w:t>
              </w:r>
            </w:ins>
            <w:ins w:id="1496" w:author="Srdjan Todorovic" w:date="2022-07-22T15:25:00Z">
              <w:r w:rsidR="008D0342">
                <w:rPr>
                  <w:rFonts w:eastAsia="Times New Roman" w:cs="Times New Roman"/>
                </w:rPr>
                <w:t>produktivnosti</w:t>
              </w:r>
              <w:r w:rsidDel="00841A78">
                <w:rPr>
                  <w:rFonts w:eastAsia="Times New Roman" w:cs="Times New Roman"/>
                </w:rPr>
                <w:t xml:space="preserve"> </w:t>
              </w:r>
              <w:r w:rsidR="00B266D6">
                <w:rPr>
                  <w:rFonts w:eastAsia="Times New Roman" w:cs="Times New Roman"/>
                </w:rPr>
                <w:t>u slučaju</w:t>
              </w:r>
              <w:r w:rsidDel="00841A78">
                <w:rPr>
                  <w:rFonts w:eastAsia="Times New Roman" w:cs="Times New Roman"/>
                </w:rPr>
                <w:t xml:space="preserve"> </w:t>
              </w:r>
              <w:r w:rsidR="003B5EEC">
                <w:rPr>
                  <w:rFonts w:eastAsia="Times New Roman" w:cs="Times New Roman"/>
                </w:rPr>
                <w:t>da</w:t>
              </w:r>
              <w:r w:rsidDel="00841A78">
                <w:rPr>
                  <w:rFonts w:eastAsia="Times New Roman" w:cs="Times New Roman"/>
                </w:rPr>
                <w:t xml:space="preserve"> </w:t>
              </w:r>
              <w:r w:rsidR="003E1309">
                <w:rPr>
                  <w:rFonts w:eastAsia="Times New Roman" w:cs="Times New Roman"/>
                </w:rPr>
                <w:t>dođe do o</w:t>
              </w:r>
            </w:ins>
            <w:ins w:id="1497" w:author="Srdjan Todorovic" w:date="2022-07-22T15:26:00Z">
              <w:r w:rsidR="003E1309">
                <w:rPr>
                  <w:rFonts w:eastAsia="Times New Roman" w:cs="Times New Roman"/>
                </w:rPr>
                <w:t>dstupan</w:t>
              </w:r>
              <w:r w:rsidR="0090630F">
                <w:rPr>
                  <w:rFonts w:eastAsia="Times New Roman" w:cs="Times New Roman"/>
                </w:rPr>
                <w:t>ja</w:t>
              </w:r>
            </w:ins>
            <w:del w:id="1498" w:author="Srdjan Todorovic" w:date="2022-07-22T15:23:00Z">
              <w:r w:rsidDel="00841A78">
                <w:rPr>
                  <w:rFonts w:eastAsia="Times New Roman" w:cs="Times New Roman"/>
                </w:rPr>
                <w:delText xml:space="preserve"> </w:delText>
              </w:r>
            </w:del>
          </w:p>
        </w:tc>
      </w:tr>
      <w:tr w:rsidR="0016272D" w14:paraId="355C92EC" w14:textId="77777777" w:rsidTr="00AB5DA7">
        <w:trPr>
          <w:trHeight w:val="714"/>
          <w:trPrChange w:id="1499" w:author="Sonja Galovic" w:date="2022-07-22T16:05:00Z">
            <w:trPr>
              <w:trHeight w:val="647"/>
            </w:trPr>
          </w:trPrChange>
        </w:trPr>
        <w:tc>
          <w:tcPr>
            <w:tcW w:w="4568" w:type="dxa"/>
            <w:gridSpan w:val="2"/>
            <w:tcBorders>
              <w:top w:val="single" w:sz="6" w:space="0" w:color="000000"/>
              <w:left w:val="single" w:sz="12" w:space="0" w:color="000000"/>
              <w:bottom w:val="single" w:sz="6" w:space="0" w:color="000000"/>
              <w:right w:val="single" w:sz="6" w:space="0" w:color="000000"/>
            </w:tcBorders>
            <w:tcPrChange w:id="1500" w:author="Sonja Galovic" w:date="2022-07-22T16:05:00Z">
              <w:tcPr>
                <w:tcW w:w="4609" w:type="dxa"/>
                <w:gridSpan w:val="2"/>
                <w:tcBorders>
                  <w:top w:val="single" w:sz="6" w:space="0" w:color="000000"/>
                  <w:left w:val="single" w:sz="12" w:space="0" w:color="000000"/>
                  <w:bottom w:val="single" w:sz="6" w:space="0" w:color="000000"/>
                  <w:right w:val="single" w:sz="6" w:space="0" w:color="000000"/>
                </w:tcBorders>
              </w:tcPr>
            </w:tcPrChange>
          </w:tcPr>
          <w:p w14:paraId="355C92EA" w14:textId="7B052E35" w:rsidR="0016272D" w:rsidRDefault="00092377">
            <w:pPr>
              <w:ind w:right="6"/>
            </w:pPr>
            <w:del w:id="1501" w:author="Milan Jovanovic" w:date="2022-07-20T18:04:00Z">
              <w:r w:rsidDel="002F14FD">
                <w:rPr>
                  <w:rFonts w:eastAsia="Times New Roman" w:cs="Times New Roman"/>
                  <w:b/>
                </w:rPr>
                <w:delText>Owner</w:delText>
              </w:r>
            </w:del>
            <w:ins w:id="1502" w:author="Milan Jovanovic" w:date="2022-07-20T18:04:00Z">
              <w:del w:id="1503" w:author="Sonja Galovic" w:date="2022-07-22T16:13:00Z">
                <w:r w:rsidR="002F14FD" w:rsidDel="00F4443B">
                  <w:rPr>
                    <w:rFonts w:eastAsia="Times New Roman" w:cs="Times New Roman"/>
                    <w:b/>
                  </w:rPr>
                  <w:delText>Vlasnik</w:delText>
                </w:r>
              </w:del>
            </w:ins>
            <w:ins w:id="1504" w:author="Sonja Galovic" w:date="2022-07-22T16:13:00Z">
              <w:r w:rsidR="00F4443B">
                <w:rPr>
                  <w:rFonts w:eastAsia="Times New Roman" w:cs="Times New Roman"/>
                  <w:b/>
                </w:rPr>
                <w:t>Zaduženi</w:t>
              </w:r>
            </w:ins>
            <w:r>
              <w:rPr>
                <w:rFonts w:eastAsia="Times New Roman" w:cs="Times New Roman"/>
                <w:b/>
              </w:rPr>
              <w:t>:</w:t>
            </w:r>
            <w:r>
              <w:rPr>
                <w:rFonts w:eastAsia="Times New Roman" w:cs="Times New Roman"/>
              </w:rPr>
              <w:t xml:space="preserve"> </w:t>
            </w:r>
            <w:del w:id="1505" w:author="Srdjan Todorovic" w:date="2022-07-22T14:52:00Z">
              <w:r w:rsidRPr="00EC390A">
                <w:rPr>
                  <w:rFonts w:eastAsia="Times New Roman" w:cs="Times New Roman"/>
                  <w:rPrChange w:id="1506" w:author="Srdjan Todorovic" w:date="2022-07-22T16:58:00Z">
                    <w:rPr>
                      <w:rFonts w:eastAsia="Times New Roman" w:cs="Times New Roman"/>
                      <w:i/>
                    </w:rPr>
                  </w:rPrChange>
                </w:rPr>
                <w:delText>&lt;Assign each risk mitigation action to an individual for resolution.&gt;</w:delText>
              </w:r>
            </w:del>
            <w:ins w:id="1507" w:author="Srdjan Todorovic" w:date="2022-07-22T14:52:00Z">
              <w:r w:rsidR="00354965">
                <w:rPr>
                  <w:rFonts w:eastAsia="Times New Roman" w:cs="Times New Roman"/>
                  <w:iCs/>
                </w:rPr>
                <w:t>Sr</w:t>
              </w:r>
              <w:r w:rsidR="00476E56">
                <w:rPr>
                  <w:rFonts w:eastAsia="Times New Roman" w:cs="Times New Roman"/>
                  <w:iCs/>
                </w:rPr>
                <w:t>đ</w:t>
              </w:r>
              <w:r w:rsidR="00807B14">
                <w:rPr>
                  <w:rFonts w:eastAsia="Times New Roman" w:cs="Times New Roman"/>
                  <w:iCs/>
                </w:rPr>
                <w:t>an T</w:t>
              </w:r>
            </w:ins>
            <w:ins w:id="1508" w:author="Srdjan Todorovic" w:date="2022-07-22T14:53:00Z">
              <w:r w:rsidR="00807B14">
                <w:rPr>
                  <w:rFonts w:eastAsia="Times New Roman" w:cs="Times New Roman"/>
                  <w:iCs/>
                </w:rPr>
                <w:t>odorovi</w:t>
              </w:r>
              <w:r w:rsidR="00CF3A86">
                <w:rPr>
                  <w:rFonts w:eastAsia="Times New Roman" w:cs="Times New Roman"/>
                  <w:iCs/>
                </w:rPr>
                <w:t>ć</w:t>
              </w:r>
            </w:ins>
            <w:r>
              <w:rPr>
                <w:rFonts w:eastAsia="Times New Roman" w:cs="Times New Roman"/>
              </w:rPr>
              <w:t xml:space="preserve"> </w:t>
            </w:r>
          </w:p>
        </w:tc>
        <w:tc>
          <w:tcPr>
            <w:tcW w:w="4923" w:type="dxa"/>
            <w:gridSpan w:val="2"/>
            <w:tcBorders>
              <w:top w:val="single" w:sz="6" w:space="0" w:color="000000"/>
              <w:left w:val="single" w:sz="6" w:space="0" w:color="000000"/>
              <w:bottom w:val="single" w:sz="6" w:space="0" w:color="000000"/>
              <w:right w:val="single" w:sz="12" w:space="0" w:color="000000"/>
            </w:tcBorders>
            <w:tcPrChange w:id="1509" w:author="Sonja Galovic" w:date="2022-07-22T16:05:00Z">
              <w:tcPr>
                <w:tcW w:w="4967" w:type="dxa"/>
                <w:gridSpan w:val="2"/>
                <w:tcBorders>
                  <w:top w:val="single" w:sz="6" w:space="0" w:color="000000"/>
                  <w:left w:val="single" w:sz="6" w:space="0" w:color="000000"/>
                  <w:bottom w:val="single" w:sz="6" w:space="0" w:color="000000"/>
                  <w:right w:val="single" w:sz="12" w:space="0" w:color="000000"/>
                </w:tcBorders>
              </w:tcPr>
            </w:tcPrChange>
          </w:tcPr>
          <w:p w14:paraId="355C92EB" w14:textId="340B7A45" w:rsidR="0016272D" w:rsidRDefault="00092377">
            <w:pPr>
              <w:ind w:left="1"/>
            </w:pPr>
            <w:del w:id="1510" w:author="Milan Jovanovic" w:date="2022-07-20T18:04:00Z">
              <w:r w:rsidDel="002F14FD">
                <w:rPr>
                  <w:rFonts w:eastAsia="Times New Roman" w:cs="Times New Roman"/>
                  <w:b/>
                </w:rPr>
                <w:delText>Date Due</w:delText>
              </w:r>
            </w:del>
            <w:ins w:id="1511" w:author="Milan Jovanovic" w:date="2022-07-20T18:04:00Z">
              <w:r w:rsidR="002F14FD">
                <w:rPr>
                  <w:rFonts w:eastAsia="Times New Roman" w:cs="Times New Roman"/>
                  <w:b/>
                </w:rPr>
                <w:t>Krajnji rok</w:t>
              </w:r>
            </w:ins>
            <w:r>
              <w:rPr>
                <w:rFonts w:eastAsia="Times New Roman" w:cs="Times New Roman"/>
                <w:b/>
              </w:rPr>
              <w:t>:</w:t>
            </w:r>
            <w:r>
              <w:rPr>
                <w:rFonts w:eastAsia="Times New Roman" w:cs="Times New Roman"/>
              </w:rPr>
              <w:t xml:space="preserve"> </w:t>
            </w:r>
            <w:ins w:id="1512" w:author="Srdjan Todorovic" w:date="2022-07-22T15:16:00Z">
              <w:r w:rsidR="00FD526D" w:rsidRPr="00C42DCC">
                <w:rPr>
                  <w:rFonts w:eastAsia="Times New Roman" w:cs="Times New Roman"/>
                  <w:szCs w:val="20"/>
                  <w:rPrChange w:id="1513" w:author="Srdjan Todorovic" w:date="2022-07-22T17:39:00Z">
                    <w:rPr>
                      <w:rFonts w:eastAsia="Times New Roman" w:cs="Times New Roman"/>
                      <w:iCs/>
                      <w:sz w:val="24"/>
                    </w:rPr>
                  </w:rPrChange>
                </w:rPr>
                <w:t>31.0</w:t>
              </w:r>
            </w:ins>
            <w:ins w:id="1514" w:author="Srdjan Todorovic" w:date="2022-07-22T15:17:00Z">
              <w:r w:rsidR="00491001" w:rsidRPr="00C42DCC">
                <w:rPr>
                  <w:rFonts w:eastAsia="Times New Roman" w:cs="Times New Roman"/>
                  <w:szCs w:val="20"/>
                  <w:rPrChange w:id="1515" w:author="Srdjan Todorovic" w:date="2022-07-22T17:39:00Z">
                    <w:rPr>
                      <w:rFonts w:eastAsia="Times New Roman" w:cs="Times New Roman"/>
                      <w:iCs/>
                      <w:sz w:val="24"/>
                    </w:rPr>
                  </w:rPrChange>
                </w:rPr>
                <w:t>7</w:t>
              </w:r>
            </w:ins>
            <w:ins w:id="1516" w:author="Srdjan Todorovic" w:date="2022-07-22T15:16:00Z">
              <w:r w:rsidR="00FD526D" w:rsidRPr="00C42DCC">
                <w:rPr>
                  <w:rFonts w:eastAsia="Times New Roman" w:cs="Times New Roman"/>
                  <w:szCs w:val="20"/>
                  <w:rPrChange w:id="1517" w:author="Srdjan Todorovic" w:date="2022-07-22T17:39:00Z">
                    <w:rPr>
                      <w:rFonts w:eastAsia="Times New Roman" w:cs="Times New Roman"/>
                      <w:iCs/>
                      <w:sz w:val="24"/>
                    </w:rPr>
                  </w:rPrChange>
                </w:rPr>
                <w:t>.2022.</w:t>
              </w:r>
            </w:ins>
            <w:del w:id="1518" w:author="Srdjan Todorovic" w:date="2022-07-22T15:16:00Z">
              <w:r w:rsidRPr="00EC390A">
                <w:rPr>
                  <w:rFonts w:eastAsia="Times New Roman" w:cs="Times New Roman"/>
                  <w:sz w:val="24"/>
                  <w:rPrChange w:id="1519" w:author="Srdjan Todorovic" w:date="2022-07-22T16:58:00Z">
                    <w:rPr>
                      <w:rFonts w:eastAsia="Times New Roman" w:cs="Times New Roman"/>
                      <w:i/>
                      <w:sz w:val="24"/>
                    </w:rPr>
                  </w:rPrChange>
                </w:rPr>
                <w:delText>&lt;date by which the mitigation actions are to be implemented&gt;</w:delText>
              </w:r>
              <w:r>
                <w:rPr>
                  <w:rFonts w:eastAsia="Times New Roman" w:cs="Times New Roman"/>
                </w:rPr>
                <w:delText xml:space="preserve"> </w:delText>
              </w:r>
            </w:del>
          </w:p>
        </w:tc>
      </w:tr>
      <w:tr w:rsidR="0016272D" w14:paraId="355C92EE" w14:textId="77777777" w:rsidTr="00AB5DA7">
        <w:trPr>
          <w:trHeight w:val="722"/>
          <w:trPrChange w:id="1520" w:author="Sonja Galovic" w:date="2022-07-22T16:05:00Z">
            <w:trPr>
              <w:trHeight w:val="654"/>
            </w:trPr>
          </w:trPrChange>
        </w:trPr>
        <w:tc>
          <w:tcPr>
            <w:tcW w:w="9492" w:type="dxa"/>
            <w:gridSpan w:val="4"/>
            <w:tcBorders>
              <w:top w:val="single" w:sz="6" w:space="0" w:color="000000"/>
              <w:left w:val="single" w:sz="12" w:space="0" w:color="000000"/>
              <w:bottom w:val="single" w:sz="12" w:space="0" w:color="000000"/>
              <w:right w:val="single" w:sz="12" w:space="0" w:color="000000"/>
            </w:tcBorders>
            <w:tcPrChange w:id="1521" w:author="Sonja Galovic" w:date="2022-07-22T16:05:00Z">
              <w:tcPr>
                <w:tcW w:w="9576" w:type="dxa"/>
                <w:gridSpan w:val="4"/>
                <w:tcBorders>
                  <w:top w:val="single" w:sz="6" w:space="0" w:color="000000"/>
                  <w:left w:val="single" w:sz="12" w:space="0" w:color="000000"/>
                  <w:bottom w:val="single" w:sz="12" w:space="0" w:color="000000"/>
                  <w:right w:val="single" w:sz="12" w:space="0" w:color="000000"/>
                </w:tcBorders>
              </w:tcPr>
            </w:tcPrChange>
          </w:tcPr>
          <w:p w14:paraId="355C92ED" w14:textId="149B8CA9" w:rsidR="0016272D" w:rsidRDefault="00092377">
            <w:del w:id="1522" w:author="Milan Jovanovic" w:date="2022-07-20T18:04:00Z">
              <w:r w:rsidDel="00112E51">
                <w:rPr>
                  <w:rFonts w:eastAsia="Times New Roman" w:cs="Times New Roman"/>
                  <w:b/>
                </w:rPr>
                <w:delText>Contingency Plan</w:delText>
              </w:r>
            </w:del>
            <w:ins w:id="1523" w:author="Milan Jovanovic" w:date="2022-07-20T18:04:00Z">
              <w:del w:id="1524" w:author="Sonja Galovic" w:date="2022-07-22T16:13:00Z">
                <w:r w:rsidR="00112E51" w:rsidDel="00C11750">
                  <w:rPr>
                    <w:rFonts w:eastAsia="Times New Roman" w:cs="Times New Roman"/>
                    <w:b/>
                  </w:rPr>
                  <w:delText>Šema</w:delText>
                </w:r>
              </w:del>
            </w:ins>
            <w:ins w:id="1525" w:author="Sonja Galovic" w:date="2022-07-22T16:13:00Z">
              <w:r w:rsidR="00C11750">
                <w:rPr>
                  <w:rFonts w:eastAsia="Times New Roman" w:cs="Times New Roman"/>
                  <w:b/>
                </w:rPr>
                <w:t xml:space="preserve">Plan </w:t>
              </w:r>
              <w:del w:id="1526" w:author="Srdjan Todorovic" w:date="2022-07-22T14:19:00Z">
                <w:r w:rsidR="00C11750">
                  <w:rPr>
                    <w:rFonts w:eastAsia="Times New Roman" w:cs="Times New Roman"/>
                    <w:b/>
                  </w:rPr>
                  <w:delText>u slučaju</w:delText>
                </w:r>
              </w:del>
            </w:ins>
            <w:ins w:id="1527" w:author="Srdjan Todorovic" w:date="2022-07-22T14:19:00Z">
              <w:r w:rsidR="00E84C46">
                <w:rPr>
                  <w:rFonts w:eastAsia="Times New Roman" w:cs="Times New Roman"/>
                  <w:b/>
                </w:rPr>
                <w:t>za</w:t>
              </w:r>
            </w:ins>
            <w:ins w:id="1528" w:author="Milan Jovanovic" w:date="2022-07-20T18:04:00Z">
              <w:r w:rsidR="00112E51">
                <w:rPr>
                  <w:rFonts w:eastAsia="Times New Roman" w:cs="Times New Roman"/>
                  <w:b/>
                </w:rPr>
                <w:t xml:space="preserve"> nepredviđ</w:t>
              </w:r>
            </w:ins>
            <w:ins w:id="1529" w:author="Milan Jovanovic" w:date="2022-07-20T18:05:00Z">
              <w:r w:rsidR="00112E51">
                <w:rPr>
                  <w:rFonts w:eastAsia="Times New Roman" w:cs="Times New Roman"/>
                  <w:b/>
                </w:rPr>
                <w:t>en</w:t>
              </w:r>
              <w:del w:id="1530" w:author="Srdjan Todorovic" w:date="2022-07-22T14:19:00Z">
                <w:r w:rsidR="00112E51" w:rsidDel="00E84C46">
                  <w:rPr>
                    <w:rFonts w:eastAsia="Times New Roman" w:cs="Times New Roman"/>
                    <w:b/>
                  </w:rPr>
                  <w:delText>ih</w:delText>
                </w:r>
              </w:del>
            </w:ins>
            <w:ins w:id="1531" w:author="Srdjan Todorovic" w:date="2022-07-22T14:19:00Z">
              <w:r w:rsidR="00E84C46">
                <w:rPr>
                  <w:rFonts w:eastAsia="Times New Roman" w:cs="Times New Roman"/>
                  <w:b/>
                </w:rPr>
                <w:t>e</w:t>
              </w:r>
            </w:ins>
            <w:ins w:id="1532" w:author="Milan Jovanovic" w:date="2022-07-20T18:05:00Z">
              <w:r w:rsidR="00112E51">
                <w:rPr>
                  <w:rFonts w:eastAsia="Times New Roman" w:cs="Times New Roman"/>
                  <w:b/>
                </w:rPr>
                <w:t xml:space="preserve"> </w:t>
              </w:r>
              <w:del w:id="1533" w:author="Sonja Galovic" w:date="2022-07-22T16:13:00Z">
                <w:r w:rsidR="00112E51">
                  <w:rPr>
                    <w:rFonts w:eastAsia="Times New Roman" w:cs="Times New Roman"/>
                    <w:b/>
                  </w:rPr>
                  <w:delText>slučajeva</w:delText>
                </w:r>
              </w:del>
            </w:ins>
            <w:ins w:id="1534" w:author="Sonja Galovic" w:date="2022-07-22T16:13:00Z">
              <w:r w:rsidR="00C11750">
                <w:rPr>
                  <w:rFonts w:eastAsia="Times New Roman" w:cs="Times New Roman"/>
                  <w:b/>
                </w:rPr>
                <w:t>okolnost</w:t>
              </w:r>
            </w:ins>
            <w:ins w:id="1535" w:author="Srdjan Todorovic" w:date="2022-07-22T14:19:00Z">
              <w:r w:rsidR="00E84C46">
                <w:rPr>
                  <w:rFonts w:eastAsia="Times New Roman" w:cs="Times New Roman"/>
                  <w:b/>
                </w:rPr>
                <w:t>i</w:t>
              </w:r>
            </w:ins>
            <w:ins w:id="1536" w:author="Sonja Galovic" w:date="2022-07-22T16:13:00Z">
              <w:del w:id="1537" w:author="Srdjan Todorovic" w:date="2022-07-22T14:19:00Z">
                <w:r w:rsidR="00C11750" w:rsidDel="00E84C46">
                  <w:rPr>
                    <w:rFonts w:eastAsia="Times New Roman" w:cs="Times New Roman"/>
                    <w:b/>
                  </w:rPr>
                  <w:delText>i</w:delText>
                </w:r>
              </w:del>
            </w:ins>
            <w:r>
              <w:rPr>
                <w:rFonts w:eastAsia="Times New Roman" w:cs="Times New Roman"/>
                <w:b/>
              </w:rPr>
              <w:t>:</w:t>
            </w:r>
            <w:r>
              <w:rPr>
                <w:rFonts w:eastAsia="Times New Roman" w:cs="Times New Roman"/>
              </w:rPr>
              <w:t xml:space="preserve"> </w:t>
            </w:r>
            <w:del w:id="1538" w:author="Srdjan Todorovic" w:date="2022-07-22T15:27:00Z">
              <w:r w:rsidRPr="00EC390A">
                <w:rPr>
                  <w:rFonts w:eastAsia="Times New Roman" w:cs="Times New Roman"/>
                  <w:rPrChange w:id="1539" w:author="Srdjan Todorovic" w:date="2022-07-22T16:58:00Z">
                    <w:rPr>
                      <w:rFonts w:eastAsia="Times New Roman" w:cs="Times New Roman"/>
                      <w:i/>
                    </w:rPr>
                  </w:rPrChange>
                </w:rPr>
                <w:delText xml:space="preserve">&lt;Describe the </w:delText>
              </w:r>
              <w:r w:rsidRPr="00EC390A">
                <w:rPr>
                  <w:rFonts w:eastAsia="Times New Roman" w:cs="Times New Roman"/>
                  <w:rPrChange w:id="1540" w:author="Srdjan Todorovic" w:date="2022-07-22T16:58:00Z">
                    <w:rPr>
                      <w:rFonts w:eastAsia="Times New Roman" w:cs="Times New Roman"/>
                      <w:i/>
                      <w:sz w:val="24"/>
                    </w:rPr>
                  </w:rPrChange>
                </w:rPr>
                <w:delText>course of action to follow if the risk management plan is not effective and the triggering condition for the contingency plan</w:delText>
              </w:r>
              <w:r w:rsidRPr="00EC390A">
                <w:rPr>
                  <w:rFonts w:eastAsia="Times New Roman" w:cs="Times New Roman"/>
                  <w:rPrChange w:id="1541" w:author="Srdjan Todorovic" w:date="2022-07-22T16:58:00Z">
                    <w:rPr>
                      <w:rFonts w:eastAsia="Times New Roman" w:cs="Times New Roman"/>
                      <w:i/>
                    </w:rPr>
                  </w:rPrChange>
                </w:rPr>
                <w:delText>.&gt;</w:delText>
              </w:r>
              <w:r>
                <w:rPr>
                  <w:rFonts w:eastAsia="Times New Roman" w:cs="Times New Roman"/>
                </w:rPr>
                <w:delText xml:space="preserve"> </w:delText>
              </w:r>
            </w:del>
            <w:ins w:id="1542" w:author="Srdjan Todorovic" w:date="2022-07-22T15:30:00Z">
              <w:r w:rsidR="00AA0575">
                <w:rPr>
                  <w:rFonts w:eastAsia="Times New Roman" w:cs="Times New Roman"/>
                  <w:iCs/>
                </w:rPr>
                <w:t xml:space="preserve">Povećanje </w:t>
              </w:r>
            </w:ins>
            <w:ins w:id="1543" w:author="Srdjan Todorovic" w:date="2022-07-22T15:31:00Z">
              <w:r w:rsidR="00816023">
                <w:rPr>
                  <w:rFonts w:eastAsia="Times New Roman" w:cs="Times New Roman"/>
                  <w:iCs/>
                </w:rPr>
                <w:t xml:space="preserve">broja </w:t>
              </w:r>
            </w:ins>
            <w:ins w:id="1544" w:author="Srdjan Todorovic" w:date="2022-07-22T15:33:00Z">
              <w:r w:rsidR="00CF3703">
                <w:rPr>
                  <w:rFonts w:eastAsia="Times New Roman" w:cs="Times New Roman"/>
                  <w:iCs/>
                </w:rPr>
                <w:t>zaposlenih na</w:t>
              </w:r>
              <w:r w:rsidR="00460A20">
                <w:rPr>
                  <w:rFonts w:eastAsia="Times New Roman" w:cs="Times New Roman"/>
                  <w:iCs/>
                </w:rPr>
                <w:t xml:space="preserve"> projektu </w:t>
              </w:r>
            </w:ins>
            <w:ins w:id="1545" w:author="Srdjan Todorovic" w:date="2022-07-22T15:30:00Z">
              <w:r w:rsidR="0059594A">
                <w:rPr>
                  <w:rFonts w:eastAsia="Times New Roman" w:cs="Times New Roman"/>
                  <w:iCs/>
                </w:rPr>
                <w:t xml:space="preserve">ili </w:t>
              </w:r>
              <w:r w:rsidR="00A016ED">
                <w:rPr>
                  <w:rFonts w:eastAsia="Times New Roman" w:cs="Times New Roman"/>
                  <w:iCs/>
                </w:rPr>
                <w:t>korišć</w:t>
              </w:r>
            </w:ins>
            <w:ins w:id="1546" w:author="Srdjan Todorovic" w:date="2022-07-22T15:33:00Z">
              <w:r w:rsidR="00460A20">
                <w:rPr>
                  <w:rFonts w:eastAsia="Times New Roman" w:cs="Times New Roman"/>
                  <w:iCs/>
                </w:rPr>
                <w:t xml:space="preserve">enje </w:t>
              </w:r>
              <w:r w:rsidR="00D970D3">
                <w:rPr>
                  <w:rFonts w:eastAsia="Times New Roman" w:cs="Times New Roman"/>
                  <w:iCs/>
                </w:rPr>
                <w:t>uslu</w:t>
              </w:r>
              <w:r w:rsidR="00AD62E6">
                <w:rPr>
                  <w:rFonts w:eastAsia="Times New Roman" w:cs="Times New Roman"/>
                  <w:iCs/>
                </w:rPr>
                <w:t xml:space="preserve">ga </w:t>
              </w:r>
            </w:ins>
            <w:ins w:id="1547" w:author="Srdjan Todorovic" w:date="2022-07-22T15:34:00Z">
              <w:r w:rsidR="00586E8E">
                <w:rPr>
                  <w:rFonts w:eastAsia="Times New Roman" w:cs="Times New Roman"/>
                  <w:iCs/>
                </w:rPr>
                <w:t xml:space="preserve">neke </w:t>
              </w:r>
            </w:ins>
            <w:ins w:id="1548" w:author="Srdjan Todorovic" w:date="2022-07-22T15:33:00Z">
              <w:r w:rsidR="00460A20">
                <w:rPr>
                  <w:rFonts w:eastAsia="Times New Roman" w:cs="Times New Roman"/>
                  <w:iCs/>
                </w:rPr>
                <w:t>out</w:t>
              </w:r>
              <w:r w:rsidR="00D314A3">
                <w:rPr>
                  <w:rFonts w:eastAsia="Times New Roman" w:cs="Times New Roman"/>
                  <w:iCs/>
                </w:rPr>
                <w:t xml:space="preserve">sourcing </w:t>
              </w:r>
            </w:ins>
            <w:ins w:id="1549" w:author="Srdjan Todorovic" w:date="2022-07-22T15:34:00Z">
              <w:r w:rsidR="00586E8E">
                <w:rPr>
                  <w:rFonts w:eastAsia="Times New Roman" w:cs="Times New Roman"/>
                  <w:iCs/>
                </w:rPr>
                <w:t>firme</w:t>
              </w:r>
            </w:ins>
          </w:p>
        </w:tc>
      </w:tr>
    </w:tbl>
    <w:bookmarkEnd w:id="1375"/>
    <w:p w14:paraId="4F0C98A9" w14:textId="467AF8B6" w:rsidR="00837E43" w:rsidRDefault="00092377">
      <w:pPr>
        <w:spacing w:after="0"/>
        <w:rPr>
          <w:ins w:id="1550" w:author="Sonja Galovic" w:date="2022-07-22T16:59:00Z"/>
          <w:rFonts w:eastAsia="Times New Roman" w:cs="Times New Roman"/>
          <w:sz w:val="24"/>
        </w:rPr>
      </w:pPr>
      <w:r>
        <w:rPr>
          <w:rFonts w:eastAsia="Times New Roman" w:cs="Times New Roman"/>
          <w:sz w:val="24"/>
        </w:rPr>
        <w:t xml:space="preserve"> </w:t>
      </w:r>
    </w:p>
    <w:p w14:paraId="108A8B74" w14:textId="77777777" w:rsidR="00837E43" w:rsidRDefault="00837E43">
      <w:pPr>
        <w:spacing w:after="0"/>
        <w:rPr>
          <w:ins w:id="1551" w:author="Sonja Galovic" w:date="2022-07-22T16:59:00Z"/>
          <w:rFonts w:eastAsia="Times New Roman" w:cs="Times New Roman"/>
          <w:sz w:val="24"/>
        </w:rPr>
      </w:pPr>
    </w:p>
    <w:tbl>
      <w:tblPr>
        <w:tblStyle w:val="TableGrid1"/>
        <w:tblW w:w="9492" w:type="dxa"/>
        <w:tblInd w:w="15" w:type="dxa"/>
        <w:tblCellMar>
          <w:top w:w="24" w:type="dxa"/>
          <w:left w:w="107" w:type="dxa"/>
          <w:right w:w="63" w:type="dxa"/>
        </w:tblCellMar>
        <w:tblLook w:val="04A0" w:firstRow="1" w:lastRow="0" w:firstColumn="1" w:lastColumn="0" w:noHBand="0" w:noVBand="1"/>
      </w:tblPr>
      <w:tblGrid>
        <w:gridCol w:w="3141"/>
        <w:gridCol w:w="1427"/>
        <w:gridCol w:w="1683"/>
        <w:gridCol w:w="3241"/>
      </w:tblGrid>
      <w:tr w:rsidR="00CC6261" w14:paraId="6D222C8C" w14:textId="77777777" w:rsidTr="00745C9D">
        <w:trPr>
          <w:trHeight w:val="383"/>
          <w:ins w:id="1552" w:author="Sonja Galovic" w:date="2022-07-22T16:59:00Z"/>
        </w:trPr>
        <w:tc>
          <w:tcPr>
            <w:tcW w:w="3141" w:type="dxa"/>
            <w:tcBorders>
              <w:top w:val="single" w:sz="12" w:space="0" w:color="000000"/>
              <w:left w:val="single" w:sz="12" w:space="0" w:color="000000"/>
              <w:bottom w:val="single" w:sz="6" w:space="0" w:color="000000"/>
              <w:right w:val="single" w:sz="6" w:space="0" w:color="000000"/>
            </w:tcBorders>
          </w:tcPr>
          <w:p w14:paraId="37EB225D" w14:textId="3FB709E6" w:rsidR="00CC6261" w:rsidRDefault="00CC6261" w:rsidP="00745C9D">
            <w:pPr>
              <w:rPr>
                <w:ins w:id="1553" w:author="Sonja Galovic" w:date="2022-07-22T16:59:00Z"/>
              </w:rPr>
            </w:pPr>
            <w:ins w:id="1554" w:author="Sonja Galovic" w:date="2022-07-22T16:59:00Z">
              <w:r>
                <w:rPr>
                  <w:rFonts w:eastAsia="Times New Roman" w:cs="Times New Roman"/>
                  <w:b/>
                </w:rPr>
                <w:t>Identifikator rizika:</w:t>
              </w:r>
              <w:r>
                <w:rPr>
                  <w:rFonts w:eastAsia="Times New Roman" w:cs="Times New Roman"/>
                </w:rPr>
                <w:t xml:space="preserve"> </w:t>
              </w:r>
              <w:r w:rsidR="00AE1226">
                <w:rPr>
                  <w:rFonts w:eastAsia="Times New Roman" w:cs="Times New Roman"/>
                </w:rPr>
                <w:t>2</w:t>
              </w:r>
            </w:ins>
          </w:p>
        </w:tc>
        <w:tc>
          <w:tcPr>
            <w:tcW w:w="3110" w:type="dxa"/>
            <w:gridSpan w:val="2"/>
            <w:tcBorders>
              <w:top w:val="single" w:sz="12" w:space="0" w:color="000000"/>
              <w:left w:val="single" w:sz="6" w:space="0" w:color="000000"/>
              <w:bottom w:val="single" w:sz="6" w:space="0" w:color="000000"/>
              <w:right w:val="single" w:sz="6" w:space="0" w:color="000000"/>
            </w:tcBorders>
          </w:tcPr>
          <w:p w14:paraId="52920E58" w14:textId="69AF03BF" w:rsidR="00CC6261" w:rsidRDefault="00CC6261" w:rsidP="00745C9D">
            <w:pPr>
              <w:ind w:left="1"/>
              <w:rPr>
                <w:ins w:id="1555" w:author="Sonja Galovic" w:date="2022-07-22T16:59:00Z"/>
              </w:rPr>
            </w:pPr>
            <w:ins w:id="1556" w:author="Sonja Galovic" w:date="2022-07-22T16:59:00Z">
              <w:r>
                <w:rPr>
                  <w:rFonts w:eastAsia="Times New Roman" w:cs="Times New Roman"/>
                  <w:b/>
                </w:rPr>
                <w:t xml:space="preserve">Datum otvaranja: </w:t>
              </w:r>
              <w:r w:rsidRPr="004D3DE0">
                <w:rPr>
                  <w:rFonts w:eastAsia="Times New Roman" w:cs="Times New Roman"/>
                  <w:iCs/>
                </w:rPr>
                <w:t>22.0</w:t>
              </w:r>
            </w:ins>
            <w:ins w:id="1557" w:author="Sonja Galovic" w:date="2022-07-22T17:01:00Z">
              <w:r w:rsidR="00686439">
                <w:rPr>
                  <w:rFonts w:eastAsia="Times New Roman" w:cs="Times New Roman"/>
                  <w:iCs/>
                </w:rPr>
                <w:t>7</w:t>
              </w:r>
            </w:ins>
            <w:ins w:id="1558" w:author="Sonja Galovic" w:date="2022-07-22T16:59:00Z">
              <w:r>
                <w:rPr>
                  <w:rFonts w:eastAsia="Times New Roman" w:cs="Times New Roman"/>
                  <w:iCs/>
                </w:rPr>
                <w:t>.2022.</w:t>
              </w:r>
              <w:r>
                <w:rPr>
                  <w:rFonts w:eastAsia="Times New Roman" w:cs="Times New Roman"/>
                </w:rPr>
                <w:t xml:space="preserve"> </w:t>
              </w:r>
            </w:ins>
          </w:p>
        </w:tc>
        <w:tc>
          <w:tcPr>
            <w:tcW w:w="3240" w:type="dxa"/>
            <w:tcBorders>
              <w:top w:val="single" w:sz="12" w:space="0" w:color="000000"/>
              <w:left w:val="single" w:sz="6" w:space="0" w:color="000000"/>
              <w:bottom w:val="single" w:sz="6" w:space="0" w:color="000000"/>
              <w:right w:val="single" w:sz="12" w:space="0" w:color="000000"/>
            </w:tcBorders>
          </w:tcPr>
          <w:p w14:paraId="483D2786" w14:textId="5B8AFD34" w:rsidR="00CC6261" w:rsidRDefault="00CC6261" w:rsidP="00745C9D">
            <w:pPr>
              <w:ind w:left="1"/>
              <w:rPr>
                <w:ins w:id="1559" w:author="Sonja Galovic" w:date="2022-07-22T16:59:00Z"/>
              </w:rPr>
            </w:pPr>
            <w:ins w:id="1560" w:author="Sonja Galovic" w:date="2022-07-22T16:59:00Z">
              <w:r>
                <w:rPr>
                  <w:rFonts w:eastAsia="Times New Roman" w:cs="Times New Roman"/>
                  <w:b/>
                </w:rPr>
                <w:t>Datum zatvaranja:</w:t>
              </w:r>
              <w:r>
                <w:rPr>
                  <w:rFonts w:eastAsia="Times New Roman" w:cs="Times New Roman"/>
                  <w:i/>
                </w:rPr>
                <w:t xml:space="preserve"> </w:t>
              </w:r>
              <w:r w:rsidRPr="004D3DE0">
                <w:rPr>
                  <w:rFonts w:eastAsia="Times New Roman" w:cs="Times New Roman"/>
                  <w:iCs/>
                </w:rPr>
                <w:t>22.0</w:t>
              </w:r>
            </w:ins>
            <w:ins w:id="1561" w:author="Sonja Galovic" w:date="2022-07-22T17:01:00Z">
              <w:r w:rsidR="00686439">
                <w:rPr>
                  <w:rFonts w:eastAsia="Times New Roman" w:cs="Times New Roman"/>
                  <w:iCs/>
                </w:rPr>
                <w:t>8</w:t>
              </w:r>
            </w:ins>
            <w:ins w:id="1562" w:author="Sonja Galovic" w:date="2022-07-22T16:59:00Z">
              <w:r w:rsidRPr="004D3DE0">
                <w:rPr>
                  <w:rFonts w:eastAsia="Times New Roman" w:cs="Times New Roman"/>
                  <w:iCs/>
                </w:rPr>
                <w:t>.2022.</w:t>
              </w:r>
            </w:ins>
          </w:p>
        </w:tc>
      </w:tr>
      <w:tr w:rsidR="00CC6261" w14:paraId="3F89D787" w14:textId="77777777" w:rsidTr="00745C9D">
        <w:trPr>
          <w:trHeight w:val="409"/>
          <w:ins w:id="1563" w:author="Sonja Galovic" w:date="2022-07-22T16:59:00Z"/>
        </w:trPr>
        <w:tc>
          <w:tcPr>
            <w:tcW w:w="9492" w:type="dxa"/>
            <w:gridSpan w:val="4"/>
            <w:tcBorders>
              <w:top w:val="single" w:sz="6" w:space="0" w:color="000000"/>
              <w:left w:val="single" w:sz="12" w:space="0" w:color="000000"/>
              <w:bottom w:val="single" w:sz="6" w:space="0" w:color="000000"/>
              <w:right w:val="single" w:sz="12" w:space="0" w:color="000000"/>
            </w:tcBorders>
          </w:tcPr>
          <w:p w14:paraId="5313F423" w14:textId="45E36EA4" w:rsidR="00CC6261" w:rsidRDefault="00CC6261" w:rsidP="00745C9D">
            <w:pPr>
              <w:rPr>
                <w:ins w:id="1564" w:author="Sonja Galovic" w:date="2022-07-22T16:59:00Z"/>
              </w:rPr>
            </w:pPr>
            <w:ins w:id="1565" w:author="Sonja Galovic" w:date="2022-07-22T16:59:00Z">
              <w:r>
                <w:rPr>
                  <w:rFonts w:eastAsia="Times New Roman" w:cs="Times New Roman"/>
                  <w:b/>
                </w:rPr>
                <w:t xml:space="preserve">Podnosilac: </w:t>
              </w:r>
            </w:ins>
            <w:ins w:id="1566" w:author="Sonja Galovic" w:date="2022-07-22T17:00:00Z">
              <w:r w:rsidR="00071981">
                <w:rPr>
                  <w:rFonts w:eastAsia="Times New Roman" w:cs="Times New Roman"/>
                  <w:iCs/>
                </w:rPr>
                <w:t>Sonja Galović</w:t>
              </w:r>
            </w:ins>
            <w:ins w:id="1567" w:author="Sonja Galovic" w:date="2022-07-22T16:59:00Z">
              <w:r>
                <w:rPr>
                  <w:rFonts w:eastAsia="Times New Roman" w:cs="Times New Roman"/>
                </w:rPr>
                <w:t xml:space="preserve"> </w:t>
              </w:r>
            </w:ins>
          </w:p>
        </w:tc>
      </w:tr>
      <w:tr w:rsidR="00CC6261" w14:paraId="70255701" w14:textId="77777777" w:rsidTr="00745C9D">
        <w:trPr>
          <w:trHeight w:val="384"/>
          <w:ins w:id="1568" w:author="Sonja Galovic" w:date="2022-07-22T16:59:00Z"/>
        </w:trPr>
        <w:tc>
          <w:tcPr>
            <w:tcW w:w="9492" w:type="dxa"/>
            <w:gridSpan w:val="4"/>
            <w:tcBorders>
              <w:top w:val="single" w:sz="6" w:space="0" w:color="000000"/>
              <w:left w:val="single" w:sz="12" w:space="0" w:color="000000"/>
              <w:bottom w:val="single" w:sz="6" w:space="0" w:color="000000"/>
              <w:right w:val="single" w:sz="12" w:space="0" w:color="000000"/>
            </w:tcBorders>
          </w:tcPr>
          <w:p w14:paraId="261E36B4" w14:textId="77CFB26A" w:rsidR="00CC6261" w:rsidRDefault="00CC6261" w:rsidP="00745C9D">
            <w:pPr>
              <w:rPr>
                <w:ins w:id="1569" w:author="Sonja Galovic" w:date="2022-07-22T16:59:00Z"/>
              </w:rPr>
            </w:pPr>
            <w:ins w:id="1570" w:author="Sonja Galovic" w:date="2022-07-22T16:59:00Z">
              <w:r>
                <w:rPr>
                  <w:rFonts w:eastAsia="Times New Roman" w:cs="Times New Roman"/>
                  <w:b/>
                </w:rPr>
                <w:t xml:space="preserve">Klasifikacija: </w:t>
              </w:r>
            </w:ins>
            <w:ins w:id="1571" w:author="Sonja Galovic" w:date="2022-07-22T17:03:00Z">
              <w:r w:rsidR="00944ACA" w:rsidRPr="00944ACA">
                <w:rPr>
                  <w:rFonts w:eastAsia="Times New Roman" w:cs="Times New Roman"/>
                  <w:bCs/>
                  <w:rPrChange w:id="1572" w:author="Sonja Galovic" w:date="2022-07-22T17:03:00Z">
                    <w:rPr>
                      <w:rFonts w:eastAsia="Times New Roman" w:cs="Times New Roman"/>
                      <w:b/>
                    </w:rPr>
                  </w:rPrChange>
                </w:rPr>
                <w:t>Budžet</w:t>
              </w:r>
            </w:ins>
          </w:p>
        </w:tc>
      </w:tr>
      <w:tr w:rsidR="00CC6261" w14:paraId="65933D77" w14:textId="77777777" w:rsidTr="00745C9D">
        <w:trPr>
          <w:trHeight w:val="384"/>
          <w:ins w:id="1573" w:author="Sonja Galovic" w:date="2022-07-22T16:59:00Z"/>
        </w:trPr>
        <w:tc>
          <w:tcPr>
            <w:tcW w:w="9492" w:type="dxa"/>
            <w:gridSpan w:val="4"/>
            <w:tcBorders>
              <w:top w:val="single" w:sz="6" w:space="0" w:color="000000"/>
              <w:left w:val="single" w:sz="12" w:space="0" w:color="000000"/>
              <w:bottom w:val="single" w:sz="6" w:space="0" w:color="000000"/>
              <w:right w:val="single" w:sz="12" w:space="0" w:color="000000"/>
            </w:tcBorders>
          </w:tcPr>
          <w:p w14:paraId="6387A35E" w14:textId="386A1B93" w:rsidR="00CC6261" w:rsidRDefault="00CC6261" w:rsidP="00745C9D">
            <w:pPr>
              <w:rPr>
                <w:ins w:id="1574" w:author="Sonja Galovic" w:date="2022-07-22T16:59:00Z"/>
              </w:rPr>
            </w:pPr>
            <w:ins w:id="1575" w:author="Sonja Galovic" w:date="2022-07-22T16:59:00Z">
              <w:r>
                <w:rPr>
                  <w:rFonts w:eastAsia="Times New Roman" w:cs="Times New Roman"/>
                  <w:b/>
                </w:rPr>
                <w:t xml:space="preserve">Opis: </w:t>
              </w:r>
              <w:r>
                <w:rPr>
                  <w:rFonts w:eastAsia="Times New Roman" w:cs="Times New Roman"/>
                  <w:bCs/>
                </w:rPr>
                <w:t xml:space="preserve">Prekoračenje </w:t>
              </w:r>
            </w:ins>
            <w:ins w:id="1576" w:author="Sonja Galovic" w:date="2022-07-22T17:04:00Z">
              <w:r w:rsidR="00D55F02">
                <w:rPr>
                  <w:rFonts w:eastAsia="Times New Roman" w:cs="Times New Roman"/>
                  <w:bCs/>
                </w:rPr>
                <w:t>predviđenog budžeta</w:t>
              </w:r>
            </w:ins>
          </w:p>
        </w:tc>
      </w:tr>
      <w:tr w:rsidR="00CC6261" w14:paraId="7C6E09B7" w14:textId="77777777" w:rsidTr="00745C9D">
        <w:trPr>
          <w:trHeight w:val="384"/>
          <w:ins w:id="1577" w:author="Sonja Galovic" w:date="2022-07-22T16:59:00Z"/>
        </w:trPr>
        <w:tc>
          <w:tcPr>
            <w:tcW w:w="9492" w:type="dxa"/>
            <w:gridSpan w:val="4"/>
            <w:tcBorders>
              <w:top w:val="single" w:sz="6" w:space="0" w:color="000000"/>
              <w:left w:val="single" w:sz="12" w:space="0" w:color="000000"/>
              <w:bottom w:val="single" w:sz="6" w:space="0" w:color="000000"/>
              <w:right w:val="single" w:sz="12" w:space="0" w:color="000000"/>
            </w:tcBorders>
          </w:tcPr>
          <w:p w14:paraId="5CA9E2C8" w14:textId="029A77F5" w:rsidR="00CC6261" w:rsidRDefault="00CC6261" w:rsidP="00745C9D">
            <w:pPr>
              <w:rPr>
                <w:ins w:id="1578" w:author="Sonja Galovic" w:date="2022-07-22T16:59:00Z"/>
              </w:rPr>
            </w:pPr>
            <w:ins w:id="1579" w:author="Sonja Galovic" w:date="2022-07-22T16:59:00Z">
              <w:r>
                <w:rPr>
                  <w:rFonts w:eastAsia="Times New Roman" w:cs="Times New Roman"/>
                  <w:b/>
                </w:rPr>
                <w:t>Opseg uticaja:</w:t>
              </w:r>
              <w:r>
                <w:rPr>
                  <w:rFonts w:eastAsia="Times New Roman" w:cs="Times New Roman"/>
                </w:rPr>
                <w:t xml:space="preserve"> </w:t>
              </w:r>
            </w:ins>
            <w:ins w:id="1580" w:author="Sonja Galovic" w:date="2022-07-22T17:05:00Z">
              <w:r w:rsidR="00ED32BC">
                <w:rPr>
                  <w:rFonts w:eastAsia="Times New Roman" w:cs="Times New Roman"/>
                </w:rPr>
                <w:t>Budžet projekta</w:t>
              </w:r>
            </w:ins>
          </w:p>
        </w:tc>
      </w:tr>
      <w:tr w:rsidR="00CC6261" w14:paraId="40A1954A" w14:textId="77777777" w:rsidTr="00745C9D">
        <w:trPr>
          <w:trHeight w:val="335"/>
          <w:ins w:id="1581" w:author="Sonja Galovic" w:date="2022-07-22T16:59:00Z"/>
        </w:trPr>
        <w:tc>
          <w:tcPr>
            <w:tcW w:w="3141" w:type="dxa"/>
            <w:tcBorders>
              <w:top w:val="single" w:sz="6" w:space="0" w:color="000000"/>
              <w:left w:val="single" w:sz="12" w:space="0" w:color="000000"/>
              <w:bottom w:val="single" w:sz="6" w:space="0" w:color="000000"/>
              <w:right w:val="single" w:sz="6" w:space="0" w:color="000000"/>
            </w:tcBorders>
          </w:tcPr>
          <w:p w14:paraId="2477A360" w14:textId="77777777" w:rsidR="00CC6261" w:rsidRDefault="00CC6261" w:rsidP="00745C9D">
            <w:pPr>
              <w:rPr>
                <w:ins w:id="1582" w:author="Sonja Galovic" w:date="2022-07-22T16:59:00Z"/>
              </w:rPr>
            </w:pPr>
            <w:ins w:id="1583" w:author="Sonja Galovic" w:date="2022-07-22T16:59:00Z">
              <w:r>
                <w:rPr>
                  <w:rFonts w:eastAsia="Times New Roman" w:cs="Times New Roman"/>
                  <w:b/>
                </w:rPr>
                <w:t xml:space="preserve">Verovatnoća: </w:t>
              </w:r>
              <w:r>
                <w:rPr>
                  <w:rFonts w:eastAsia="Times New Roman" w:cs="Times New Roman"/>
                  <w:iCs/>
                </w:rPr>
                <w:t>3</w:t>
              </w:r>
            </w:ins>
          </w:p>
        </w:tc>
        <w:tc>
          <w:tcPr>
            <w:tcW w:w="3110" w:type="dxa"/>
            <w:gridSpan w:val="2"/>
            <w:tcBorders>
              <w:top w:val="single" w:sz="6" w:space="0" w:color="000000"/>
              <w:left w:val="single" w:sz="6" w:space="0" w:color="000000"/>
              <w:bottom w:val="single" w:sz="6" w:space="0" w:color="000000"/>
              <w:right w:val="single" w:sz="6" w:space="0" w:color="000000"/>
            </w:tcBorders>
          </w:tcPr>
          <w:p w14:paraId="1CC350F3" w14:textId="77777777" w:rsidR="00CC6261" w:rsidRDefault="00CC6261" w:rsidP="00745C9D">
            <w:pPr>
              <w:ind w:left="1"/>
              <w:rPr>
                <w:ins w:id="1584" w:author="Sonja Galovic" w:date="2022-07-22T16:59:00Z"/>
              </w:rPr>
            </w:pPr>
            <w:ins w:id="1585" w:author="Sonja Galovic" w:date="2022-07-22T16:59:00Z">
              <w:r>
                <w:rPr>
                  <w:rFonts w:eastAsia="Times New Roman" w:cs="Times New Roman"/>
                  <w:b/>
                </w:rPr>
                <w:t xml:space="preserve">Uticaj: </w:t>
              </w:r>
              <w:r w:rsidRPr="004D3DE0">
                <w:rPr>
                  <w:rFonts w:eastAsia="Times New Roman" w:cs="Times New Roman"/>
                  <w:bCs/>
                </w:rPr>
                <w:t>4</w:t>
              </w:r>
              <w:r>
                <w:rPr>
                  <w:rFonts w:eastAsia="Times New Roman" w:cs="Times New Roman"/>
                </w:rPr>
                <w:t xml:space="preserve"> </w:t>
              </w:r>
            </w:ins>
          </w:p>
        </w:tc>
        <w:tc>
          <w:tcPr>
            <w:tcW w:w="3240" w:type="dxa"/>
            <w:tcBorders>
              <w:top w:val="single" w:sz="6" w:space="0" w:color="000000"/>
              <w:left w:val="single" w:sz="6" w:space="0" w:color="000000"/>
              <w:bottom w:val="single" w:sz="6" w:space="0" w:color="000000"/>
              <w:right w:val="single" w:sz="12" w:space="0" w:color="000000"/>
            </w:tcBorders>
          </w:tcPr>
          <w:p w14:paraId="0C05412A" w14:textId="77777777" w:rsidR="00CC6261" w:rsidRDefault="00CC6261" w:rsidP="00745C9D">
            <w:pPr>
              <w:ind w:left="1"/>
              <w:rPr>
                <w:ins w:id="1586" w:author="Sonja Galovic" w:date="2022-07-22T16:59:00Z"/>
              </w:rPr>
            </w:pPr>
            <w:ins w:id="1587" w:author="Sonja Galovic" w:date="2022-07-22T16:59:00Z">
              <w:r>
                <w:rPr>
                  <w:rFonts w:eastAsia="Times New Roman" w:cs="Times New Roman"/>
                  <w:b/>
                </w:rPr>
                <w:t xml:space="preserve">Izloženost riziku: </w:t>
              </w:r>
              <w:r>
                <w:rPr>
                  <w:rFonts w:eastAsia="Times New Roman" w:cs="Times New Roman"/>
                  <w:iCs/>
                </w:rPr>
                <w:t>12</w:t>
              </w:r>
              <w:r>
                <w:rPr>
                  <w:rFonts w:eastAsia="Times New Roman" w:cs="Times New Roman"/>
                </w:rPr>
                <w:t xml:space="preserve"> </w:t>
              </w:r>
            </w:ins>
          </w:p>
        </w:tc>
      </w:tr>
      <w:tr w:rsidR="00CC6261" w14:paraId="364E0CE3" w14:textId="77777777" w:rsidTr="00745C9D">
        <w:trPr>
          <w:trHeight w:val="663"/>
          <w:ins w:id="1588" w:author="Sonja Galovic" w:date="2022-07-22T16:59:00Z"/>
        </w:trPr>
        <w:tc>
          <w:tcPr>
            <w:tcW w:w="9492" w:type="dxa"/>
            <w:gridSpan w:val="4"/>
            <w:tcBorders>
              <w:top w:val="single" w:sz="6" w:space="0" w:color="000000"/>
              <w:left w:val="single" w:sz="12" w:space="0" w:color="000000"/>
              <w:bottom w:val="single" w:sz="6" w:space="0" w:color="000000"/>
              <w:right w:val="single" w:sz="12" w:space="0" w:color="000000"/>
            </w:tcBorders>
          </w:tcPr>
          <w:p w14:paraId="11E91818" w14:textId="608C2A4F" w:rsidR="00CC6261" w:rsidRDefault="00CC6261" w:rsidP="00745C9D">
            <w:pPr>
              <w:rPr>
                <w:ins w:id="1589" w:author="Sonja Galovic" w:date="2022-07-22T16:59:00Z"/>
              </w:rPr>
            </w:pPr>
            <w:ins w:id="1590" w:author="Sonja Galovic" w:date="2022-07-22T16:59:00Z">
              <w:r>
                <w:rPr>
                  <w:rFonts w:eastAsia="Times New Roman" w:cs="Times New Roman"/>
                  <w:b/>
                </w:rPr>
                <w:t>Prvi indikator:</w:t>
              </w:r>
              <w:r>
                <w:rPr>
                  <w:rFonts w:eastAsia="Times New Roman" w:cs="Times New Roman"/>
                </w:rPr>
                <w:t xml:space="preserve"> </w:t>
              </w:r>
            </w:ins>
            <w:ins w:id="1591" w:author="Sonja Galovic" w:date="2022-07-22T17:09:00Z">
              <w:r w:rsidR="00922F98">
                <w:rPr>
                  <w:rFonts w:eastAsia="Times New Roman" w:cs="Times New Roman"/>
                </w:rPr>
                <w:t>Pojava troškova koji nisu predviđeni planom budžeta</w:t>
              </w:r>
            </w:ins>
          </w:p>
        </w:tc>
      </w:tr>
      <w:tr w:rsidR="00CC6261" w14:paraId="2564BD73" w14:textId="77777777" w:rsidTr="00745C9D">
        <w:trPr>
          <w:trHeight w:val="663"/>
          <w:ins w:id="1592" w:author="Sonja Galovic" w:date="2022-07-22T16:59:00Z"/>
        </w:trPr>
        <w:tc>
          <w:tcPr>
            <w:tcW w:w="9492" w:type="dxa"/>
            <w:gridSpan w:val="4"/>
            <w:tcBorders>
              <w:top w:val="single" w:sz="6" w:space="0" w:color="000000"/>
              <w:left w:val="single" w:sz="12" w:space="0" w:color="000000"/>
              <w:bottom w:val="single" w:sz="6" w:space="0" w:color="000000"/>
              <w:right w:val="single" w:sz="12" w:space="0" w:color="000000"/>
            </w:tcBorders>
          </w:tcPr>
          <w:p w14:paraId="6B5134D5" w14:textId="6A293D64" w:rsidR="00CC6261" w:rsidRDefault="00CC6261" w:rsidP="00745C9D">
            <w:pPr>
              <w:rPr>
                <w:ins w:id="1593" w:author="Sonja Galovic" w:date="2022-07-22T16:59:00Z"/>
              </w:rPr>
            </w:pPr>
            <w:ins w:id="1594" w:author="Sonja Galovic" w:date="2022-07-22T16:59:00Z">
              <w:r>
                <w:rPr>
                  <w:rFonts w:eastAsia="Times New Roman" w:cs="Times New Roman"/>
                  <w:b/>
                </w:rPr>
                <w:t>Plan upravljanja rizikom:</w:t>
              </w:r>
              <w:r>
                <w:rPr>
                  <w:rFonts w:eastAsia="Times New Roman" w:cs="Times New Roman"/>
                </w:rPr>
                <w:t xml:space="preserve"> </w:t>
              </w:r>
            </w:ins>
            <w:ins w:id="1595" w:author="Sonja Galovic" w:date="2022-07-22T17:26:00Z">
              <w:r w:rsidR="00352C1B">
                <w:rPr>
                  <w:rFonts w:eastAsia="Times New Roman" w:cs="Times New Roman"/>
                </w:rPr>
                <w:t>Racionalno upravljanje finansijskim sredstvima, poštovanje plana budžeta</w:t>
              </w:r>
            </w:ins>
          </w:p>
        </w:tc>
      </w:tr>
      <w:tr w:rsidR="00CC6261" w14:paraId="37434A55" w14:textId="77777777" w:rsidTr="00745C9D">
        <w:trPr>
          <w:trHeight w:val="714"/>
          <w:ins w:id="1596" w:author="Sonja Galovic" w:date="2022-07-22T16:59:00Z"/>
        </w:trPr>
        <w:tc>
          <w:tcPr>
            <w:tcW w:w="4568" w:type="dxa"/>
            <w:gridSpan w:val="2"/>
            <w:tcBorders>
              <w:top w:val="single" w:sz="6" w:space="0" w:color="000000"/>
              <w:left w:val="single" w:sz="12" w:space="0" w:color="000000"/>
              <w:bottom w:val="single" w:sz="6" w:space="0" w:color="000000"/>
              <w:right w:val="single" w:sz="6" w:space="0" w:color="000000"/>
            </w:tcBorders>
          </w:tcPr>
          <w:p w14:paraId="24C4B82D" w14:textId="774946CB" w:rsidR="00CC6261" w:rsidRDefault="00CC6261" w:rsidP="00745C9D">
            <w:pPr>
              <w:ind w:right="6"/>
              <w:rPr>
                <w:ins w:id="1597" w:author="Sonja Galovic" w:date="2022-07-22T16:59:00Z"/>
              </w:rPr>
            </w:pPr>
            <w:ins w:id="1598" w:author="Sonja Galovic" w:date="2022-07-22T16:59:00Z">
              <w:r>
                <w:rPr>
                  <w:rFonts w:eastAsia="Times New Roman" w:cs="Times New Roman"/>
                  <w:b/>
                </w:rPr>
                <w:t>Zaduženi:</w:t>
              </w:r>
              <w:r>
                <w:rPr>
                  <w:rFonts w:eastAsia="Times New Roman" w:cs="Times New Roman"/>
                </w:rPr>
                <w:t xml:space="preserve"> </w:t>
              </w:r>
            </w:ins>
            <w:ins w:id="1599" w:author="Sonja Galovic" w:date="2022-07-22T17:15:00Z">
              <w:r w:rsidR="00D26FFA">
                <w:rPr>
                  <w:rFonts w:eastAsia="Times New Roman" w:cs="Times New Roman"/>
                  <w:iCs/>
                </w:rPr>
                <w:t>Milan Jovanović</w:t>
              </w:r>
            </w:ins>
            <w:ins w:id="1600" w:author="Sonja Galovic" w:date="2022-07-22T16:59:00Z">
              <w:r>
                <w:rPr>
                  <w:rFonts w:eastAsia="Times New Roman" w:cs="Times New Roman"/>
                </w:rPr>
                <w:t xml:space="preserve"> </w:t>
              </w:r>
            </w:ins>
          </w:p>
        </w:tc>
        <w:tc>
          <w:tcPr>
            <w:tcW w:w="4923" w:type="dxa"/>
            <w:gridSpan w:val="2"/>
            <w:tcBorders>
              <w:top w:val="single" w:sz="6" w:space="0" w:color="000000"/>
              <w:left w:val="single" w:sz="6" w:space="0" w:color="000000"/>
              <w:bottom w:val="single" w:sz="6" w:space="0" w:color="000000"/>
              <w:right w:val="single" w:sz="12" w:space="0" w:color="000000"/>
            </w:tcBorders>
          </w:tcPr>
          <w:p w14:paraId="29DA5032" w14:textId="712A1AF9" w:rsidR="00CC6261" w:rsidRDefault="00CC6261" w:rsidP="00745C9D">
            <w:pPr>
              <w:ind w:left="1"/>
              <w:rPr>
                <w:ins w:id="1601" w:author="Sonja Galovic" w:date="2022-07-22T16:59:00Z"/>
              </w:rPr>
            </w:pPr>
            <w:ins w:id="1602" w:author="Sonja Galovic" w:date="2022-07-22T16:59:00Z">
              <w:r>
                <w:rPr>
                  <w:rFonts w:eastAsia="Times New Roman" w:cs="Times New Roman"/>
                  <w:b/>
                </w:rPr>
                <w:t>Krajnji rok:</w:t>
              </w:r>
              <w:r>
                <w:rPr>
                  <w:rFonts w:eastAsia="Times New Roman" w:cs="Times New Roman"/>
                </w:rPr>
                <w:t xml:space="preserve"> </w:t>
              </w:r>
            </w:ins>
            <w:ins w:id="1603" w:author="Sonja Galovic" w:date="2022-07-22T17:18:00Z">
              <w:r w:rsidR="00014B18" w:rsidRPr="00C42DCC">
                <w:rPr>
                  <w:rFonts w:eastAsia="Times New Roman" w:cs="Times New Roman"/>
                  <w:szCs w:val="20"/>
                  <w:rPrChange w:id="1604" w:author="Srdjan Todorovic" w:date="2022-07-22T17:39:00Z">
                    <w:rPr>
                      <w:rFonts w:eastAsia="Times New Roman" w:cs="Times New Roman"/>
                      <w:sz w:val="24"/>
                    </w:rPr>
                  </w:rPrChange>
                </w:rPr>
                <w:t>15</w:t>
              </w:r>
            </w:ins>
            <w:ins w:id="1605" w:author="Sonja Galovic" w:date="2022-07-22T17:16:00Z">
              <w:r w:rsidR="00357DCF" w:rsidRPr="00C42DCC">
                <w:rPr>
                  <w:rFonts w:eastAsia="Times New Roman" w:cs="Times New Roman"/>
                  <w:szCs w:val="20"/>
                  <w:rPrChange w:id="1606" w:author="Srdjan Todorovic" w:date="2022-07-22T17:39:00Z">
                    <w:rPr>
                      <w:rFonts w:eastAsia="Times New Roman" w:cs="Times New Roman"/>
                      <w:sz w:val="24"/>
                    </w:rPr>
                  </w:rPrChange>
                </w:rPr>
                <w:t>.08.2022.</w:t>
              </w:r>
            </w:ins>
          </w:p>
        </w:tc>
      </w:tr>
      <w:tr w:rsidR="00CC6261" w14:paraId="065D25F6" w14:textId="77777777" w:rsidTr="00745C9D">
        <w:trPr>
          <w:trHeight w:val="722"/>
          <w:ins w:id="1607" w:author="Sonja Galovic" w:date="2022-07-22T16:59:00Z"/>
        </w:trPr>
        <w:tc>
          <w:tcPr>
            <w:tcW w:w="9492" w:type="dxa"/>
            <w:gridSpan w:val="4"/>
            <w:tcBorders>
              <w:top w:val="single" w:sz="6" w:space="0" w:color="000000"/>
              <w:left w:val="single" w:sz="12" w:space="0" w:color="000000"/>
              <w:bottom w:val="single" w:sz="12" w:space="0" w:color="000000"/>
              <w:right w:val="single" w:sz="12" w:space="0" w:color="000000"/>
            </w:tcBorders>
          </w:tcPr>
          <w:p w14:paraId="2B877340" w14:textId="7EAFE657" w:rsidR="00CC6261" w:rsidRPr="00D53805" w:rsidRDefault="00CC6261" w:rsidP="00745C9D">
            <w:pPr>
              <w:rPr>
                <w:ins w:id="1608" w:author="Sonja Galovic" w:date="2022-07-22T16:59:00Z"/>
              </w:rPr>
            </w:pPr>
            <w:ins w:id="1609" w:author="Sonja Galovic" w:date="2022-07-22T16:59:00Z">
              <w:r>
                <w:rPr>
                  <w:rFonts w:eastAsia="Times New Roman" w:cs="Times New Roman"/>
                  <w:b/>
                </w:rPr>
                <w:t>Plan za nepredviđene okolnosti:</w:t>
              </w:r>
              <w:r>
                <w:rPr>
                  <w:rFonts w:eastAsia="Times New Roman" w:cs="Times New Roman"/>
                </w:rPr>
                <w:t xml:space="preserve"> </w:t>
              </w:r>
            </w:ins>
            <w:ins w:id="1610" w:author="Sonja Galovic" w:date="2022-07-22T17:22:00Z">
              <w:r w:rsidR="006C7FBF">
                <w:rPr>
                  <w:rFonts w:eastAsia="Times New Roman" w:cs="Times New Roman"/>
                </w:rPr>
                <w:t>Rebalans budžeta, p</w:t>
              </w:r>
            </w:ins>
            <w:ins w:id="1611" w:author="Sonja Galovic" w:date="2022-07-22T17:18:00Z">
              <w:r w:rsidR="00E8280D">
                <w:rPr>
                  <w:rFonts w:eastAsia="Times New Roman" w:cs="Times New Roman"/>
                </w:rPr>
                <w:t>odnošenje zahteva za ulaganje dodatnih sredstava u projekat naručiocu projekta</w:t>
              </w:r>
            </w:ins>
            <w:ins w:id="1612" w:author="Sonja Galovic" w:date="2022-07-22T17:19:00Z">
              <w:r w:rsidR="009B508B">
                <w:rPr>
                  <w:rFonts w:eastAsia="Times New Roman" w:cs="Times New Roman"/>
                </w:rPr>
                <w:t xml:space="preserve">. U slučaju odbijanja </w:t>
              </w:r>
            </w:ins>
            <w:ins w:id="1613" w:author="Sonja Galovic" w:date="2022-07-22T17:23:00Z">
              <w:r w:rsidR="0047616B">
                <w:rPr>
                  <w:rFonts w:eastAsia="Times New Roman" w:cs="Times New Roman"/>
                </w:rPr>
                <w:t>zahteva</w:t>
              </w:r>
              <w:r w:rsidR="000D4F48">
                <w:rPr>
                  <w:rFonts w:eastAsia="Times New Roman" w:cs="Times New Roman"/>
                </w:rPr>
                <w:t xml:space="preserve">, </w:t>
              </w:r>
            </w:ins>
            <w:ins w:id="1614" w:author="Sonja Galovic" w:date="2022-07-22T17:19:00Z">
              <w:r w:rsidR="009B508B">
                <w:rPr>
                  <w:rFonts w:eastAsia="Times New Roman" w:cs="Times New Roman"/>
                </w:rPr>
                <w:t>korigovanje plana budžeta tako da se ukl</w:t>
              </w:r>
            </w:ins>
            <w:ins w:id="1615" w:author="Sonja Galovic" w:date="2022-07-22T17:20:00Z">
              <w:r w:rsidR="009B508B">
                <w:rPr>
                  <w:rFonts w:eastAsia="Times New Roman" w:cs="Times New Roman"/>
                </w:rPr>
                <w:t>juči dodatna stavka</w:t>
              </w:r>
              <w:r w:rsidR="00B55E70">
                <w:rPr>
                  <w:rFonts w:eastAsia="Times New Roman" w:cs="Times New Roman"/>
                </w:rPr>
                <w:t>, a smanje novčana sredstva planirana za realizaciju neke</w:t>
              </w:r>
              <w:r w:rsidR="00302812">
                <w:rPr>
                  <w:rFonts w:eastAsia="Times New Roman" w:cs="Times New Roman"/>
                </w:rPr>
                <w:t xml:space="preserve"> od već predviđenih stavki plana budžeta.</w:t>
              </w:r>
            </w:ins>
          </w:p>
        </w:tc>
      </w:tr>
    </w:tbl>
    <w:p w14:paraId="69B0262B" w14:textId="77777777" w:rsidR="00CC6261" w:rsidRDefault="00CC6261">
      <w:pPr>
        <w:spacing w:after="0"/>
        <w:rPr>
          <w:ins w:id="1616" w:author="Sonja Galovic" w:date="2022-07-22T16:59:00Z"/>
        </w:rPr>
      </w:pPr>
    </w:p>
    <w:tbl>
      <w:tblPr>
        <w:tblStyle w:val="TableGrid1"/>
        <w:tblW w:w="9492" w:type="dxa"/>
        <w:tblInd w:w="15" w:type="dxa"/>
        <w:tblCellMar>
          <w:top w:w="24" w:type="dxa"/>
          <w:left w:w="107" w:type="dxa"/>
          <w:right w:w="63" w:type="dxa"/>
        </w:tblCellMar>
        <w:tblLook w:val="04A0" w:firstRow="1" w:lastRow="0" w:firstColumn="1" w:lastColumn="0" w:noHBand="0" w:noVBand="1"/>
      </w:tblPr>
      <w:tblGrid>
        <w:gridCol w:w="3141"/>
        <w:gridCol w:w="1427"/>
        <w:gridCol w:w="1683"/>
        <w:gridCol w:w="3241"/>
        <w:tblGridChange w:id="1617">
          <w:tblGrid>
            <w:gridCol w:w="15"/>
            <w:gridCol w:w="3141"/>
            <w:gridCol w:w="1412"/>
            <w:gridCol w:w="1698"/>
            <w:gridCol w:w="3226"/>
            <w:gridCol w:w="15"/>
          </w:tblGrid>
        </w:tblGridChange>
      </w:tblGrid>
      <w:tr w:rsidR="00352F16" w14:paraId="2D6D83CB" w14:textId="77777777" w:rsidTr="00745C9D">
        <w:trPr>
          <w:trHeight w:val="383"/>
          <w:ins w:id="1618" w:author="Sonja Galovic" w:date="2022-07-22T17:25:00Z"/>
        </w:trPr>
        <w:tc>
          <w:tcPr>
            <w:tcW w:w="3141" w:type="dxa"/>
            <w:tcBorders>
              <w:top w:val="single" w:sz="12" w:space="0" w:color="000000"/>
              <w:left w:val="single" w:sz="12" w:space="0" w:color="000000"/>
              <w:bottom w:val="single" w:sz="6" w:space="0" w:color="000000"/>
              <w:right w:val="single" w:sz="6" w:space="0" w:color="000000"/>
            </w:tcBorders>
          </w:tcPr>
          <w:p w14:paraId="780D22A0" w14:textId="536B99F6" w:rsidR="00352F16" w:rsidRDefault="00352F16" w:rsidP="00745C9D">
            <w:pPr>
              <w:rPr>
                <w:ins w:id="1619" w:author="Sonja Galovic" w:date="2022-07-22T17:25:00Z"/>
              </w:rPr>
            </w:pPr>
            <w:ins w:id="1620" w:author="Sonja Galovic" w:date="2022-07-22T17:25:00Z">
              <w:r>
                <w:rPr>
                  <w:rFonts w:eastAsia="Times New Roman" w:cs="Times New Roman"/>
                  <w:b/>
                </w:rPr>
                <w:lastRenderedPageBreak/>
                <w:t>Identifikator rizika:</w:t>
              </w:r>
              <w:r>
                <w:rPr>
                  <w:rFonts w:eastAsia="Times New Roman" w:cs="Times New Roman"/>
                </w:rPr>
                <w:t xml:space="preserve"> </w:t>
              </w:r>
              <w:r w:rsidR="00BA78C8">
                <w:rPr>
                  <w:rFonts w:eastAsia="Times New Roman" w:cs="Times New Roman"/>
                </w:rPr>
                <w:t>3</w:t>
              </w:r>
            </w:ins>
          </w:p>
        </w:tc>
        <w:tc>
          <w:tcPr>
            <w:tcW w:w="3110" w:type="dxa"/>
            <w:gridSpan w:val="2"/>
            <w:tcBorders>
              <w:top w:val="single" w:sz="12" w:space="0" w:color="000000"/>
              <w:left w:val="single" w:sz="6" w:space="0" w:color="000000"/>
              <w:bottom w:val="single" w:sz="6" w:space="0" w:color="000000"/>
              <w:right w:val="single" w:sz="6" w:space="0" w:color="000000"/>
            </w:tcBorders>
          </w:tcPr>
          <w:p w14:paraId="2AF65394" w14:textId="77777777" w:rsidR="00352F16" w:rsidRDefault="00352F16" w:rsidP="00745C9D">
            <w:pPr>
              <w:ind w:left="1"/>
              <w:rPr>
                <w:ins w:id="1621" w:author="Sonja Galovic" w:date="2022-07-22T17:25:00Z"/>
              </w:rPr>
            </w:pPr>
            <w:ins w:id="1622" w:author="Sonja Galovic" w:date="2022-07-22T17:25:00Z">
              <w:r>
                <w:rPr>
                  <w:rFonts w:eastAsia="Times New Roman" w:cs="Times New Roman"/>
                  <w:b/>
                </w:rPr>
                <w:t xml:space="preserve">Datum otvaranja: </w:t>
              </w:r>
              <w:r w:rsidRPr="004D3DE0">
                <w:rPr>
                  <w:rFonts w:eastAsia="Times New Roman" w:cs="Times New Roman"/>
                  <w:iCs/>
                </w:rPr>
                <w:t>22.0</w:t>
              </w:r>
              <w:r>
                <w:rPr>
                  <w:rFonts w:eastAsia="Times New Roman" w:cs="Times New Roman"/>
                  <w:iCs/>
                </w:rPr>
                <w:t>7.2022.</w:t>
              </w:r>
              <w:r>
                <w:rPr>
                  <w:rFonts w:eastAsia="Times New Roman" w:cs="Times New Roman"/>
                </w:rPr>
                <w:t xml:space="preserve"> </w:t>
              </w:r>
            </w:ins>
          </w:p>
        </w:tc>
        <w:tc>
          <w:tcPr>
            <w:tcW w:w="3240" w:type="dxa"/>
            <w:tcBorders>
              <w:top w:val="single" w:sz="12" w:space="0" w:color="000000"/>
              <w:left w:val="single" w:sz="6" w:space="0" w:color="000000"/>
              <w:bottom w:val="single" w:sz="6" w:space="0" w:color="000000"/>
              <w:right w:val="single" w:sz="12" w:space="0" w:color="000000"/>
            </w:tcBorders>
          </w:tcPr>
          <w:p w14:paraId="46F12D8E" w14:textId="77777777" w:rsidR="00352F16" w:rsidRDefault="00352F16" w:rsidP="00745C9D">
            <w:pPr>
              <w:ind w:left="1"/>
              <w:rPr>
                <w:ins w:id="1623" w:author="Sonja Galovic" w:date="2022-07-22T17:25:00Z"/>
              </w:rPr>
            </w:pPr>
            <w:ins w:id="1624" w:author="Sonja Galovic" w:date="2022-07-22T17:25:00Z">
              <w:r>
                <w:rPr>
                  <w:rFonts w:eastAsia="Times New Roman" w:cs="Times New Roman"/>
                  <w:b/>
                </w:rPr>
                <w:t>Datum zatvaranja:</w:t>
              </w:r>
              <w:r>
                <w:rPr>
                  <w:rFonts w:eastAsia="Times New Roman" w:cs="Times New Roman"/>
                  <w:i/>
                </w:rPr>
                <w:t xml:space="preserve"> </w:t>
              </w:r>
              <w:r w:rsidRPr="004D3DE0">
                <w:rPr>
                  <w:rFonts w:eastAsia="Times New Roman" w:cs="Times New Roman"/>
                  <w:iCs/>
                </w:rPr>
                <w:t>22.0</w:t>
              </w:r>
              <w:r>
                <w:rPr>
                  <w:rFonts w:eastAsia="Times New Roman" w:cs="Times New Roman"/>
                  <w:iCs/>
                </w:rPr>
                <w:t>8</w:t>
              </w:r>
              <w:r w:rsidRPr="004D3DE0">
                <w:rPr>
                  <w:rFonts w:eastAsia="Times New Roman" w:cs="Times New Roman"/>
                  <w:iCs/>
                </w:rPr>
                <w:t>.2022.</w:t>
              </w:r>
            </w:ins>
          </w:p>
        </w:tc>
      </w:tr>
      <w:tr w:rsidR="00352F16" w14:paraId="24E0D9CA" w14:textId="77777777" w:rsidTr="00745C9D">
        <w:trPr>
          <w:trHeight w:val="409"/>
          <w:ins w:id="1625" w:author="Sonja Galovic" w:date="2022-07-22T17:25:00Z"/>
        </w:trPr>
        <w:tc>
          <w:tcPr>
            <w:tcW w:w="9492" w:type="dxa"/>
            <w:gridSpan w:val="4"/>
            <w:tcBorders>
              <w:top w:val="single" w:sz="6" w:space="0" w:color="000000"/>
              <w:left w:val="single" w:sz="12" w:space="0" w:color="000000"/>
              <w:bottom w:val="single" w:sz="6" w:space="0" w:color="000000"/>
              <w:right w:val="single" w:sz="12" w:space="0" w:color="000000"/>
            </w:tcBorders>
          </w:tcPr>
          <w:p w14:paraId="5D65C91A" w14:textId="77777777" w:rsidR="00352F16" w:rsidRDefault="00352F16" w:rsidP="00745C9D">
            <w:pPr>
              <w:rPr>
                <w:ins w:id="1626" w:author="Sonja Galovic" w:date="2022-07-22T17:25:00Z"/>
              </w:rPr>
            </w:pPr>
            <w:ins w:id="1627" w:author="Sonja Galovic" w:date="2022-07-22T17:25:00Z">
              <w:r>
                <w:rPr>
                  <w:rFonts w:eastAsia="Times New Roman" w:cs="Times New Roman"/>
                  <w:b/>
                </w:rPr>
                <w:t xml:space="preserve">Podnosilac: </w:t>
              </w:r>
              <w:r>
                <w:rPr>
                  <w:rFonts w:eastAsia="Times New Roman" w:cs="Times New Roman"/>
                  <w:iCs/>
                </w:rPr>
                <w:t>Sonja Galović</w:t>
              </w:r>
              <w:r>
                <w:rPr>
                  <w:rFonts w:eastAsia="Times New Roman" w:cs="Times New Roman"/>
                </w:rPr>
                <w:t xml:space="preserve"> </w:t>
              </w:r>
            </w:ins>
          </w:p>
        </w:tc>
      </w:tr>
      <w:tr w:rsidR="00352F16" w14:paraId="3BA045D0" w14:textId="77777777" w:rsidTr="00745C9D">
        <w:trPr>
          <w:trHeight w:val="384"/>
          <w:ins w:id="1628" w:author="Sonja Galovic" w:date="2022-07-22T17:25:00Z"/>
        </w:trPr>
        <w:tc>
          <w:tcPr>
            <w:tcW w:w="9492" w:type="dxa"/>
            <w:gridSpan w:val="4"/>
            <w:tcBorders>
              <w:top w:val="single" w:sz="6" w:space="0" w:color="000000"/>
              <w:left w:val="single" w:sz="12" w:space="0" w:color="000000"/>
              <w:bottom w:val="single" w:sz="6" w:space="0" w:color="000000"/>
              <w:right w:val="single" w:sz="12" w:space="0" w:color="000000"/>
            </w:tcBorders>
          </w:tcPr>
          <w:p w14:paraId="610FF113" w14:textId="406156B6" w:rsidR="00352F16" w:rsidRDefault="00352F16" w:rsidP="00745C9D">
            <w:pPr>
              <w:rPr>
                <w:ins w:id="1629" w:author="Sonja Galovic" w:date="2022-07-22T17:25:00Z"/>
              </w:rPr>
            </w:pPr>
            <w:ins w:id="1630" w:author="Sonja Galovic" w:date="2022-07-22T17:25:00Z">
              <w:r>
                <w:rPr>
                  <w:rFonts w:eastAsia="Times New Roman" w:cs="Times New Roman"/>
                  <w:b/>
                </w:rPr>
                <w:t>Klasifikacija:</w:t>
              </w:r>
              <w:r w:rsidRPr="00740BA1">
                <w:rPr>
                  <w:rFonts w:eastAsia="Times New Roman" w:cs="Times New Roman"/>
                  <w:bCs/>
                  <w:rPrChange w:id="1631" w:author="Sonja Galovic" w:date="2022-07-22T17:30:00Z">
                    <w:rPr>
                      <w:rFonts w:eastAsia="Times New Roman" w:cs="Times New Roman"/>
                      <w:b/>
                    </w:rPr>
                  </w:rPrChange>
                </w:rPr>
                <w:t xml:space="preserve"> </w:t>
              </w:r>
            </w:ins>
            <w:ins w:id="1632" w:author="Sonja Galovic" w:date="2022-07-22T17:28:00Z">
              <w:r w:rsidR="005F0EEA" w:rsidRPr="00740BA1">
                <w:rPr>
                  <w:rFonts w:eastAsia="Times New Roman" w:cs="Times New Roman"/>
                  <w:bCs/>
                  <w:rPrChange w:id="1633" w:author="Sonja Galovic" w:date="2022-07-22T17:30:00Z">
                    <w:rPr>
                      <w:rFonts w:eastAsia="Times New Roman" w:cs="Times New Roman"/>
                      <w:b/>
                    </w:rPr>
                  </w:rPrChange>
                </w:rPr>
                <w:t>Zahtevi</w:t>
              </w:r>
            </w:ins>
          </w:p>
        </w:tc>
      </w:tr>
      <w:tr w:rsidR="00352F16" w14:paraId="1EBF6033" w14:textId="77777777" w:rsidTr="00745C9D">
        <w:trPr>
          <w:trHeight w:val="384"/>
          <w:ins w:id="1634" w:author="Sonja Galovic" w:date="2022-07-22T17:25:00Z"/>
        </w:trPr>
        <w:tc>
          <w:tcPr>
            <w:tcW w:w="9492" w:type="dxa"/>
            <w:gridSpan w:val="4"/>
            <w:tcBorders>
              <w:top w:val="single" w:sz="6" w:space="0" w:color="000000"/>
              <w:left w:val="single" w:sz="12" w:space="0" w:color="000000"/>
              <w:bottom w:val="single" w:sz="6" w:space="0" w:color="000000"/>
              <w:right w:val="single" w:sz="12" w:space="0" w:color="000000"/>
            </w:tcBorders>
          </w:tcPr>
          <w:p w14:paraId="0EA30339" w14:textId="73FD9CF1" w:rsidR="00352F16" w:rsidRDefault="00352F16" w:rsidP="00745C9D">
            <w:pPr>
              <w:rPr>
                <w:ins w:id="1635" w:author="Sonja Galovic" w:date="2022-07-22T17:25:00Z"/>
              </w:rPr>
            </w:pPr>
            <w:ins w:id="1636" w:author="Sonja Galovic" w:date="2022-07-22T17:25:00Z">
              <w:r>
                <w:rPr>
                  <w:rFonts w:eastAsia="Times New Roman" w:cs="Times New Roman"/>
                  <w:b/>
                </w:rPr>
                <w:t xml:space="preserve">Opis: </w:t>
              </w:r>
            </w:ins>
            <w:ins w:id="1637" w:author="Sonja Galovic" w:date="2022-07-22T17:27:00Z">
              <w:r w:rsidR="00702A64">
                <w:rPr>
                  <w:rFonts w:eastAsia="Times New Roman" w:cs="Times New Roman"/>
                  <w:bCs/>
                </w:rPr>
                <w:t xml:space="preserve">Izmena zahteva </w:t>
              </w:r>
            </w:ins>
            <w:ins w:id="1638" w:author="Sonja Galovic" w:date="2022-07-22T17:30:00Z">
              <w:r w:rsidR="00DA7316">
                <w:rPr>
                  <w:rFonts w:eastAsia="Times New Roman" w:cs="Times New Roman"/>
                  <w:bCs/>
                </w:rPr>
                <w:t xml:space="preserve">od strane </w:t>
              </w:r>
            </w:ins>
            <w:ins w:id="1639" w:author="Sonja Galovic" w:date="2022-07-22T17:27:00Z">
              <w:r w:rsidR="00702A64">
                <w:rPr>
                  <w:rFonts w:eastAsia="Times New Roman" w:cs="Times New Roman"/>
                  <w:bCs/>
                </w:rPr>
                <w:t>klijenta</w:t>
              </w:r>
            </w:ins>
          </w:p>
        </w:tc>
      </w:tr>
      <w:tr w:rsidR="00352F16" w14:paraId="0771EFB5" w14:textId="77777777" w:rsidTr="00745C9D">
        <w:trPr>
          <w:trHeight w:val="384"/>
          <w:ins w:id="1640" w:author="Sonja Galovic" w:date="2022-07-22T17:25:00Z"/>
        </w:trPr>
        <w:tc>
          <w:tcPr>
            <w:tcW w:w="9492" w:type="dxa"/>
            <w:gridSpan w:val="4"/>
            <w:tcBorders>
              <w:top w:val="single" w:sz="6" w:space="0" w:color="000000"/>
              <w:left w:val="single" w:sz="12" w:space="0" w:color="000000"/>
              <w:bottom w:val="single" w:sz="6" w:space="0" w:color="000000"/>
              <w:right w:val="single" w:sz="12" w:space="0" w:color="000000"/>
            </w:tcBorders>
          </w:tcPr>
          <w:p w14:paraId="2EDA4ABD" w14:textId="5C4E740A" w:rsidR="00352F16" w:rsidRDefault="00352F16" w:rsidP="00745C9D">
            <w:pPr>
              <w:rPr>
                <w:ins w:id="1641" w:author="Sonja Galovic" w:date="2022-07-22T17:25:00Z"/>
              </w:rPr>
            </w:pPr>
            <w:ins w:id="1642" w:author="Sonja Galovic" w:date="2022-07-22T17:25:00Z">
              <w:r>
                <w:rPr>
                  <w:rFonts w:eastAsia="Times New Roman" w:cs="Times New Roman"/>
                  <w:b/>
                </w:rPr>
                <w:t>Opseg uticaja:</w:t>
              </w:r>
              <w:r>
                <w:rPr>
                  <w:rFonts w:eastAsia="Times New Roman" w:cs="Times New Roman"/>
                </w:rPr>
                <w:t xml:space="preserve"> Budžet projekta</w:t>
              </w:r>
            </w:ins>
            <w:ins w:id="1643" w:author="Sonja Galovic" w:date="2022-07-22T17:30:00Z">
              <w:r w:rsidR="003F25AF">
                <w:rPr>
                  <w:rFonts w:eastAsia="Times New Roman" w:cs="Times New Roman"/>
                </w:rPr>
                <w:t xml:space="preserve">, </w:t>
              </w:r>
            </w:ins>
            <w:ins w:id="1644" w:author="Sonja Galovic" w:date="2022-07-22T17:31:00Z">
              <w:r w:rsidR="009A2BF9">
                <w:rPr>
                  <w:rFonts w:eastAsia="Times New Roman" w:cs="Times New Roman"/>
                </w:rPr>
                <w:t>analiza zahteva</w:t>
              </w:r>
              <w:r w:rsidR="00912DEB">
                <w:rPr>
                  <w:rFonts w:eastAsia="Times New Roman" w:cs="Times New Roman"/>
                </w:rPr>
                <w:t>,</w:t>
              </w:r>
              <w:r w:rsidR="009A2BF9">
                <w:rPr>
                  <w:rFonts w:eastAsia="Times New Roman" w:cs="Times New Roman"/>
                </w:rPr>
                <w:t xml:space="preserve"> planiranje i dizajn sistema, implementacija</w:t>
              </w:r>
              <w:r w:rsidR="00912DEB">
                <w:rPr>
                  <w:rFonts w:eastAsia="Times New Roman" w:cs="Times New Roman"/>
                </w:rPr>
                <w:t xml:space="preserve"> </w:t>
              </w:r>
            </w:ins>
          </w:p>
        </w:tc>
      </w:tr>
      <w:tr w:rsidR="00352F16" w14:paraId="040DE08B" w14:textId="77777777" w:rsidTr="00745C9D">
        <w:trPr>
          <w:trHeight w:val="335"/>
          <w:ins w:id="1645" w:author="Sonja Galovic" w:date="2022-07-22T17:25:00Z"/>
        </w:trPr>
        <w:tc>
          <w:tcPr>
            <w:tcW w:w="3141" w:type="dxa"/>
            <w:tcBorders>
              <w:top w:val="single" w:sz="6" w:space="0" w:color="000000"/>
              <w:left w:val="single" w:sz="12" w:space="0" w:color="000000"/>
              <w:bottom w:val="single" w:sz="6" w:space="0" w:color="000000"/>
              <w:right w:val="single" w:sz="6" w:space="0" w:color="000000"/>
            </w:tcBorders>
          </w:tcPr>
          <w:p w14:paraId="3905AB53" w14:textId="71079CE2" w:rsidR="00352F16" w:rsidRDefault="00352F16" w:rsidP="00745C9D">
            <w:pPr>
              <w:rPr>
                <w:ins w:id="1646" w:author="Sonja Galovic" w:date="2022-07-22T17:25:00Z"/>
              </w:rPr>
            </w:pPr>
            <w:ins w:id="1647" w:author="Sonja Galovic" w:date="2022-07-22T17:25:00Z">
              <w:r>
                <w:rPr>
                  <w:rFonts w:eastAsia="Times New Roman" w:cs="Times New Roman"/>
                  <w:b/>
                </w:rPr>
                <w:t xml:space="preserve">Verovatnoća: </w:t>
              </w:r>
              <w:del w:id="1648" w:author="Srdjan Todorovic" w:date="2022-07-22T17:26:00Z">
                <w:r>
                  <w:rPr>
                    <w:rFonts w:eastAsia="Times New Roman" w:cs="Times New Roman"/>
                    <w:iCs/>
                  </w:rPr>
                  <w:delText>3</w:delText>
                </w:r>
              </w:del>
            </w:ins>
            <w:ins w:id="1649" w:author="Srdjan Todorovic" w:date="2022-07-22T17:26:00Z">
              <w:r w:rsidR="00B612D0">
                <w:rPr>
                  <w:rFonts w:eastAsia="Times New Roman" w:cs="Times New Roman"/>
                  <w:iCs/>
                </w:rPr>
                <w:t>2</w:t>
              </w:r>
            </w:ins>
          </w:p>
        </w:tc>
        <w:tc>
          <w:tcPr>
            <w:tcW w:w="3110" w:type="dxa"/>
            <w:gridSpan w:val="2"/>
            <w:tcBorders>
              <w:top w:val="single" w:sz="6" w:space="0" w:color="000000"/>
              <w:left w:val="single" w:sz="6" w:space="0" w:color="000000"/>
              <w:bottom w:val="single" w:sz="6" w:space="0" w:color="000000"/>
              <w:right w:val="single" w:sz="6" w:space="0" w:color="000000"/>
            </w:tcBorders>
          </w:tcPr>
          <w:p w14:paraId="298A6E50" w14:textId="77777777" w:rsidR="00352F16" w:rsidRDefault="00352F16" w:rsidP="00745C9D">
            <w:pPr>
              <w:ind w:left="1"/>
              <w:rPr>
                <w:ins w:id="1650" w:author="Sonja Galovic" w:date="2022-07-22T17:25:00Z"/>
              </w:rPr>
            </w:pPr>
            <w:ins w:id="1651" w:author="Sonja Galovic" w:date="2022-07-22T17:25:00Z">
              <w:r>
                <w:rPr>
                  <w:rFonts w:eastAsia="Times New Roman" w:cs="Times New Roman"/>
                  <w:b/>
                </w:rPr>
                <w:t xml:space="preserve">Uticaj: </w:t>
              </w:r>
              <w:r w:rsidRPr="004D3DE0">
                <w:rPr>
                  <w:rFonts w:eastAsia="Times New Roman" w:cs="Times New Roman"/>
                  <w:bCs/>
                </w:rPr>
                <w:t>4</w:t>
              </w:r>
              <w:r>
                <w:rPr>
                  <w:rFonts w:eastAsia="Times New Roman" w:cs="Times New Roman"/>
                </w:rPr>
                <w:t xml:space="preserve"> </w:t>
              </w:r>
            </w:ins>
          </w:p>
        </w:tc>
        <w:tc>
          <w:tcPr>
            <w:tcW w:w="3240" w:type="dxa"/>
            <w:tcBorders>
              <w:top w:val="single" w:sz="6" w:space="0" w:color="000000"/>
              <w:left w:val="single" w:sz="6" w:space="0" w:color="000000"/>
              <w:bottom w:val="single" w:sz="6" w:space="0" w:color="000000"/>
              <w:right w:val="single" w:sz="12" w:space="0" w:color="000000"/>
            </w:tcBorders>
          </w:tcPr>
          <w:p w14:paraId="3EB6C0C3" w14:textId="46C36516" w:rsidR="00352F16" w:rsidRDefault="00352F16" w:rsidP="00745C9D">
            <w:pPr>
              <w:ind w:left="1"/>
              <w:rPr>
                <w:ins w:id="1652" w:author="Sonja Galovic" w:date="2022-07-22T17:25:00Z"/>
              </w:rPr>
            </w:pPr>
            <w:ins w:id="1653" w:author="Sonja Galovic" w:date="2022-07-22T17:25:00Z">
              <w:r>
                <w:rPr>
                  <w:rFonts w:eastAsia="Times New Roman" w:cs="Times New Roman"/>
                  <w:b/>
                </w:rPr>
                <w:t xml:space="preserve">Izloženost riziku: </w:t>
              </w:r>
              <w:del w:id="1654" w:author="Srdjan Todorovic" w:date="2022-07-22T17:27:00Z">
                <w:r>
                  <w:rPr>
                    <w:rFonts w:eastAsia="Times New Roman" w:cs="Times New Roman"/>
                    <w:iCs/>
                  </w:rPr>
                  <w:delText>12</w:delText>
                </w:r>
                <w:r>
                  <w:rPr>
                    <w:rFonts w:eastAsia="Times New Roman" w:cs="Times New Roman"/>
                  </w:rPr>
                  <w:delText xml:space="preserve"> </w:delText>
                </w:r>
              </w:del>
            </w:ins>
            <w:ins w:id="1655" w:author="Srdjan Todorovic" w:date="2022-07-22T17:27:00Z">
              <w:r w:rsidR="00BA4652">
                <w:rPr>
                  <w:rFonts w:eastAsia="Times New Roman" w:cs="Times New Roman"/>
                  <w:iCs/>
                </w:rPr>
                <w:t>8</w:t>
              </w:r>
            </w:ins>
          </w:p>
        </w:tc>
      </w:tr>
      <w:tr w:rsidR="00352F16" w14:paraId="7FEDF343" w14:textId="77777777" w:rsidTr="00745C9D">
        <w:trPr>
          <w:trHeight w:val="663"/>
          <w:ins w:id="1656" w:author="Sonja Galovic" w:date="2022-07-22T17:25:00Z"/>
        </w:trPr>
        <w:tc>
          <w:tcPr>
            <w:tcW w:w="9492" w:type="dxa"/>
            <w:gridSpan w:val="4"/>
            <w:tcBorders>
              <w:top w:val="single" w:sz="6" w:space="0" w:color="000000"/>
              <w:left w:val="single" w:sz="12" w:space="0" w:color="000000"/>
              <w:bottom w:val="single" w:sz="6" w:space="0" w:color="000000"/>
              <w:right w:val="single" w:sz="12" w:space="0" w:color="000000"/>
            </w:tcBorders>
          </w:tcPr>
          <w:p w14:paraId="236BF6F6" w14:textId="38F9B1CE" w:rsidR="00352F16" w:rsidRDefault="00352F16" w:rsidP="00745C9D">
            <w:pPr>
              <w:rPr>
                <w:ins w:id="1657" w:author="Sonja Galovic" w:date="2022-07-22T17:25:00Z"/>
              </w:rPr>
            </w:pPr>
            <w:ins w:id="1658" w:author="Sonja Galovic" w:date="2022-07-22T17:25:00Z">
              <w:r>
                <w:rPr>
                  <w:rFonts w:eastAsia="Times New Roman" w:cs="Times New Roman"/>
                  <w:b/>
                </w:rPr>
                <w:t>Prvi indikator:</w:t>
              </w:r>
              <w:r>
                <w:rPr>
                  <w:rFonts w:eastAsia="Times New Roman" w:cs="Times New Roman"/>
                </w:rPr>
                <w:t xml:space="preserve"> </w:t>
              </w:r>
            </w:ins>
            <w:ins w:id="1659" w:author="Sonja Galovic" w:date="2022-07-22T17:37:00Z">
              <w:r w:rsidR="00A66180">
                <w:rPr>
                  <w:rFonts w:eastAsia="Times New Roman" w:cs="Times New Roman"/>
                </w:rPr>
                <w:t xml:space="preserve">Klijent </w:t>
              </w:r>
              <w:r w:rsidR="00785EEB">
                <w:rPr>
                  <w:rFonts w:eastAsia="Times New Roman" w:cs="Times New Roman"/>
                </w:rPr>
                <w:t>izražava nezadovoljstvo</w:t>
              </w:r>
              <w:r w:rsidR="00D11BF5">
                <w:rPr>
                  <w:rFonts w:eastAsia="Times New Roman" w:cs="Times New Roman"/>
                </w:rPr>
                <w:t xml:space="preserve"> time kako je realizovana određena stavka pro</w:t>
              </w:r>
            </w:ins>
            <w:ins w:id="1660" w:author="Sonja Galovic" w:date="2022-07-22T17:38:00Z">
              <w:r w:rsidR="00D11BF5">
                <w:rPr>
                  <w:rFonts w:eastAsia="Times New Roman" w:cs="Times New Roman"/>
                </w:rPr>
                <w:t>jekta</w:t>
              </w:r>
            </w:ins>
            <w:ins w:id="1661" w:author="Sonja Galovic" w:date="2022-07-22T17:39:00Z">
              <w:r w:rsidR="001B0D99">
                <w:rPr>
                  <w:rFonts w:eastAsia="Times New Roman" w:cs="Times New Roman"/>
                </w:rPr>
                <w:t xml:space="preserve"> ili</w:t>
              </w:r>
            </w:ins>
            <w:ins w:id="1662" w:author="Sonja Galovic" w:date="2022-07-22T17:38:00Z">
              <w:r w:rsidR="00D11BF5">
                <w:rPr>
                  <w:rFonts w:eastAsia="Times New Roman" w:cs="Times New Roman"/>
                </w:rPr>
                <w:t xml:space="preserve"> kojim tempom napreduje razvoj projekta</w:t>
              </w:r>
            </w:ins>
            <w:ins w:id="1663" w:author="Sonja Galovic" w:date="2022-07-22T17:39:00Z">
              <w:r w:rsidR="001B0D99">
                <w:rPr>
                  <w:rFonts w:eastAsia="Times New Roman" w:cs="Times New Roman"/>
                </w:rPr>
                <w:t>.</w:t>
              </w:r>
            </w:ins>
          </w:p>
        </w:tc>
      </w:tr>
      <w:tr w:rsidR="00352F16" w14:paraId="465CF417" w14:textId="77777777" w:rsidTr="00745C9D">
        <w:trPr>
          <w:trHeight w:val="663"/>
          <w:ins w:id="1664" w:author="Sonja Galovic" w:date="2022-07-22T17:25:00Z"/>
        </w:trPr>
        <w:tc>
          <w:tcPr>
            <w:tcW w:w="9492" w:type="dxa"/>
            <w:gridSpan w:val="4"/>
            <w:tcBorders>
              <w:top w:val="single" w:sz="6" w:space="0" w:color="000000"/>
              <w:left w:val="single" w:sz="12" w:space="0" w:color="000000"/>
              <w:bottom w:val="single" w:sz="6" w:space="0" w:color="000000"/>
              <w:right w:val="single" w:sz="12" w:space="0" w:color="000000"/>
            </w:tcBorders>
          </w:tcPr>
          <w:p w14:paraId="669A3E82" w14:textId="7600D4C3" w:rsidR="00352F16" w:rsidRDefault="00352F16" w:rsidP="00745C9D">
            <w:pPr>
              <w:rPr>
                <w:ins w:id="1665" w:author="Sonja Galovic" w:date="2022-07-22T17:25:00Z"/>
              </w:rPr>
            </w:pPr>
            <w:ins w:id="1666" w:author="Sonja Galovic" w:date="2022-07-22T17:25:00Z">
              <w:r>
                <w:rPr>
                  <w:rFonts w:eastAsia="Times New Roman" w:cs="Times New Roman"/>
                  <w:b/>
                </w:rPr>
                <w:t>Plan upravljanja rizikom:</w:t>
              </w:r>
              <w:r>
                <w:rPr>
                  <w:rFonts w:eastAsia="Times New Roman" w:cs="Times New Roman"/>
                </w:rPr>
                <w:t xml:space="preserve"> </w:t>
              </w:r>
            </w:ins>
            <w:ins w:id="1667" w:author="Sonja Galovic" w:date="2022-07-22T17:36:00Z">
              <w:r w:rsidR="002973BC">
                <w:rPr>
                  <w:rFonts w:eastAsia="Times New Roman" w:cs="Times New Roman"/>
                </w:rPr>
                <w:t xml:space="preserve">Redovna komunikacija između izvođača projekta i klijenta radi usaglašavanja oko zahteva </w:t>
              </w:r>
              <w:r w:rsidR="00E2466B">
                <w:rPr>
                  <w:rFonts w:eastAsia="Times New Roman" w:cs="Times New Roman"/>
                </w:rPr>
                <w:t xml:space="preserve">klijenta, rada na projektu i predupređivanja </w:t>
              </w:r>
            </w:ins>
            <w:ins w:id="1668" w:author="Sonja Galovic" w:date="2022-07-22T17:49:00Z">
              <w:r w:rsidR="006E7BDD">
                <w:rPr>
                  <w:rFonts w:eastAsia="Times New Roman" w:cs="Times New Roman"/>
                </w:rPr>
                <w:t>potencijalnih</w:t>
              </w:r>
            </w:ins>
            <w:ins w:id="1669" w:author="Sonja Galovic" w:date="2022-07-22T17:37:00Z">
              <w:r w:rsidR="00E2466B">
                <w:rPr>
                  <w:rFonts w:eastAsia="Times New Roman" w:cs="Times New Roman"/>
                </w:rPr>
                <w:t xml:space="preserve"> nesporazuma.</w:t>
              </w:r>
            </w:ins>
            <w:ins w:id="1670" w:author="Sonja Galovic" w:date="2022-07-22T17:41:00Z">
              <w:r w:rsidR="00E077B7">
                <w:rPr>
                  <w:rFonts w:eastAsia="Times New Roman" w:cs="Times New Roman"/>
                </w:rPr>
                <w:t xml:space="preserve"> Redovna komunikacija između članova tima koji radi na projektu kako bi se </w:t>
              </w:r>
            </w:ins>
            <w:ins w:id="1671" w:author="Sonja Galovic" w:date="2022-07-22T17:42:00Z">
              <w:r w:rsidR="00533B97">
                <w:rPr>
                  <w:rFonts w:eastAsia="Times New Roman" w:cs="Times New Roman"/>
                </w:rPr>
                <w:t>ispoštovali</w:t>
              </w:r>
            </w:ins>
            <w:ins w:id="1672" w:author="Sonja Galovic" w:date="2022-07-22T17:41:00Z">
              <w:r w:rsidR="00E077B7">
                <w:rPr>
                  <w:rFonts w:eastAsia="Times New Roman" w:cs="Times New Roman"/>
                </w:rPr>
                <w:t xml:space="preserve"> zahtevi klijenta.</w:t>
              </w:r>
            </w:ins>
          </w:p>
        </w:tc>
      </w:tr>
      <w:tr w:rsidR="00352F16" w14:paraId="69B66EBB" w14:textId="77777777" w:rsidTr="00FC0857">
        <w:tblPrEx>
          <w:tblW w:w="9492" w:type="dxa"/>
          <w:tblInd w:w="15" w:type="dxa"/>
          <w:tblCellMar>
            <w:top w:w="24" w:type="dxa"/>
            <w:left w:w="107" w:type="dxa"/>
            <w:right w:w="63" w:type="dxa"/>
          </w:tblCellMar>
          <w:tblPrExChange w:id="1673" w:author="Srdjan Todorovic" w:date="2022-07-22T17:46:00Z">
            <w:tblPrEx>
              <w:tblW w:w="9492" w:type="dxa"/>
              <w:tblInd w:w="15" w:type="dxa"/>
              <w:tblCellMar>
                <w:top w:w="24" w:type="dxa"/>
                <w:left w:w="107" w:type="dxa"/>
                <w:right w:w="63" w:type="dxa"/>
              </w:tblCellMar>
            </w:tblPrEx>
          </w:tblPrExChange>
        </w:tblPrEx>
        <w:trPr>
          <w:trHeight w:val="344"/>
          <w:ins w:id="1674" w:author="Sonja Galovic" w:date="2022-07-22T17:25:00Z"/>
          <w:trPrChange w:id="1675" w:author="Srdjan Todorovic" w:date="2022-07-22T17:46:00Z">
            <w:trPr>
              <w:gridAfter w:val="0"/>
              <w:trHeight w:val="714"/>
            </w:trPr>
          </w:trPrChange>
        </w:trPr>
        <w:tc>
          <w:tcPr>
            <w:tcW w:w="4568" w:type="dxa"/>
            <w:gridSpan w:val="2"/>
            <w:tcBorders>
              <w:top w:val="single" w:sz="6" w:space="0" w:color="000000"/>
              <w:left w:val="single" w:sz="12" w:space="0" w:color="000000"/>
              <w:bottom w:val="single" w:sz="6" w:space="0" w:color="000000"/>
              <w:right w:val="single" w:sz="6" w:space="0" w:color="000000"/>
            </w:tcBorders>
            <w:tcPrChange w:id="1676" w:author="Srdjan Todorovic" w:date="2022-07-22T17:46:00Z">
              <w:tcPr>
                <w:tcW w:w="4568" w:type="dxa"/>
                <w:gridSpan w:val="3"/>
                <w:tcBorders>
                  <w:top w:val="single" w:sz="6" w:space="0" w:color="000000"/>
                  <w:left w:val="single" w:sz="12" w:space="0" w:color="000000"/>
                  <w:bottom w:val="single" w:sz="6" w:space="0" w:color="000000"/>
                  <w:right w:val="single" w:sz="6" w:space="0" w:color="000000"/>
                </w:tcBorders>
              </w:tcPr>
            </w:tcPrChange>
          </w:tcPr>
          <w:p w14:paraId="770D01A6" w14:textId="61836B10" w:rsidR="00352F16" w:rsidRDefault="00352F16" w:rsidP="00745C9D">
            <w:pPr>
              <w:ind w:right="6"/>
              <w:rPr>
                <w:ins w:id="1677" w:author="Sonja Galovic" w:date="2022-07-22T17:25:00Z"/>
              </w:rPr>
            </w:pPr>
            <w:ins w:id="1678" w:author="Sonja Galovic" w:date="2022-07-22T17:25:00Z">
              <w:r>
                <w:rPr>
                  <w:rFonts w:eastAsia="Times New Roman" w:cs="Times New Roman"/>
                  <w:b/>
                </w:rPr>
                <w:t>Zaduženi:</w:t>
              </w:r>
              <w:r>
                <w:rPr>
                  <w:rFonts w:eastAsia="Times New Roman" w:cs="Times New Roman"/>
                </w:rPr>
                <w:t xml:space="preserve"> </w:t>
              </w:r>
            </w:ins>
            <w:ins w:id="1679" w:author="Sonja Galovic" w:date="2022-07-22T17:35:00Z">
              <w:r w:rsidR="00AA4D7D">
                <w:rPr>
                  <w:rFonts w:eastAsia="Times New Roman" w:cs="Times New Roman"/>
                </w:rPr>
                <w:t>Uroš Petronijević</w:t>
              </w:r>
            </w:ins>
            <w:ins w:id="1680" w:author="Sonja Galovic" w:date="2022-07-22T17:25:00Z">
              <w:r>
                <w:rPr>
                  <w:rFonts w:eastAsia="Times New Roman" w:cs="Times New Roman"/>
                </w:rPr>
                <w:t xml:space="preserve"> </w:t>
              </w:r>
            </w:ins>
          </w:p>
        </w:tc>
        <w:tc>
          <w:tcPr>
            <w:tcW w:w="4923" w:type="dxa"/>
            <w:gridSpan w:val="2"/>
            <w:tcBorders>
              <w:top w:val="single" w:sz="6" w:space="0" w:color="000000"/>
              <w:left w:val="single" w:sz="6" w:space="0" w:color="000000"/>
              <w:bottom w:val="single" w:sz="6" w:space="0" w:color="000000"/>
              <w:right w:val="single" w:sz="12" w:space="0" w:color="000000"/>
            </w:tcBorders>
            <w:tcPrChange w:id="1681" w:author="Srdjan Todorovic" w:date="2022-07-22T17:46:00Z">
              <w:tcPr>
                <w:tcW w:w="4923" w:type="dxa"/>
                <w:gridSpan w:val="2"/>
                <w:tcBorders>
                  <w:top w:val="single" w:sz="6" w:space="0" w:color="000000"/>
                  <w:left w:val="single" w:sz="6" w:space="0" w:color="000000"/>
                  <w:bottom w:val="single" w:sz="6" w:space="0" w:color="000000"/>
                  <w:right w:val="single" w:sz="12" w:space="0" w:color="000000"/>
                </w:tcBorders>
              </w:tcPr>
            </w:tcPrChange>
          </w:tcPr>
          <w:p w14:paraId="490541B4" w14:textId="67C00C57" w:rsidR="00352F16" w:rsidRDefault="00352F16" w:rsidP="00745C9D">
            <w:pPr>
              <w:ind w:left="1"/>
              <w:rPr>
                <w:ins w:id="1682" w:author="Sonja Galovic" w:date="2022-07-22T17:25:00Z"/>
              </w:rPr>
            </w:pPr>
            <w:ins w:id="1683" w:author="Sonja Galovic" w:date="2022-07-22T17:25:00Z">
              <w:r>
                <w:rPr>
                  <w:rFonts w:eastAsia="Times New Roman" w:cs="Times New Roman"/>
                  <w:b/>
                </w:rPr>
                <w:t>Krajnji rok:</w:t>
              </w:r>
              <w:r>
                <w:rPr>
                  <w:rFonts w:eastAsia="Times New Roman" w:cs="Times New Roman"/>
                </w:rPr>
                <w:t xml:space="preserve"> </w:t>
              </w:r>
            </w:ins>
            <w:ins w:id="1684" w:author="Sonja Galovic" w:date="2022-07-22T17:35:00Z">
              <w:r w:rsidR="003012C4" w:rsidRPr="00C42DCC">
                <w:rPr>
                  <w:rFonts w:eastAsia="Times New Roman" w:cs="Times New Roman"/>
                  <w:szCs w:val="20"/>
                  <w:rPrChange w:id="1685" w:author="Srdjan Todorovic" w:date="2022-07-22T17:39:00Z">
                    <w:rPr>
                      <w:rFonts w:eastAsia="Times New Roman" w:cs="Times New Roman"/>
                      <w:sz w:val="24"/>
                    </w:rPr>
                  </w:rPrChange>
                </w:rPr>
                <w:t>20</w:t>
              </w:r>
            </w:ins>
            <w:ins w:id="1686" w:author="Sonja Galovic" w:date="2022-07-22T17:25:00Z">
              <w:r w:rsidRPr="00C42DCC">
                <w:rPr>
                  <w:rFonts w:eastAsia="Times New Roman" w:cs="Times New Roman"/>
                  <w:szCs w:val="20"/>
                  <w:rPrChange w:id="1687" w:author="Srdjan Todorovic" w:date="2022-07-22T17:39:00Z">
                    <w:rPr>
                      <w:rFonts w:eastAsia="Times New Roman" w:cs="Times New Roman"/>
                      <w:sz w:val="24"/>
                    </w:rPr>
                  </w:rPrChange>
                </w:rPr>
                <w:t>.08.2022.</w:t>
              </w:r>
            </w:ins>
          </w:p>
        </w:tc>
      </w:tr>
      <w:tr w:rsidR="00352F16" w14:paraId="4C72F462" w14:textId="77777777" w:rsidTr="00745C9D">
        <w:trPr>
          <w:trHeight w:val="722"/>
          <w:ins w:id="1688" w:author="Sonja Galovic" w:date="2022-07-22T17:25:00Z"/>
        </w:trPr>
        <w:tc>
          <w:tcPr>
            <w:tcW w:w="9492" w:type="dxa"/>
            <w:gridSpan w:val="4"/>
            <w:tcBorders>
              <w:top w:val="single" w:sz="6" w:space="0" w:color="000000"/>
              <w:left w:val="single" w:sz="12" w:space="0" w:color="000000"/>
              <w:bottom w:val="single" w:sz="12" w:space="0" w:color="000000"/>
              <w:right w:val="single" w:sz="12" w:space="0" w:color="000000"/>
            </w:tcBorders>
          </w:tcPr>
          <w:p w14:paraId="16C2DBB2" w14:textId="35F1D618" w:rsidR="00352F16" w:rsidRPr="004D3DE0" w:rsidRDefault="00352F16" w:rsidP="00745C9D">
            <w:pPr>
              <w:rPr>
                <w:ins w:id="1689" w:author="Sonja Galovic" w:date="2022-07-22T17:25:00Z"/>
              </w:rPr>
            </w:pPr>
            <w:ins w:id="1690" w:author="Sonja Galovic" w:date="2022-07-22T17:25:00Z">
              <w:r>
                <w:rPr>
                  <w:rFonts w:eastAsia="Times New Roman" w:cs="Times New Roman"/>
                  <w:b/>
                </w:rPr>
                <w:t>Plan za nepredviđene okolnosti:</w:t>
              </w:r>
              <w:r>
                <w:rPr>
                  <w:rFonts w:eastAsia="Times New Roman" w:cs="Times New Roman"/>
                </w:rPr>
                <w:t xml:space="preserve"> </w:t>
              </w:r>
            </w:ins>
            <w:ins w:id="1691" w:author="Sonja Galovic" w:date="2022-07-22T17:40:00Z">
              <w:r w:rsidR="005639E5">
                <w:rPr>
                  <w:rFonts w:eastAsia="Times New Roman" w:cs="Times New Roman"/>
                </w:rPr>
                <w:t>Izmena određenog segmenta projekta</w:t>
              </w:r>
              <w:r w:rsidR="00847F55">
                <w:rPr>
                  <w:rFonts w:eastAsia="Times New Roman" w:cs="Times New Roman"/>
                </w:rPr>
                <w:t xml:space="preserve"> ili čitavog plana</w:t>
              </w:r>
            </w:ins>
            <w:ins w:id="1692" w:author="Sonja Galovic" w:date="2022-07-22T17:42:00Z">
              <w:r w:rsidR="00E72C51">
                <w:rPr>
                  <w:rFonts w:eastAsia="Times New Roman" w:cs="Times New Roman"/>
                </w:rPr>
                <w:t xml:space="preserve"> realizacije projekta</w:t>
              </w:r>
              <w:r w:rsidR="002B6F64">
                <w:rPr>
                  <w:rFonts w:eastAsia="Times New Roman" w:cs="Times New Roman"/>
                </w:rPr>
                <w:t xml:space="preserve"> </w:t>
              </w:r>
              <w:r w:rsidR="003267F0">
                <w:rPr>
                  <w:rFonts w:eastAsia="Times New Roman" w:cs="Times New Roman"/>
                </w:rPr>
                <w:t>u dogovoru sa klijentom.</w:t>
              </w:r>
            </w:ins>
          </w:p>
        </w:tc>
      </w:tr>
    </w:tbl>
    <w:p w14:paraId="28E6C576" w14:textId="77777777" w:rsidR="0016272D" w:rsidRDefault="0016272D">
      <w:pPr>
        <w:spacing w:after="0"/>
        <w:rPr>
          <w:ins w:id="1693" w:author="Sonja Galovic" w:date="2022-08-07T21:41:00Z"/>
        </w:rPr>
      </w:pPr>
    </w:p>
    <w:p w14:paraId="3BEA3270" w14:textId="77777777" w:rsidR="003E3BB1" w:rsidRDefault="003E3BB1">
      <w:pPr>
        <w:spacing w:after="0"/>
        <w:rPr>
          <w:ins w:id="1694" w:author="Sonja Galovic" w:date="2022-08-07T21:41:00Z"/>
        </w:rPr>
      </w:pPr>
    </w:p>
    <w:p w14:paraId="693FDABD" w14:textId="77777777" w:rsidR="003E3BB1" w:rsidRDefault="003E3BB1">
      <w:pPr>
        <w:spacing w:after="0"/>
        <w:rPr>
          <w:ins w:id="1695" w:author="Srdjan Todorovic" w:date="2022-07-22T15:34:00Z"/>
        </w:rPr>
      </w:pPr>
    </w:p>
    <w:tbl>
      <w:tblPr>
        <w:tblStyle w:val="TableGrid1"/>
        <w:tblW w:w="9492" w:type="dxa"/>
        <w:tblInd w:w="15" w:type="dxa"/>
        <w:tblCellMar>
          <w:top w:w="24" w:type="dxa"/>
          <w:left w:w="107" w:type="dxa"/>
          <w:right w:w="63" w:type="dxa"/>
        </w:tblCellMar>
        <w:tblLook w:val="04A0" w:firstRow="1" w:lastRow="0" w:firstColumn="1" w:lastColumn="0" w:noHBand="0" w:noVBand="1"/>
      </w:tblPr>
      <w:tblGrid>
        <w:gridCol w:w="3141"/>
        <w:gridCol w:w="1427"/>
        <w:gridCol w:w="1683"/>
        <w:gridCol w:w="3241"/>
        <w:tblGridChange w:id="1696">
          <w:tblGrid>
            <w:gridCol w:w="15"/>
            <w:gridCol w:w="3141"/>
            <w:gridCol w:w="1412"/>
            <w:gridCol w:w="1698"/>
            <w:gridCol w:w="3226"/>
            <w:gridCol w:w="15"/>
          </w:tblGrid>
        </w:tblGridChange>
      </w:tblGrid>
      <w:tr w:rsidR="00BE24CC" w14:paraId="2AF808E3" w14:textId="77777777">
        <w:trPr>
          <w:trHeight w:val="383"/>
          <w:ins w:id="1697" w:author="Srdjan Todorovic" w:date="2022-07-22T15:35:00Z"/>
        </w:trPr>
        <w:tc>
          <w:tcPr>
            <w:tcW w:w="3141" w:type="dxa"/>
            <w:tcBorders>
              <w:top w:val="single" w:sz="12" w:space="0" w:color="000000"/>
              <w:left w:val="single" w:sz="12" w:space="0" w:color="000000"/>
              <w:bottom w:val="single" w:sz="6" w:space="0" w:color="000000"/>
              <w:right w:val="single" w:sz="6" w:space="0" w:color="000000"/>
            </w:tcBorders>
          </w:tcPr>
          <w:p w14:paraId="4163B7DD" w14:textId="3E129FA8" w:rsidR="00BE24CC" w:rsidRDefault="00BE24CC">
            <w:pPr>
              <w:rPr>
                <w:ins w:id="1698" w:author="Srdjan Todorovic" w:date="2022-07-22T15:35:00Z"/>
              </w:rPr>
            </w:pPr>
            <w:bookmarkStart w:id="1699" w:name="_Hlk109398685"/>
            <w:ins w:id="1700" w:author="Srdjan Todorovic" w:date="2022-07-22T15:35:00Z">
              <w:r>
                <w:rPr>
                  <w:rFonts w:eastAsia="Times New Roman" w:cs="Times New Roman"/>
                  <w:b/>
                </w:rPr>
                <w:t>Identifikator rizika:</w:t>
              </w:r>
              <w:r>
                <w:rPr>
                  <w:rFonts w:eastAsia="Times New Roman" w:cs="Times New Roman"/>
                </w:rPr>
                <w:t xml:space="preserve"> </w:t>
              </w:r>
              <w:r>
                <w:rPr>
                  <w:rFonts w:eastAsia="Times New Roman" w:cs="Times New Roman"/>
                  <w:iCs/>
                </w:rPr>
                <w:t>4</w:t>
              </w:r>
              <w:r w:rsidRPr="00B22920">
                <w:rPr>
                  <w:rFonts w:eastAsia="Times New Roman" w:cs="Times New Roman"/>
                  <w:iCs/>
                </w:rPr>
                <w:t xml:space="preserve"> </w:t>
              </w:r>
            </w:ins>
          </w:p>
        </w:tc>
        <w:tc>
          <w:tcPr>
            <w:tcW w:w="3110" w:type="dxa"/>
            <w:gridSpan w:val="2"/>
            <w:tcBorders>
              <w:top w:val="single" w:sz="12" w:space="0" w:color="000000"/>
              <w:left w:val="single" w:sz="6" w:space="0" w:color="000000"/>
              <w:bottom w:val="single" w:sz="6" w:space="0" w:color="000000"/>
              <w:right w:val="single" w:sz="6" w:space="0" w:color="000000"/>
            </w:tcBorders>
          </w:tcPr>
          <w:p w14:paraId="2991699C" w14:textId="77777777" w:rsidR="00BE24CC" w:rsidRDefault="00BE24CC">
            <w:pPr>
              <w:ind w:left="1"/>
              <w:rPr>
                <w:ins w:id="1701" w:author="Srdjan Todorovic" w:date="2022-07-22T15:35:00Z"/>
              </w:rPr>
            </w:pPr>
            <w:ins w:id="1702" w:author="Srdjan Todorovic" w:date="2022-07-22T15:35:00Z">
              <w:r>
                <w:rPr>
                  <w:rFonts w:eastAsia="Times New Roman" w:cs="Times New Roman"/>
                  <w:b/>
                </w:rPr>
                <w:t xml:space="preserve">Datum otvaranja: </w:t>
              </w:r>
              <w:r w:rsidRPr="00046C57">
                <w:rPr>
                  <w:rFonts w:eastAsia="Times New Roman" w:cs="Times New Roman"/>
                  <w:iCs/>
                </w:rPr>
                <w:t>22.0</w:t>
              </w:r>
              <w:r>
                <w:rPr>
                  <w:rFonts w:eastAsia="Times New Roman" w:cs="Times New Roman"/>
                  <w:iCs/>
                </w:rPr>
                <w:t>7.2022.</w:t>
              </w:r>
              <w:r>
                <w:rPr>
                  <w:rFonts w:eastAsia="Times New Roman" w:cs="Times New Roman"/>
                </w:rPr>
                <w:t xml:space="preserve"> </w:t>
              </w:r>
            </w:ins>
          </w:p>
        </w:tc>
        <w:tc>
          <w:tcPr>
            <w:tcW w:w="3240" w:type="dxa"/>
            <w:tcBorders>
              <w:top w:val="single" w:sz="12" w:space="0" w:color="000000"/>
              <w:left w:val="single" w:sz="6" w:space="0" w:color="000000"/>
              <w:bottom w:val="single" w:sz="6" w:space="0" w:color="000000"/>
              <w:right w:val="single" w:sz="12" w:space="0" w:color="000000"/>
            </w:tcBorders>
          </w:tcPr>
          <w:p w14:paraId="4A8D54B9" w14:textId="77777777" w:rsidR="00BE24CC" w:rsidRDefault="00BE24CC">
            <w:pPr>
              <w:ind w:left="1"/>
              <w:rPr>
                <w:ins w:id="1703" w:author="Srdjan Todorovic" w:date="2022-07-22T15:35:00Z"/>
              </w:rPr>
            </w:pPr>
            <w:ins w:id="1704" w:author="Srdjan Todorovic" w:date="2022-07-22T15:35:00Z">
              <w:r>
                <w:rPr>
                  <w:rFonts w:eastAsia="Times New Roman" w:cs="Times New Roman"/>
                  <w:b/>
                </w:rPr>
                <w:t>Datum zatvaranja:</w:t>
              </w:r>
              <w:r>
                <w:rPr>
                  <w:rFonts w:eastAsia="Times New Roman" w:cs="Times New Roman"/>
                  <w:i/>
                </w:rPr>
                <w:t xml:space="preserve"> </w:t>
              </w:r>
              <w:r>
                <w:rPr>
                  <w:rFonts w:eastAsia="Times New Roman" w:cs="Times New Roman"/>
                  <w:iCs/>
                </w:rPr>
                <w:t>31</w:t>
              </w:r>
              <w:r w:rsidRPr="00046C57">
                <w:rPr>
                  <w:rFonts w:eastAsia="Times New Roman" w:cs="Times New Roman"/>
                  <w:iCs/>
                </w:rPr>
                <w:t>.0</w:t>
              </w:r>
              <w:r>
                <w:rPr>
                  <w:rFonts w:eastAsia="Times New Roman" w:cs="Times New Roman"/>
                  <w:iCs/>
                </w:rPr>
                <w:t>8</w:t>
              </w:r>
              <w:r w:rsidRPr="00046C57">
                <w:rPr>
                  <w:rFonts w:eastAsia="Times New Roman" w:cs="Times New Roman"/>
                  <w:iCs/>
                </w:rPr>
                <w:t>.2022.</w:t>
              </w:r>
            </w:ins>
          </w:p>
        </w:tc>
      </w:tr>
      <w:tr w:rsidR="00BE24CC" w14:paraId="3F9A53F6" w14:textId="77777777">
        <w:trPr>
          <w:trHeight w:val="409"/>
          <w:ins w:id="1705" w:author="Srdjan Todorovic" w:date="2022-07-22T15:35:00Z"/>
        </w:trPr>
        <w:tc>
          <w:tcPr>
            <w:tcW w:w="9492" w:type="dxa"/>
            <w:gridSpan w:val="4"/>
            <w:tcBorders>
              <w:top w:val="single" w:sz="6" w:space="0" w:color="000000"/>
              <w:left w:val="single" w:sz="12" w:space="0" w:color="000000"/>
              <w:bottom w:val="single" w:sz="6" w:space="0" w:color="000000"/>
              <w:right w:val="single" w:sz="12" w:space="0" w:color="000000"/>
            </w:tcBorders>
          </w:tcPr>
          <w:p w14:paraId="0879B17A" w14:textId="77777777" w:rsidR="00BE24CC" w:rsidRDefault="00BE24CC">
            <w:pPr>
              <w:rPr>
                <w:ins w:id="1706" w:author="Srdjan Todorovic" w:date="2022-07-22T15:35:00Z"/>
              </w:rPr>
            </w:pPr>
            <w:ins w:id="1707" w:author="Srdjan Todorovic" w:date="2022-07-22T15:35:00Z">
              <w:r>
                <w:rPr>
                  <w:rFonts w:eastAsia="Times New Roman" w:cs="Times New Roman"/>
                  <w:b/>
                </w:rPr>
                <w:t xml:space="preserve">Podnosilac: </w:t>
              </w:r>
              <w:r>
                <w:rPr>
                  <w:rFonts w:eastAsia="Times New Roman" w:cs="Times New Roman"/>
                  <w:iCs/>
                </w:rPr>
                <w:t>Srđan Todorović</w:t>
              </w:r>
              <w:r>
                <w:rPr>
                  <w:rFonts w:eastAsia="Times New Roman" w:cs="Times New Roman"/>
                </w:rPr>
                <w:t xml:space="preserve"> </w:t>
              </w:r>
            </w:ins>
          </w:p>
        </w:tc>
      </w:tr>
      <w:tr w:rsidR="00BE24CC" w14:paraId="28E5F2C2" w14:textId="77777777">
        <w:trPr>
          <w:trHeight w:val="384"/>
          <w:ins w:id="1708" w:author="Srdjan Todorovic" w:date="2022-07-22T15:35:00Z"/>
        </w:trPr>
        <w:tc>
          <w:tcPr>
            <w:tcW w:w="9492" w:type="dxa"/>
            <w:gridSpan w:val="4"/>
            <w:tcBorders>
              <w:top w:val="single" w:sz="6" w:space="0" w:color="000000"/>
              <w:left w:val="single" w:sz="12" w:space="0" w:color="000000"/>
              <w:bottom w:val="single" w:sz="6" w:space="0" w:color="000000"/>
              <w:right w:val="single" w:sz="12" w:space="0" w:color="000000"/>
            </w:tcBorders>
          </w:tcPr>
          <w:p w14:paraId="1E93D884" w14:textId="08CB0CB9" w:rsidR="00BE24CC" w:rsidRDefault="00BE24CC">
            <w:pPr>
              <w:rPr>
                <w:ins w:id="1709" w:author="Srdjan Todorovic" w:date="2022-07-22T15:35:00Z"/>
              </w:rPr>
            </w:pPr>
            <w:ins w:id="1710" w:author="Srdjan Todorovic" w:date="2022-07-22T15:35:00Z">
              <w:r>
                <w:rPr>
                  <w:rFonts w:eastAsia="Times New Roman" w:cs="Times New Roman"/>
                  <w:b/>
                </w:rPr>
                <w:t xml:space="preserve">Klasifikacija: </w:t>
              </w:r>
            </w:ins>
            <w:ins w:id="1711" w:author="Srdjan Todorovic" w:date="2022-07-22T15:38:00Z">
              <w:r w:rsidR="002A466E">
                <w:rPr>
                  <w:rFonts w:eastAsia="Times New Roman" w:cs="Times New Roman"/>
                  <w:bCs/>
                </w:rPr>
                <w:t>O</w:t>
              </w:r>
            </w:ins>
            <w:ins w:id="1712" w:author="Srdjan Todorovic" w:date="2022-07-22T15:37:00Z">
              <w:r w:rsidR="002A466E" w:rsidRPr="002A466E">
                <w:rPr>
                  <w:rFonts w:eastAsia="Times New Roman" w:cs="Times New Roman"/>
                  <w:bCs/>
                  <w:rPrChange w:id="1713" w:author="Srdjan Todorovic" w:date="2022-07-22T15:38:00Z">
                    <w:rPr>
                      <w:rFonts w:eastAsia="Times New Roman" w:cs="Times New Roman"/>
                      <w:b/>
                    </w:rPr>
                  </w:rPrChange>
                </w:rPr>
                <w:t>r</w:t>
              </w:r>
            </w:ins>
            <w:ins w:id="1714" w:author="Srdjan Todorovic" w:date="2022-07-22T15:38:00Z">
              <w:r w:rsidR="002A466E">
                <w:rPr>
                  <w:rFonts w:eastAsia="Times New Roman" w:cs="Times New Roman"/>
                  <w:bCs/>
                </w:rPr>
                <w:t>gani</w:t>
              </w:r>
              <w:r w:rsidR="00376EFB">
                <w:rPr>
                  <w:rFonts w:eastAsia="Times New Roman" w:cs="Times New Roman"/>
                  <w:bCs/>
                </w:rPr>
                <w:t>zacioni rizik</w:t>
              </w:r>
            </w:ins>
          </w:p>
        </w:tc>
      </w:tr>
      <w:tr w:rsidR="00BE24CC" w14:paraId="1BB12B3A" w14:textId="77777777">
        <w:trPr>
          <w:trHeight w:val="384"/>
          <w:ins w:id="1715" w:author="Srdjan Todorovic" w:date="2022-07-22T15:35:00Z"/>
        </w:trPr>
        <w:tc>
          <w:tcPr>
            <w:tcW w:w="9492" w:type="dxa"/>
            <w:gridSpan w:val="4"/>
            <w:tcBorders>
              <w:top w:val="single" w:sz="6" w:space="0" w:color="000000"/>
              <w:left w:val="single" w:sz="12" w:space="0" w:color="000000"/>
              <w:bottom w:val="single" w:sz="6" w:space="0" w:color="000000"/>
              <w:right w:val="single" w:sz="12" w:space="0" w:color="000000"/>
            </w:tcBorders>
          </w:tcPr>
          <w:p w14:paraId="189EB5CD" w14:textId="2DF6A4DF" w:rsidR="00BE24CC" w:rsidRDefault="00BE24CC">
            <w:pPr>
              <w:rPr>
                <w:ins w:id="1716" w:author="Srdjan Todorovic" w:date="2022-07-22T15:35:00Z"/>
              </w:rPr>
            </w:pPr>
            <w:ins w:id="1717" w:author="Srdjan Todorovic" w:date="2022-07-22T15:35:00Z">
              <w:r>
                <w:rPr>
                  <w:rFonts w:eastAsia="Times New Roman" w:cs="Times New Roman"/>
                  <w:b/>
                </w:rPr>
                <w:t xml:space="preserve">Opis: </w:t>
              </w:r>
              <w:r w:rsidR="00675748">
                <w:rPr>
                  <w:rFonts w:eastAsia="Times New Roman" w:cs="Times New Roman"/>
                  <w:bCs/>
                </w:rPr>
                <w:t>Izmena sasta</w:t>
              </w:r>
            </w:ins>
            <w:ins w:id="1718" w:author="Srdjan Todorovic" w:date="2022-07-22T15:36:00Z">
              <w:r w:rsidR="00675748">
                <w:rPr>
                  <w:rFonts w:eastAsia="Times New Roman" w:cs="Times New Roman"/>
                  <w:bCs/>
                </w:rPr>
                <w:t>va tima</w:t>
              </w:r>
            </w:ins>
            <w:ins w:id="1719" w:author="Srdjan Todorovic" w:date="2022-07-22T15:43:00Z">
              <w:r w:rsidR="00383860">
                <w:rPr>
                  <w:rFonts w:eastAsia="Times New Roman" w:cs="Times New Roman"/>
                  <w:bCs/>
                </w:rPr>
                <w:t xml:space="preserve"> tokom</w:t>
              </w:r>
              <w:r w:rsidR="000C7424">
                <w:rPr>
                  <w:rFonts w:eastAsia="Times New Roman" w:cs="Times New Roman"/>
                  <w:bCs/>
                </w:rPr>
                <w:t xml:space="preserve"> projekta</w:t>
              </w:r>
            </w:ins>
          </w:p>
        </w:tc>
      </w:tr>
      <w:tr w:rsidR="00BE24CC" w14:paraId="4219BB2F" w14:textId="77777777">
        <w:trPr>
          <w:trHeight w:val="384"/>
          <w:ins w:id="1720" w:author="Srdjan Todorovic" w:date="2022-07-22T15:35:00Z"/>
        </w:trPr>
        <w:tc>
          <w:tcPr>
            <w:tcW w:w="9492" w:type="dxa"/>
            <w:gridSpan w:val="4"/>
            <w:tcBorders>
              <w:top w:val="single" w:sz="6" w:space="0" w:color="000000"/>
              <w:left w:val="single" w:sz="12" w:space="0" w:color="000000"/>
              <w:bottom w:val="single" w:sz="6" w:space="0" w:color="000000"/>
              <w:right w:val="single" w:sz="12" w:space="0" w:color="000000"/>
            </w:tcBorders>
          </w:tcPr>
          <w:p w14:paraId="76D41AEC" w14:textId="04FBA5C3" w:rsidR="00BE24CC" w:rsidRDefault="00BE24CC">
            <w:pPr>
              <w:rPr>
                <w:ins w:id="1721" w:author="Srdjan Todorovic" w:date="2022-07-22T15:35:00Z"/>
              </w:rPr>
            </w:pPr>
            <w:ins w:id="1722" w:author="Srdjan Todorovic" w:date="2022-07-22T15:35:00Z">
              <w:r>
                <w:rPr>
                  <w:rFonts w:eastAsia="Times New Roman" w:cs="Times New Roman"/>
                  <w:b/>
                </w:rPr>
                <w:t>Opseg uticaja:</w:t>
              </w:r>
              <w:r>
                <w:rPr>
                  <w:rFonts w:eastAsia="Times New Roman" w:cs="Times New Roman"/>
                </w:rPr>
                <w:t xml:space="preserve"> </w:t>
              </w:r>
            </w:ins>
            <w:ins w:id="1723" w:author="Srdjan Todorovic" w:date="2022-07-22T15:48:00Z">
              <w:r w:rsidR="006009B5">
                <w:rPr>
                  <w:rFonts w:eastAsia="Times New Roman" w:cs="Times New Roman"/>
                </w:rPr>
                <w:t>Vrem</w:t>
              </w:r>
              <w:r w:rsidR="00D619AF">
                <w:rPr>
                  <w:rFonts w:eastAsia="Times New Roman" w:cs="Times New Roman"/>
                </w:rPr>
                <w:t>ensk</w:t>
              </w:r>
              <w:r w:rsidR="00991CE5">
                <w:rPr>
                  <w:rFonts w:eastAsia="Times New Roman" w:cs="Times New Roman"/>
                </w:rPr>
                <w:t>i p</w:t>
              </w:r>
            </w:ins>
            <w:ins w:id="1724" w:author="Srdjan Todorovic" w:date="2022-07-22T15:47:00Z">
              <w:r w:rsidR="00E76C25">
                <w:rPr>
                  <w:rFonts w:eastAsia="Times New Roman" w:cs="Times New Roman"/>
                </w:rPr>
                <w:t>lan</w:t>
              </w:r>
            </w:ins>
            <w:ins w:id="1725" w:author="Srdjan Todorovic" w:date="2022-07-22T15:48:00Z">
              <w:r w:rsidR="00991CE5">
                <w:rPr>
                  <w:rFonts w:eastAsia="Times New Roman" w:cs="Times New Roman"/>
                </w:rPr>
                <w:t>,</w:t>
              </w:r>
              <w:r w:rsidR="00E76C25">
                <w:rPr>
                  <w:rFonts w:eastAsia="Times New Roman" w:cs="Times New Roman"/>
                </w:rPr>
                <w:t xml:space="preserve"> </w:t>
              </w:r>
            </w:ins>
            <w:ins w:id="1726" w:author="Srdjan Todorovic" w:date="2022-07-22T16:37:00Z">
              <w:r w:rsidR="003236C4">
                <w:rPr>
                  <w:rFonts w:eastAsia="Times New Roman" w:cs="Times New Roman"/>
                </w:rPr>
                <w:t>finansijski plan</w:t>
              </w:r>
            </w:ins>
            <w:ins w:id="1727" w:author="Srdjan Todorovic" w:date="2022-07-22T15:48:00Z">
              <w:r w:rsidR="00991CE5">
                <w:rPr>
                  <w:rFonts w:eastAsia="Times New Roman" w:cs="Times New Roman"/>
                </w:rPr>
                <w:t xml:space="preserve">, </w:t>
              </w:r>
              <w:r w:rsidR="002617BF">
                <w:rPr>
                  <w:rFonts w:eastAsia="Times New Roman" w:cs="Times New Roman"/>
                </w:rPr>
                <w:t>im</w:t>
              </w:r>
            </w:ins>
            <w:ins w:id="1728" w:author="Srdjan Todorovic" w:date="2022-07-22T15:49:00Z">
              <w:r w:rsidR="002617BF">
                <w:rPr>
                  <w:rFonts w:eastAsia="Times New Roman" w:cs="Times New Roman"/>
                </w:rPr>
                <w:t>ple</w:t>
              </w:r>
              <w:r w:rsidR="00204FB2">
                <w:rPr>
                  <w:rFonts w:eastAsia="Times New Roman" w:cs="Times New Roman"/>
                </w:rPr>
                <w:t>ment</w:t>
              </w:r>
              <w:r w:rsidR="007E2A00">
                <w:rPr>
                  <w:rFonts w:eastAsia="Times New Roman" w:cs="Times New Roman"/>
                </w:rPr>
                <w:t>acija</w:t>
              </w:r>
            </w:ins>
          </w:p>
        </w:tc>
      </w:tr>
      <w:tr w:rsidR="00BE24CC" w14:paraId="4AA5F892" w14:textId="77777777">
        <w:trPr>
          <w:trHeight w:val="335"/>
          <w:ins w:id="1729" w:author="Srdjan Todorovic" w:date="2022-07-22T15:35:00Z"/>
        </w:trPr>
        <w:tc>
          <w:tcPr>
            <w:tcW w:w="3141" w:type="dxa"/>
            <w:tcBorders>
              <w:top w:val="single" w:sz="6" w:space="0" w:color="000000"/>
              <w:left w:val="single" w:sz="12" w:space="0" w:color="000000"/>
              <w:bottom w:val="single" w:sz="6" w:space="0" w:color="000000"/>
              <w:right w:val="single" w:sz="6" w:space="0" w:color="000000"/>
            </w:tcBorders>
          </w:tcPr>
          <w:p w14:paraId="702EBFD4" w14:textId="21A379F1" w:rsidR="00BE24CC" w:rsidRDefault="00BE24CC">
            <w:pPr>
              <w:rPr>
                <w:ins w:id="1730" w:author="Srdjan Todorovic" w:date="2022-07-22T15:35:00Z"/>
              </w:rPr>
            </w:pPr>
            <w:ins w:id="1731" w:author="Srdjan Todorovic" w:date="2022-07-22T15:35:00Z">
              <w:r>
                <w:rPr>
                  <w:rFonts w:eastAsia="Times New Roman" w:cs="Times New Roman"/>
                  <w:b/>
                </w:rPr>
                <w:t xml:space="preserve">Verovatnoća: </w:t>
              </w:r>
            </w:ins>
            <w:ins w:id="1732" w:author="Srdjan Todorovic" w:date="2022-07-22T17:28:00Z">
              <w:r w:rsidR="00B01A96" w:rsidRPr="00B01A96">
                <w:rPr>
                  <w:rFonts w:eastAsia="Times New Roman" w:cs="Times New Roman"/>
                  <w:bCs/>
                  <w:rPrChange w:id="1733" w:author="Srdjan Todorovic" w:date="2022-07-22T17:28:00Z">
                    <w:rPr>
                      <w:rFonts w:eastAsia="Times New Roman" w:cs="Times New Roman"/>
                      <w:b/>
                    </w:rPr>
                  </w:rPrChange>
                </w:rPr>
                <w:t>3</w:t>
              </w:r>
            </w:ins>
          </w:p>
        </w:tc>
        <w:tc>
          <w:tcPr>
            <w:tcW w:w="3110" w:type="dxa"/>
            <w:gridSpan w:val="2"/>
            <w:tcBorders>
              <w:top w:val="single" w:sz="6" w:space="0" w:color="000000"/>
              <w:left w:val="single" w:sz="6" w:space="0" w:color="000000"/>
              <w:bottom w:val="single" w:sz="6" w:space="0" w:color="000000"/>
              <w:right w:val="single" w:sz="6" w:space="0" w:color="000000"/>
            </w:tcBorders>
          </w:tcPr>
          <w:p w14:paraId="4C822C57" w14:textId="4A0346A9" w:rsidR="00BE24CC" w:rsidRDefault="00BE24CC">
            <w:pPr>
              <w:ind w:left="1"/>
              <w:rPr>
                <w:ins w:id="1734" w:author="Srdjan Todorovic" w:date="2022-07-22T15:35:00Z"/>
              </w:rPr>
            </w:pPr>
            <w:ins w:id="1735" w:author="Srdjan Todorovic" w:date="2022-07-22T15:35:00Z">
              <w:r>
                <w:rPr>
                  <w:rFonts w:eastAsia="Times New Roman" w:cs="Times New Roman"/>
                  <w:b/>
                </w:rPr>
                <w:t xml:space="preserve">Uticaj: </w:t>
              </w:r>
              <w:r w:rsidRPr="00280AA4">
                <w:rPr>
                  <w:rFonts w:eastAsia="Times New Roman" w:cs="Times New Roman"/>
                  <w:bCs/>
                </w:rPr>
                <w:t xml:space="preserve"> </w:t>
              </w:r>
            </w:ins>
            <w:ins w:id="1736" w:author="Srdjan Todorovic" w:date="2022-07-22T17:28:00Z">
              <w:r w:rsidR="00B01A96">
                <w:rPr>
                  <w:rFonts w:eastAsia="Times New Roman" w:cs="Times New Roman"/>
                  <w:bCs/>
                </w:rPr>
                <w:t>3</w:t>
              </w:r>
            </w:ins>
          </w:p>
        </w:tc>
        <w:tc>
          <w:tcPr>
            <w:tcW w:w="3240" w:type="dxa"/>
            <w:tcBorders>
              <w:top w:val="single" w:sz="6" w:space="0" w:color="000000"/>
              <w:left w:val="single" w:sz="6" w:space="0" w:color="000000"/>
              <w:bottom w:val="single" w:sz="6" w:space="0" w:color="000000"/>
              <w:right w:val="single" w:sz="12" w:space="0" w:color="000000"/>
            </w:tcBorders>
          </w:tcPr>
          <w:p w14:paraId="38EBD70E" w14:textId="7C801A55" w:rsidR="00BE24CC" w:rsidRDefault="00BE24CC">
            <w:pPr>
              <w:ind w:left="1"/>
              <w:rPr>
                <w:ins w:id="1737" w:author="Srdjan Todorovic" w:date="2022-07-22T15:35:00Z"/>
              </w:rPr>
            </w:pPr>
            <w:ins w:id="1738" w:author="Srdjan Todorovic" w:date="2022-07-22T15:35:00Z">
              <w:r>
                <w:rPr>
                  <w:rFonts w:eastAsia="Times New Roman" w:cs="Times New Roman"/>
                  <w:b/>
                </w:rPr>
                <w:t xml:space="preserve">Izloženost riziku: </w:t>
              </w:r>
            </w:ins>
            <w:ins w:id="1739" w:author="Srdjan Todorovic" w:date="2022-07-22T17:28:00Z">
              <w:r w:rsidR="00B01A96" w:rsidRPr="00B01A96">
                <w:rPr>
                  <w:rFonts w:eastAsia="Times New Roman" w:cs="Times New Roman"/>
                  <w:bCs/>
                  <w:rPrChange w:id="1740" w:author="Srdjan Todorovic" w:date="2022-07-22T17:28:00Z">
                    <w:rPr>
                      <w:rFonts w:eastAsia="Times New Roman" w:cs="Times New Roman"/>
                      <w:b/>
                    </w:rPr>
                  </w:rPrChange>
                </w:rPr>
                <w:t>9</w:t>
              </w:r>
            </w:ins>
          </w:p>
        </w:tc>
      </w:tr>
      <w:tr w:rsidR="00BE24CC" w14:paraId="4AEC921E" w14:textId="77777777">
        <w:trPr>
          <w:trHeight w:val="299"/>
          <w:ins w:id="1741" w:author="Srdjan Todorovic" w:date="2022-07-22T15:35:00Z"/>
        </w:trPr>
        <w:tc>
          <w:tcPr>
            <w:tcW w:w="9492" w:type="dxa"/>
            <w:gridSpan w:val="4"/>
            <w:tcBorders>
              <w:top w:val="single" w:sz="6" w:space="0" w:color="000000"/>
              <w:left w:val="single" w:sz="12" w:space="0" w:color="000000"/>
              <w:bottom w:val="single" w:sz="6" w:space="0" w:color="000000"/>
              <w:right w:val="single" w:sz="12" w:space="0" w:color="000000"/>
            </w:tcBorders>
          </w:tcPr>
          <w:p w14:paraId="5C3DD3A0" w14:textId="239E2FA0" w:rsidR="00BE24CC" w:rsidRDefault="00BE24CC">
            <w:pPr>
              <w:rPr>
                <w:ins w:id="1742" w:author="Srdjan Todorovic" w:date="2022-07-22T15:35:00Z"/>
              </w:rPr>
            </w:pPr>
            <w:ins w:id="1743" w:author="Srdjan Todorovic" w:date="2022-07-22T15:35:00Z">
              <w:r>
                <w:rPr>
                  <w:rFonts w:eastAsia="Times New Roman" w:cs="Times New Roman"/>
                  <w:b/>
                </w:rPr>
                <w:t>Prvi indikator:</w:t>
              </w:r>
              <w:r>
                <w:rPr>
                  <w:rFonts w:eastAsia="Times New Roman" w:cs="Times New Roman"/>
                </w:rPr>
                <w:t xml:space="preserve"> </w:t>
              </w:r>
            </w:ins>
            <w:ins w:id="1744" w:author="Srdjan Todorovic" w:date="2022-07-22T15:43:00Z">
              <w:r w:rsidR="003C5C8D">
                <w:rPr>
                  <w:rFonts w:eastAsia="Times New Roman" w:cs="Times New Roman"/>
                </w:rPr>
                <w:t>Nez</w:t>
              </w:r>
              <w:r w:rsidR="00336F6B">
                <w:rPr>
                  <w:rFonts w:eastAsia="Times New Roman" w:cs="Times New Roman"/>
                </w:rPr>
                <w:t>adov</w:t>
              </w:r>
            </w:ins>
            <w:ins w:id="1745" w:author="Srdjan Todorovic" w:date="2022-07-22T15:44:00Z">
              <w:r w:rsidR="00336F6B">
                <w:rPr>
                  <w:rFonts w:eastAsia="Times New Roman" w:cs="Times New Roman"/>
                </w:rPr>
                <w:t xml:space="preserve">oljstvo </w:t>
              </w:r>
            </w:ins>
            <w:ins w:id="1746" w:author="Srdjan Todorovic" w:date="2022-07-22T15:45:00Z">
              <w:r w:rsidR="000F3B4C">
                <w:rPr>
                  <w:rFonts w:eastAsia="Times New Roman" w:cs="Times New Roman"/>
                </w:rPr>
                <w:t>i</w:t>
              </w:r>
            </w:ins>
            <w:ins w:id="1747" w:author="Srdjan Todorovic" w:date="2022-07-22T15:44:00Z">
              <w:r w:rsidR="00336F6B">
                <w:rPr>
                  <w:rFonts w:eastAsia="Times New Roman" w:cs="Times New Roman"/>
                </w:rPr>
                <w:t xml:space="preserve"> primedbe </w:t>
              </w:r>
            </w:ins>
            <w:ins w:id="1748" w:author="Srdjan Todorovic" w:date="2022-07-22T15:45:00Z">
              <w:r w:rsidR="000F3B4C">
                <w:rPr>
                  <w:rFonts w:eastAsia="Times New Roman" w:cs="Times New Roman"/>
                </w:rPr>
                <w:t xml:space="preserve">ili </w:t>
              </w:r>
              <w:r w:rsidR="00CF67D7">
                <w:rPr>
                  <w:rFonts w:eastAsia="Times New Roman" w:cs="Times New Roman"/>
                </w:rPr>
                <w:t>nisk</w:t>
              </w:r>
              <w:r w:rsidR="003533A7">
                <w:rPr>
                  <w:rFonts w:eastAsia="Times New Roman" w:cs="Times New Roman"/>
                </w:rPr>
                <w:t>a produ</w:t>
              </w:r>
              <w:r w:rsidR="00735D79">
                <w:rPr>
                  <w:rFonts w:eastAsia="Times New Roman" w:cs="Times New Roman"/>
                </w:rPr>
                <w:t>k</w:t>
              </w:r>
              <w:r w:rsidR="003B131D">
                <w:rPr>
                  <w:rFonts w:eastAsia="Times New Roman" w:cs="Times New Roman"/>
                </w:rPr>
                <w:t>t</w:t>
              </w:r>
              <w:r w:rsidR="00735D79">
                <w:rPr>
                  <w:rFonts w:eastAsia="Times New Roman" w:cs="Times New Roman"/>
                </w:rPr>
                <w:t>i</w:t>
              </w:r>
              <w:r w:rsidR="003B131D">
                <w:rPr>
                  <w:rFonts w:eastAsia="Times New Roman" w:cs="Times New Roman"/>
                </w:rPr>
                <w:t>v</w:t>
              </w:r>
              <w:r w:rsidR="007613A2">
                <w:rPr>
                  <w:rFonts w:eastAsia="Times New Roman" w:cs="Times New Roman"/>
                </w:rPr>
                <w:t xml:space="preserve">nost </w:t>
              </w:r>
            </w:ins>
            <w:ins w:id="1749" w:author="Srdjan Todorovic" w:date="2022-07-22T15:44:00Z">
              <w:r w:rsidR="007568B1">
                <w:rPr>
                  <w:rFonts w:eastAsia="Times New Roman" w:cs="Times New Roman"/>
                </w:rPr>
                <w:t>nekog čla</w:t>
              </w:r>
              <w:r w:rsidR="00FE4F93">
                <w:rPr>
                  <w:rFonts w:eastAsia="Times New Roman" w:cs="Times New Roman"/>
                </w:rPr>
                <w:t xml:space="preserve">na </w:t>
              </w:r>
              <w:r w:rsidR="0018537B">
                <w:rPr>
                  <w:rFonts w:eastAsia="Times New Roman" w:cs="Times New Roman"/>
                </w:rPr>
                <w:t>tima</w:t>
              </w:r>
            </w:ins>
          </w:p>
        </w:tc>
      </w:tr>
      <w:tr w:rsidR="00BE24CC" w14:paraId="6C904405" w14:textId="77777777">
        <w:trPr>
          <w:trHeight w:val="663"/>
          <w:ins w:id="1750" w:author="Srdjan Todorovic" w:date="2022-07-22T15:35:00Z"/>
        </w:trPr>
        <w:tc>
          <w:tcPr>
            <w:tcW w:w="9492" w:type="dxa"/>
            <w:gridSpan w:val="4"/>
            <w:tcBorders>
              <w:top w:val="single" w:sz="6" w:space="0" w:color="000000"/>
              <w:left w:val="single" w:sz="12" w:space="0" w:color="000000"/>
              <w:bottom w:val="single" w:sz="6" w:space="0" w:color="000000"/>
              <w:right w:val="single" w:sz="12" w:space="0" w:color="000000"/>
            </w:tcBorders>
          </w:tcPr>
          <w:p w14:paraId="70AE5F70" w14:textId="3209819E" w:rsidR="00BE24CC" w:rsidRDefault="00BE24CC">
            <w:pPr>
              <w:rPr>
                <w:ins w:id="1751" w:author="Srdjan Todorovic" w:date="2022-07-22T15:35:00Z"/>
              </w:rPr>
            </w:pPr>
            <w:ins w:id="1752" w:author="Srdjan Todorovic" w:date="2022-07-22T15:35:00Z">
              <w:r>
                <w:rPr>
                  <w:rFonts w:eastAsia="Times New Roman" w:cs="Times New Roman"/>
                  <w:b/>
                </w:rPr>
                <w:t>Plan upravljanja rizikom:</w:t>
              </w:r>
              <w:r>
                <w:rPr>
                  <w:rFonts w:eastAsia="Times New Roman" w:cs="Times New Roman"/>
                </w:rPr>
                <w:t xml:space="preserve"> </w:t>
              </w:r>
            </w:ins>
            <w:ins w:id="1753" w:author="Srdjan Todorovic" w:date="2022-07-22T15:47:00Z">
              <w:r w:rsidR="00F03653">
                <w:rPr>
                  <w:rFonts w:eastAsia="Times New Roman" w:cs="Times New Roman"/>
                </w:rPr>
                <w:t>Povremen</w:t>
              </w:r>
            </w:ins>
            <w:ins w:id="1754" w:author="Srdjan Todorovic" w:date="2022-07-22T15:50:00Z">
              <w:r w:rsidR="003B4E27">
                <w:rPr>
                  <w:rFonts w:eastAsia="Times New Roman" w:cs="Times New Roman"/>
                </w:rPr>
                <w:t>i indiv</w:t>
              </w:r>
              <w:r w:rsidR="000C7573">
                <w:rPr>
                  <w:rFonts w:eastAsia="Times New Roman" w:cs="Times New Roman"/>
                </w:rPr>
                <w:t xml:space="preserve">idualni sastanci </w:t>
              </w:r>
              <w:r w:rsidR="0065090D">
                <w:rPr>
                  <w:rFonts w:eastAsia="Times New Roman" w:cs="Times New Roman"/>
                </w:rPr>
                <w:t xml:space="preserve">sa </w:t>
              </w:r>
              <w:r w:rsidR="00F5473C">
                <w:rPr>
                  <w:rFonts w:eastAsia="Times New Roman" w:cs="Times New Roman"/>
                </w:rPr>
                <w:t>č</w:t>
              </w:r>
              <w:r w:rsidR="00FC40C0">
                <w:rPr>
                  <w:rFonts w:eastAsia="Times New Roman" w:cs="Times New Roman"/>
                </w:rPr>
                <w:t>lan</w:t>
              </w:r>
            </w:ins>
            <w:ins w:id="1755" w:author="Srdjan Todorovic" w:date="2022-07-22T15:51:00Z">
              <w:r w:rsidR="00FC40C0">
                <w:rPr>
                  <w:rFonts w:eastAsia="Times New Roman" w:cs="Times New Roman"/>
                </w:rPr>
                <w:t>o</w:t>
              </w:r>
              <w:r w:rsidR="008A2E2A">
                <w:rPr>
                  <w:rFonts w:eastAsia="Times New Roman" w:cs="Times New Roman"/>
                </w:rPr>
                <w:t>vima tima</w:t>
              </w:r>
            </w:ins>
            <w:ins w:id="1756" w:author="Srdjan Todorovic" w:date="2022-07-22T15:50:00Z">
              <w:r w:rsidR="000F4245">
                <w:rPr>
                  <w:rFonts w:eastAsia="Times New Roman" w:cs="Times New Roman"/>
                </w:rPr>
                <w:t xml:space="preserve"> </w:t>
              </w:r>
            </w:ins>
            <w:ins w:id="1757" w:author="Srdjan Todorovic" w:date="2022-07-22T15:51:00Z">
              <w:r w:rsidR="00C86B2F">
                <w:rPr>
                  <w:rFonts w:eastAsia="Times New Roman" w:cs="Times New Roman"/>
                </w:rPr>
                <w:t xml:space="preserve">radi </w:t>
              </w:r>
              <w:r w:rsidR="000F510F">
                <w:rPr>
                  <w:rFonts w:eastAsia="Times New Roman" w:cs="Times New Roman"/>
                </w:rPr>
                <w:t xml:space="preserve">poboljšanja radnog </w:t>
              </w:r>
            </w:ins>
            <w:ins w:id="1758" w:author="Srdjan Todorovic" w:date="2022-07-22T15:52:00Z">
              <w:r w:rsidR="00644243">
                <w:rPr>
                  <w:rFonts w:eastAsia="Times New Roman" w:cs="Times New Roman"/>
                </w:rPr>
                <w:t xml:space="preserve">okruženja </w:t>
              </w:r>
              <w:r w:rsidR="00D9547B">
                <w:rPr>
                  <w:rFonts w:eastAsia="Times New Roman" w:cs="Times New Roman"/>
                </w:rPr>
                <w:t>i</w:t>
              </w:r>
            </w:ins>
            <w:ins w:id="1759" w:author="Srdjan Todorovic" w:date="2022-07-22T15:50:00Z">
              <w:r w:rsidR="000F4245">
                <w:rPr>
                  <w:rFonts w:eastAsia="Times New Roman" w:cs="Times New Roman"/>
                </w:rPr>
                <w:t xml:space="preserve"> </w:t>
              </w:r>
            </w:ins>
            <w:ins w:id="1760" w:author="Srdjan Todorovic" w:date="2022-07-22T16:08:00Z">
              <w:r w:rsidR="00F17C32">
                <w:rPr>
                  <w:rFonts w:eastAsia="Times New Roman" w:cs="Times New Roman"/>
                </w:rPr>
                <w:t>uslova rada</w:t>
              </w:r>
            </w:ins>
            <w:ins w:id="1761" w:author="Srdjan Todorovic" w:date="2022-07-22T16:00:00Z">
              <w:r w:rsidR="0050783D">
                <w:rPr>
                  <w:rFonts w:eastAsia="Times New Roman" w:cs="Times New Roman"/>
                </w:rPr>
                <w:t>, ili</w:t>
              </w:r>
              <w:r w:rsidR="0009499E">
                <w:rPr>
                  <w:rFonts w:eastAsia="Times New Roman" w:cs="Times New Roman"/>
                </w:rPr>
                <w:t xml:space="preserve"> radi </w:t>
              </w:r>
            </w:ins>
            <w:ins w:id="1762" w:author="Srdjan Todorovic" w:date="2022-07-22T16:01:00Z">
              <w:r w:rsidR="00CD22D1">
                <w:rPr>
                  <w:rFonts w:eastAsia="Times New Roman" w:cs="Times New Roman"/>
                </w:rPr>
                <w:t xml:space="preserve">rešavanja problema </w:t>
              </w:r>
              <w:r w:rsidR="00B80C4C">
                <w:rPr>
                  <w:rFonts w:eastAsia="Times New Roman" w:cs="Times New Roman"/>
                </w:rPr>
                <w:t>smanjene produk</w:t>
              </w:r>
              <w:r w:rsidR="00EE6614">
                <w:rPr>
                  <w:rFonts w:eastAsia="Times New Roman" w:cs="Times New Roman"/>
                </w:rPr>
                <w:t>tivnosti</w:t>
              </w:r>
            </w:ins>
          </w:p>
        </w:tc>
      </w:tr>
      <w:tr w:rsidR="00BE24CC" w14:paraId="6F77A57D" w14:textId="77777777" w:rsidTr="00675748">
        <w:tblPrEx>
          <w:tblW w:w="9492" w:type="dxa"/>
          <w:tblInd w:w="15" w:type="dxa"/>
          <w:tblCellMar>
            <w:top w:w="24" w:type="dxa"/>
            <w:left w:w="107" w:type="dxa"/>
            <w:right w:w="63" w:type="dxa"/>
          </w:tblCellMar>
          <w:tblPrExChange w:id="1763" w:author="Srdjan Todorovic" w:date="2022-07-22T17:36:00Z">
            <w:tblPrEx>
              <w:tblW w:w="9492" w:type="dxa"/>
              <w:tblInd w:w="15" w:type="dxa"/>
              <w:tblCellMar>
                <w:top w:w="24" w:type="dxa"/>
                <w:left w:w="107" w:type="dxa"/>
                <w:right w:w="63" w:type="dxa"/>
              </w:tblCellMar>
            </w:tblPrEx>
          </w:tblPrExChange>
        </w:tblPrEx>
        <w:trPr>
          <w:trHeight w:val="344"/>
          <w:ins w:id="1764" w:author="Srdjan Todorovic" w:date="2022-07-22T15:35:00Z"/>
          <w:trPrChange w:id="1765" w:author="Srdjan Todorovic" w:date="2022-07-22T17:36:00Z">
            <w:trPr>
              <w:gridAfter w:val="0"/>
              <w:trHeight w:val="714"/>
            </w:trPr>
          </w:trPrChange>
        </w:trPr>
        <w:tc>
          <w:tcPr>
            <w:tcW w:w="4568" w:type="dxa"/>
            <w:gridSpan w:val="2"/>
            <w:tcBorders>
              <w:top w:val="single" w:sz="6" w:space="0" w:color="000000"/>
              <w:left w:val="single" w:sz="12" w:space="0" w:color="000000"/>
              <w:bottom w:val="single" w:sz="6" w:space="0" w:color="000000"/>
              <w:right w:val="single" w:sz="6" w:space="0" w:color="000000"/>
            </w:tcBorders>
            <w:tcPrChange w:id="1766" w:author="Srdjan Todorovic" w:date="2022-07-22T17:36:00Z">
              <w:tcPr>
                <w:tcW w:w="4568" w:type="dxa"/>
                <w:gridSpan w:val="3"/>
                <w:tcBorders>
                  <w:top w:val="single" w:sz="6" w:space="0" w:color="000000"/>
                  <w:left w:val="single" w:sz="12" w:space="0" w:color="000000"/>
                  <w:bottom w:val="single" w:sz="6" w:space="0" w:color="000000"/>
                  <w:right w:val="single" w:sz="6" w:space="0" w:color="000000"/>
                </w:tcBorders>
              </w:tcPr>
            </w:tcPrChange>
          </w:tcPr>
          <w:p w14:paraId="758E693A" w14:textId="752EA772" w:rsidR="00BE24CC" w:rsidRDefault="00BE24CC">
            <w:pPr>
              <w:ind w:right="6"/>
              <w:rPr>
                <w:ins w:id="1767" w:author="Srdjan Todorovic" w:date="2022-07-22T15:35:00Z"/>
              </w:rPr>
            </w:pPr>
            <w:ins w:id="1768" w:author="Srdjan Todorovic" w:date="2022-07-22T15:35:00Z">
              <w:r>
                <w:rPr>
                  <w:rFonts w:eastAsia="Times New Roman" w:cs="Times New Roman"/>
                  <w:b/>
                </w:rPr>
                <w:t>Zaduženi:</w:t>
              </w:r>
              <w:r>
                <w:rPr>
                  <w:rFonts w:eastAsia="Times New Roman" w:cs="Times New Roman"/>
                </w:rPr>
                <w:t xml:space="preserve"> </w:t>
              </w:r>
              <w:r w:rsidR="00712FDC" w:rsidRPr="00712FDC">
                <w:rPr>
                  <w:rFonts w:eastAsia="Times New Roman" w:cs="Times New Roman"/>
                  <w:iCs/>
                </w:rPr>
                <w:t>Sonja Galović</w:t>
              </w:r>
            </w:ins>
          </w:p>
        </w:tc>
        <w:tc>
          <w:tcPr>
            <w:tcW w:w="4923" w:type="dxa"/>
            <w:gridSpan w:val="2"/>
            <w:tcBorders>
              <w:top w:val="single" w:sz="6" w:space="0" w:color="000000"/>
              <w:left w:val="single" w:sz="6" w:space="0" w:color="000000"/>
              <w:bottom w:val="single" w:sz="6" w:space="0" w:color="000000"/>
              <w:right w:val="single" w:sz="12" w:space="0" w:color="000000"/>
            </w:tcBorders>
            <w:tcPrChange w:id="1769" w:author="Srdjan Todorovic" w:date="2022-07-22T17:36:00Z">
              <w:tcPr>
                <w:tcW w:w="4923" w:type="dxa"/>
                <w:gridSpan w:val="2"/>
                <w:tcBorders>
                  <w:top w:val="single" w:sz="6" w:space="0" w:color="000000"/>
                  <w:left w:val="single" w:sz="6" w:space="0" w:color="000000"/>
                  <w:bottom w:val="single" w:sz="6" w:space="0" w:color="000000"/>
                  <w:right w:val="single" w:sz="12" w:space="0" w:color="000000"/>
                </w:tcBorders>
              </w:tcPr>
            </w:tcPrChange>
          </w:tcPr>
          <w:p w14:paraId="7367C82F" w14:textId="56BDAFB4" w:rsidR="00BE24CC" w:rsidRDefault="00BE24CC">
            <w:pPr>
              <w:ind w:left="1"/>
              <w:rPr>
                <w:ins w:id="1770" w:author="Srdjan Todorovic" w:date="2022-07-22T15:35:00Z"/>
              </w:rPr>
            </w:pPr>
            <w:ins w:id="1771" w:author="Srdjan Todorovic" w:date="2022-07-22T15:35:00Z">
              <w:r>
                <w:rPr>
                  <w:rFonts w:eastAsia="Times New Roman" w:cs="Times New Roman"/>
                  <w:b/>
                </w:rPr>
                <w:t>Krajnji rok:</w:t>
              </w:r>
              <w:r>
                <w:rPr>
                  <w:rFonts w:eastAsia="Times New Roman" w:cs="Times New Roman"/>
                </w:rPr>
                <w:t xml:space="preserve"> </w:t>
              </w:r>
            </w:ins>
            <w:ins w:id="1772" w:author="Srdjan Todorovic" w:date="2022-07-22T15:41:00Z">
              <w:r w:rsidR="0055426C">
                <w:rPr>
                  <w:rFonts w:eastAsia="Times New Roman" w:cs="Times New Roman"/>
                </w:rPr>
                <w:t>2</w:t>
              </w:r>
            </w:ins>
            <w:ins w:id="1773" w:author="Srdjan Todorovic" w:date="2022-07-22T15:42:00Z">
              <w:r w:rsidR="005046A4">
                <w:rPr>
                  <w:rFonts w:eastAsia="Times New Roman" w:cs="Times New Roman"/>
                </w:rPr>
                <w:t>8</w:t>
              </w:r>
            </w:ins>
            <w:ins w:id="1774" w:author="Srdjan Todorovic" w:date="2022-07-22T15:35:00Z">
              <w:r w:rsidRPr="00C42DCC">
                <w:rPr>
                  <w:rFonts w:eastAsia="Times New Roman" w:cs="Times New Roman"/>
                  <w:szCs w:val="20"/>
                  <w:rPrChange w:id="1775" w:author="Srdjan Todorovic" w:date="2022-07-22T17:39:00Z">
                    <w:rPr>
                      <w:rFonts w:eastAsia="Times New Roman" w:cs="Times New Roman"/>
                      <w:iCs/>
                      <w:sz w:val="24"/>
                    </w:rPr>
                  </w:rPrChange>
                </w:rPr>
                <w:t>.07.2022.</w:t>
              </w:r>
            </w:ins>
          </w:p>
        </w:tc>
      </w:tr>
      <w:tr w:rsidR="00BE24CC" w14:paraId="1C8B7EB0" w14:textId="77777777">
        <w:trPr>
          <w:trHeight w:val="722"/>
          <w:ins w:id="1776" w:author="Srdjan Todorovic" w:date="2022-07-22T15:35:00Z"/>
        </w:trPr>
        <w:tc>
          <w:tcPr>
            <w:tcW w:w="9492" w:type="dxa"/>
            <w:gridSpan w:val="4"/>
            <w:tcBorders>
              <w:top w:val="single" w:sz="6" w:space="0" w:color="000000"/>
              <w:left w:val="single" w:sz="12" w:space="0" w:color="000000"/>
              <w:bottom w:val="single" w:sz="12" w:space="0" w:color="000000"/>
              <w:right w:val="single" w:sz="12" w:space="0" w:color="000000"/>
            </w:tcBorders>
          </w:tcPr>
          <w:p w14:paraId="5C149456" w14:textId="6CC28DD3" w:rsidR="00BE24CC" w:rsidRDefault="00BE24CC">
            <w:pPr>
              <w:rPr>
                <w:ins w:id="1777" w:author="Srdjan Todorovic" w:date="2022-07-22T15:35:00Z"/>
              </w:rPr>
            </w:pPr>
            <w:ins w:id="1778" w:author="Srdjan Todorovic" w:date="2022-07-22T15:35:00Z">
              <w:r>
                <w:rPr>
                  <w:rFonts w:eastAsia="Times New Roman" w:cs="Times New Roman"/>
                  <w:b/>
                </w:rPr>
                <w:t>Plan za nepredviđene okolnosti:</w:t>
              </w:r>
              <w:r>
                <w:rPr>
                  <w:rFonts w:eastAsia="Times New Roman" w:cs="Times New Roman"/>
                </w:rPr>
                <w:t xml:space="preserve"> </w:t>
              </w:r>
              <w:r>
                <w:rPr>
                  <w:rFonts w:eastAsia="Times New Roman" w:cs="Times New Roman"/>
                  <w:iCs/>
                </w:rPr>
                <w:t>Povećanje broja zaposlenih na projektu ili korišćenje usluga neke outsourcing firme</w:t>
              </w:r>
            </w:ins>
            <w:ins w:id="1779" w:author="Srdjan Todorovic" w:date="2022-07-22T16:03:00Z">
              <w:r w:rsidR="00300D77">
                <w:rPr>
                  <w:rFonts w:eastAsia="Times New Roman" w:cs="Times New Roman"/>
                  <w:iCs/>
                </w:rPr>
                <w:t xml:space="preserve"> ukol</w:t>
              </w:r>
            </w:ins>
            <w:ins w:id="1780" w:author="Srdjan Todorovic" w:date="2022-07-22T16:04:00Z">
              <w:r w:rsidR="00300D77">
                <w:rPr>
                  <w:rFonts w:eastAsia="Times New Roman" w:cs="Times New Roman"/>
                  <w:iCs/>
                </w:rPr>
                <w:t xml:space="preserve">iko dođe do </w:t>
              </w:r>
              <w:r w:rsidR="001B28BA">
                <w:rPr>
                  <w:rFonts w:eastAsia="Times New Roman" w:cs="Times New Roman"/>
                  <w:iCs/>
                </w:rPr>
                <w:t>smanjenja br</w:t>
              </w:r>
              <w:r w:rsidR="000320EA">
                <w:rPr>
                  <w:rFonts w:eastAsia="Times New Roman" w:cs="Times New Roman"/>
                  <w:iCs/>
                </w:rPr>
                <w:t xml:space="preserve">oja članova </w:t>
              </w:r>
              <w:r w:rsidR="001E1621">
                <w:rPr>
                  <w:rFonts w:eastAsia="Times New Roman" w:cs="Times New Roman"/>
                  <w:iCs/>
                </w:rPr>
                <w:t xml:space="preserve">ili </w:t>
              </w:r>
            </w:ins>
            <w:ins w:id="1781" w:author="Srdjan Todorovic" w:date="2022-07-22T16:06:00Z">
              <w:r w:rsidR="002C6E81">
                <w:rPr>
                  <w:rFonts w:eastAsia="Times New Roman" w:cs="Times New Roman"/>
                  <w:iCs/>
                </w:rPr>
                <w:t>pre</w:t>
              </w:r>
              <w:r w:rsidR="00861D2A">
                <w:rPr>
                  <w:rFonts w:eastAsia="Times New Roman" w:cs="Times New Roman"/>
                  <w:iCs/>
                </w:rPr>
                <w:t>govaranje sa</w:t>
              </w:r>
              <w:r w:rsidR="00BC3A51">
                <w:rPr>
                  <w:rFonts w:eastAsia="Times New Roman" w:cs="Times New Roman"/>
                  <w:iCs/>
                </w:rPr>
                <w:t xml:space="preserve"> datim članom tima </w:t>
              </w:r>
            </w:ins>
            <w:ins w:id="1782" w:author="Srdjan Todorovic" w:date="2022-07-22T16:08:00Z">
              <w:r w:rsidR="00C0714D">
                <w:rPr>
                  <w:rFonts w:eastAsia="Times New Roman" w:cs="Times New Roman"/>
                  <w:iCs/>
                </w:rPr>
                <w:t>o po</w:t>
              </w:r>
            </w:ins>
            <w:ins w:id="1783" w:author="Srdjan Todorovic" w:date="2022-07-22T16:09:00Z">
              <w:r w:rsidR="00B802AE">
                <w:rPr>
                  <w:rFonts w:eastAsia="Times New Roman" w:cs="Times New Roman"/>
                  <w:iCs/>
                </w:rPr>
                <w:t xml:space="preserve">boljšanju </w:t>
              </w:r>
              <w:r w:rsidR="00835878">
                <w:rPr>
                  <w:rFonts w:eastAsia="Times New Roman" w:cs="Times New Roman"/>
                  <w:iCs/>
                </w:rPr>
                <w:t xml:space="preserve">uslova </w:t>
              </w:r>
              <w:r w:rsidR="00B231F8">
                <w:rPr>
                  <w:rFonts w:eastAsia="Times New Roman" w:cs="Times New Roman"/>
                  <w:iCs/>
                </w:rPr>
                <w:t>rada</w:t>
              </w:r>
            </w:ins>
          </w:p>
        </w:tc>
      </w:tr>
      <w:bookmarkEnd w:id="1699"/>
    </w:tbl>
    <w:p w14:paraId="4CE91303" w14:textId="77777777" w:rsidR="00CC6261" w:rsidRDefault="00CC6261">
      <w:pPr>
        <w:spacing w:after="0"/>
        <w:rPr>
          <w:ins w:id="1784" w:author="Sonja Galovic" w:date="2022-07-22T17:43:00Z"/>
        </w:rPr>
      </w:pPr>
    </w:p>
    <w:p w14:paraId="4E6C06FF" w14:textId="77777777" w:rsidR="00D50DF3" w:rsidRDefault="00D50DF3">
      <w:pPr>
        <w:spacing w:after="0"/>
        <w:rPr>
          <w:ins w:id="1785" w:author="Sonja Galovic" w:date="2022-07-22T17:43:00Z"/>
        </w:rPr>
      </w:pPr>
    </w:p>
    <w:p w14:paraId="222B1205" w14:textId="77777777" w:rsidR="00D50DF3" w:rsidRDefault="00D50DF3">
      <w:pPr>
        <w:spacing w:after="0"/>
        <w:rPr>
          <w:ins w:id="1786" w:author="Sonja Galovic" w:date="2022-07-22T17:43:00Z"/>
        </w:rPr>
      </w:pPr>
    </w:p>
    <w:p w14:paraId="6697B7AF" w14:textId="77777777" w:rsidR="00D50DF3" w:rsidRDefault="00D50DF3">
      <w:pPr>
        <w:spacing w:after="0"/>
        <w:rPr>
          <w:ins w:id="1787" w:author="Sonja Galovic" w:date="2022-07-22T17:43:00Z"/>
        </w:rPr>
      </w:pPr>
    </w:p>
    <w:p w14:paraId="538B5CFE" w14:textId="77777777" w:rsidR="00D50DF3" w:rsidRDefault="00D50DF3">
      <w:pPr>
        <w:spacing w:after="0"/>
        <w:rPr>
          <w:ins w:id="1788" w:author="Sonja Galovic" w:date="2022-07-22T17:46:00Z"/>
        </w:rPr>
      </w:pPr>
    </w:p>
    <w:p w14:paraId="3D7C0A62" w14:textId="77777777" w:rsidR="00622D03" w:rsidRDefault="00622D03">
      <w:pPr>
        <w:spacing w:after="0"/>
        <w:rPr>
          <w:ins w:id="1789" w:author="Sonja Galovic" w:date="2022-07-22T17:43:00Z"/>
        </w:rPr>
      </w:pPr>
    </w:p>
    <w:p w14:paraId="2E8E3B67" w14:textId="77777777" w:rsidR="00D50DF3" w:rsidRDefault="00D50DF3">
      <w:pPr>
        <w:spacing w:after="0"/>
        <w:rPr>
          <w:ins w:id="1790" w:author="Sonja Galovic" w:date="2022-07-22T17:43:00Z"/>
        </w:rPr>
      </w:pPr>
    </w:p>
    <w:p w14:paraId="266C3E47" w14:textId="77777777" w:rsidR="00D50DF3" w:rsidRDefault="00D50DF3">
      <w:pPr>
        <w:spacing w:after="0"/>
        <w:rPr>
          <w:ins w:id="1791" w:author="Sonja Galovic" w:date="2022-07-22T17:44:00Z"/>
        </w:rPr>
      </w:pPr>
    </w:p>
    <w:tbl>
      <w:tblPr>
        <w:tblStyle w:val="TableGrid1"/>
        <w:tblW w:w="9492" w:type="dxa"/>
        <w:tblInd w:w="15" w:type="dxa"/>
        <w:tblCellMar>
          <w:top w:w="24" w:type="dxa"/>
          <w:left w:w="107" w:type="dxa"/>
          <w:right w:w="63" w:type="dxa"/>
        </w:tblCellMar>
        <w:tblLook w:val="04A0" w:firstRow="1" w:lastRow="0" w:firstColumn="1" w:lastColumn="0" w:noHBand="0" w:noVBand="1"/>
      </w:tblPr>
      <w:tblGrid>
        <w:gridCol w:w="3141"/>
        <w:gridCol w:w="1427"/>
        <w:gridCol w:w="1683"/>
        <w:gridCol w:w="3241"/>
        <w:tblGridChange w:id="1792">
          <w:tblGrid>
            <w:gridCol w:w="15"/>
            <w:gridCol w:w="3141"/>
            <w:gridCol w:w="1412"/>
            <w:gridCol w:w="1698"/>
            <w:gridCol w:w="3226"/>
            <w:gridCol w:w="15"/>
          </w:tblGrid>
        </w:tblGridChange>
      </w:tblGrid>
      <w:tr w:rsidR="00D50DF3" w14:paraId="3F350CF0" w14:textId="77777777" w:rsidTr="00745C9D">
        <w:trPr>
          <w:trHeight w:val="383"/>
          <w:ins w:id="1793" w:author="Sonja Galovic" w:date="2022-07-22T17:44:00Z"/>
        </w:trPr>
        <w:tc>
          <w:tcPr>
            <w:tcW w:w="3141" w:type="dxa"/>
            <w:tcBorders>
              <w:top w:val="single" w:sz="12" w:space="0" w:color="000000"/>
              <w:left w:val="single" w:sz="12" w:space="0" w:color="000000"/>
              <w:bottom w:val="single" w:sz="6" w:space="0" w:color="000000"/>
              <w:right w:val="single" w:sz="6" w:space="0" w:color="000000"/>
            </w:tcBorders>
          </w:tcPr>
          <w:p w14:paraId="7B4115A3" w14:textId="3F365D95" w:rsidR="00D50DF3" w:rsidRDefault="00D50DF3" w:rsidP="00745C9D">
            <w:pPr>
              <w:rPr>
                <w:ins w:id="1794" w:author="Sonja Galovic" w:date="2022-07-22T17:44:00Z"/>
              </w:rPr>
            </w:pPr>
            <w:ins w:id="1795" w:author="Sonja Galovic" w:date="2022-07-22T17:44:00Z">
              <w:r>
                <w:rPr>
                  <w:rFonts w:eastAsia="Times New Roman" w:cs="Times New Roman"/>
                  <w:b/>
                </w:rPr>
                <w:t>Identifikator rizika:</w:t>
              </w:r>
              <w:r>
                <w:rPr>
                  <w:rFonts w:eastAsia="Times New Roman" w:cs="Times New Roman"/>
                </w:rPr>
                <w:t xml:space="preserve"> </w:t>
              </w:r>
              <w:r w:rsidR="00D13C6B">
                <w:rPr>
                  <w:rFonts w:eastAsia="Times New Roman" w:cs="Times New Roman"/>
                </w:rPr>
                <w:t>5</w:t>
              </w:r>
            </w:ins>
          </w:p>
        </w:tc>
        <w:tc>
          <w:tcPr>
            <w:tcW w:w="3110" w:type="dxa"/>
            <w:gridSpan w:val="2"/>
            <w:tcBorders>
              <w:top w:val="single" w:sz="12" w:space="0" w:color="000000"/>
              <w:left w:val="single" w:sz="6" w:space="0" w:color="000000"/>
              <w:bottom w:val="single" w:sz="6" w:space="0" w:color="000000"/>
              <w:right w:val="single" w:sz="6" w:space="0" w:color="000000"/>
            </w:tcBorders>
          </w:tcPr>
          <w:p w14:paraId="0AE7FE89" w14:textId="77777777" w:rsidR="00D50DF3" w:rsidRDefault="00D50DF3" w:rsidP="00745C9D">
            <w:pPr>
              <w:ind w:left="1"/>
              <w:rPr>
                <w:ins w:id="1796" w:author="Sonja Galovic" w:date="2022-07-22T17:44:00Z"/>
              </w:rPr>
            </w:pPr>
            <w:ins w:id="1797" w:author="Sonja Galovic" w:date="2022-07-22T17:44:00Z">
              <w:r>
                <w:rPr>
                  <w:rFonts w:eastAsia="Times New Roman" w:cs="Times New Roman"/>
                  <w:b/>
                </w:rPr>
                <w:t xml:space="preserve">Datum otvaranja: </w:t>
              </w:r>
              <w:r w:rsidRPr="004D3DE0">
                <w:rPr>
                  <w:rFonts w:eastAsia="Times New Roman" w:cs="Times New Roman"/>
                  <w:iCs/>
                </w:rPr>
                <w:t>22.0</w:t>
              </w:r>
              <w:r>
                <w:rPr>
                  <w:rFonts w:eastAsia="Times New Roman" w:cs="Times New Roman"/>
                  <w:iCs/>
                </w:rPr>
                <w:t>7.2022.</w:t>
              </w:r>
              <w:r>
                <w:rPr>
                  <w:rFonts w:eastAsia="Times New Roman" w:cs="Times New Roman"/>
                </w:rPr>
                <w:t xml:space="preserve"> </w:t>
              </w:r>
            </w:ins>
          </w:p>
        </w:tc>
        <w:tc>
          <w:tcPr>
            <w:tcW w:w="3240" w:type="dxa"/>
            <w:tcBorders>
              <w:top w:val="single" w:sz="12" w:space="0" w:color="000000"/>
              <w:left w:val="single" w:sz="6" w:space="0" w:color="000000"/>
              <w:bottom w:val="single" w:sz="6" w:space="0" w:color="000000"/>
              <w:right w:val="single" w:sz="12" w:space="0" w:color="000000"/>
            </w:tcBorders>
          </w:tcPr>
          <w:p w14:paraId="011C8C0A" w14:textId="77777777" w:rsidR="00D50DF3" w:rsidRDefault="00D50DF3" w:rsidP="00745C9D">
            <w:pPr>
              <w:ind w:left="1"/>
              <w:rPr>
                <w:ins w:id="1798" w:author="Sonja Galovic" w:date="2022-07-22T17:44:00Z"/>
              </w:rPr>
            </w:pPr>
            <w:ins w:id="1799" w:author="Sonja Galovic" w:date="2022-07-22T17:44:00Z">
              <w:r>
                <w:rPr>
                  <w:rFonts w:eastAsia="Times New Roman" w:cs="Times New Roman"/>
                  <w:b/>
                </w:rPr>
                <w:t>Datum zatvaranja:</w:t>
              </w:r>
              <w:r>
                <w:rPr>
                  <w:rFonts w:eastAsia="Times New Roman" w:cs="Times New Roman"/>
                  <w:i/>
                </w:rPr>
                <w:t xml:space="preserve"> </w:t>
              </w:r>
              <w:r w:rsidRPr="004D3DE0">
                <w:rPr>
                  <w:rFonts w:eastAsia="Times New Roman" w:cs="Times New Roman"/>
                  <w:iCs/>
                </w:rPr>
                <w:t>22.0</w:t>
              </w:r>
              <w:r>
                <w:rPr>
                  <w:rFonts w:eastAsia="Times New Roman" w:cs="Times New Roman"/>
                  <w:iCs/>
                </w:rPr>
                <w:t>8</w:t>
              </w:r>
              <w:r w:rsidRPr="004D3DE0">
                <w:rPr>
                  <w:rFonts w:eastAsia="Times New Roman" w:cs="Times New Roman"/>
                  <w:iCs/>
                </w:rPr>
                <w:t>.2022.</w:t>
              </w:r>
            </w:ins>
          </w:p>
        </w:tc>
      </w:tr>
      <w:tr w:rsidR="00D50DF3" w14:paraId="768F227D" w14:textId="77777777" w:rsidTr="00745C9D">
        <w:trPr>
          <w:trHeight w:val="409"/>
          <w:ins w:id="1800" w:author="Sonja Galovic" w:date="2022-07-22T17:44:00Z"/>
        </w:trPr>
        <w:tc>
          <w:tcPr>
            <w:tcW w:w="9492" w:type="dxa"/>
            <w:gridSpan w:val="4"/>
            <w:tcBorders>
              <w:top w:val="single" w:sz="6" w:space="0" w:color="000000"/>
              <w:left w:val="single" w:sz="12" w:space="0" w:color="000000"/>
              <w:bottom w:val="single" w:sz="6" w:space="0" w:color="000000"/>
              <w:right w:val="single" w:sz="12" w:space="0" w:color="000000"/>
            </w:tcBorders>
          </w:tcPr>
          <w:p w14:paraId="713E1A98" w14:textId="77777777" w:rsidR="00D50DF3" w:rsidRDefault="00D50DF3" w:rsidP="00745C9D">
            <w:pPr>
              <w:rPr>
                <w:ins w:id="1801" w:author="Sonja Galovic" w:date="2022-07-22T17:44:00Z"/>
              </w:rPr>
            </w:pPr>
            <w:ins w:id="1802" w:author="Sonja Galovic" w:date="2022-07-22T17:44:00Z">
              <w:r>
                <w:rPr>
                  <w:rFonts w:eastAsia="Times New Roman" w:cs="Times New Roman"/>
                  <w:b/>
                </w:rPr>
                <w:t xml:space="preserve">Podnosilac: </w:t>
              </w:r>
              <w:r>
                <w:rPr>
                  <w:rFonts w:eastAsia="Times New Roman" w:cs="Times New Roman"/>
                  <w:iCs/>
                </w:rPr>
                <w:t>Sonja Galović</w:t>
              </w:r>
              <w:r>
                <w:rPr>
                  <w:rFonts w:eastAsia="Times New Roman" w:cs="Times New Roman"/>
                </w:rPr>
                <w:t xml:space="preserve"> </w:t>
              </w:r>
            </w:ins>
          </w:p>
        </w:tc>
      </w:tr>
      <w:tr w:rsidR="00D50DF3" w14:paraId="4D19AC13" w14:textId="77777777" w:rsidTr="00745C9D">
        <w:trPr>
          <w:trHeight w:val="384"/>
          <w:ins w:id="1803" w:author="Sonja Galovic" w:date="2022-07-22T17:44:00Z"/>
        </w:trPr>
        <w:tc>
          <w:tcPr>
            <w:tcW w:w="9492" w:type="dxa"/>
            <w:gridSpan w:val="4"/>
            <w:tcBorders>
              <w:top w:val="single" w:sz="6" w:space="0" w:color="000000"/>
              <w:left w:val="single" w:sz="12" w:space="0" w:color="000000"/>
              <w:bottom w:val="single" w:sz="6" w:space="0" w:color="000000"/>
              <w:right w:val="single" w:sz="12" w:space="0" w:color="000000"/>
            </w:tcBorders>
          </w:tcPr>
          <w:p w14:paraId="6C2B1D8D" w14:textId="53140B57" w:rsidR="00D50DF3" w:rsidRDefault="00D50DF3" w:rsidP="00745C9D">
            <w:pPr>
              <w:rPr>
                <w:ins w:id="1804" w:author="Sonja Galovic" w:date="2022-07-22T17:44:00Z"/>
              </w:rPr>
            </w:pPr>
            <w:ins w:id="1805" w:author="Sonja Galovic" w:date="2022-07-22T17:44:00Z">
              <w:r>
                <w:rPr>
                  <w:rFonts w:eastAsia="Times New Roman" w:cs="Times New Roman"/>
                  <w:b/>
                </w:rPr>
                <w:t>Klasifikacija:</w:t>
              </w:r>
              <w:r w:rsidRPr="004D3DE0">
                <w:rPr>
                  <w:rFonts w:eastAsia="Times New Roman" w:cs="Times New Roman"/>
                  <w:bCs/>
                </w:rPr>
                <w:t xml:space="preserve"> </w:t>
              </w:r>
            </w:ins>
            <w:ins w:id="1806" w:author="Sonja Galovic" w:date="2022-07-22T17:45:00Z">
              <w:r w:rsidR="000B5E45">
                <w:rPr>
                  <w:rFonts w:eastAsia="Times New Roman" w:cs="Times New Roman"/>
                  <w:bCs/>
                </w:rPr>
                <w:t>Kriterijumi</w:t>
              </w:r>
            </w:ins>
          </w:p>
        </w:tc>
      </w:tr>
      <w:tr w:rsidR="00D50DF3" w14:paraId="1430CEED" w14:textId="77777777" w:rsidTr="00745C9D">
        <w:trPr>
          <w:trHeight w:val="384"/>
          <w:ins w:id="1807" w:author="Sonja Galovic" w:date="2022-07-22T17:44:00Z"/>
        </w:trPr>
        <w:tc>
          <w:tcPr>
            <w:tcW w:w="9492" w:type="dxa"/>
            <w:gridSpan w:val="4"/>
            <w:tcBorders>
              <w:top w:val="single" w:sz="6" w:space="0" w:color="000000"/>
              <w:left w:val="single" w:sz="12" w:space="0" w:color="000000"/>
              <w:bottom w:val="single" w:sz="6" w:space="0" w:color="000000"/>
              <w:right w:val="single" w:sz="12" w:space="0" w:color="000000"/>
            </w:tcBorders>
          </w:tcPr>
          <w:p w14:paraId="6CEB267F" w14:textId="73E37608" w:rsidR="00D50DF3" w:rsidRDefault="00D50DF3" w:rsidP="00745C9D">
            <w:pPr>
              <w:rPr>
                <w:ins w:id="1808" w:author="Sonja Galovic" w:date="2022-07-22T17:44:00Z"/>
              </w:rPr>
            </w:pPr>
            <w:ins w:id="1809" w:author="Sonja Galovic" w:date="2022-07-22T17:44:00Z">
              <w:r>
                <w:rPr>
                  <w:rFonts w:eastAsia="Times New Roman" w:cs="Times New Roman"/>
                  <w:b/>
                </w:rPr>
                <w:t xml:space="preserve">Opis: </w:t>
              </w:r>
              <w:r w:rsidR="00375209">
                <w:rPr>
                  <w:rFonts w:eastAsia="Times New Roman" w:cs="Times New Roman"/>
                  <w:bCs/>
                </w:rPr>
                <w:t>P</w:t>
              </w:r>
            </w:ins>
            <w:ins w:id="1810" w:author="Sonja Galovic" w:date="2022-07-22T17:45:00Z">
              <w:r w:rsidR="00375209">
                <w:rPr>
                  <w:rFonts w:eastAsia="Times New Roman" w:cs="Times New Roman"/>
                  <w:bCs/>
                </w:rPr>
                <w:t>roblemi sa opremom za r</w:t>
              </w:r>
              <w:r w:rsidR="006472FD">
                <w:rPr>
                  <w:rFonts w:eastAsia="Times New Roman" w:cs="Times New Roman"/>
                  <w:bCs/>
                </w:rPr>
                <w:t>ad</w:t>
              </w:r>
            </w:ins>
          </w:p>
        </w:tc>
      </w:tr>
      <w:tr w:rsidR="00D50DF3" w14:paraId="37191F02" w14:textId="77777777" w:rsidTr="00745C9D">
        <w:trPr>
          <w:trHeight w:val="384"/>
          <w:ins w:id="1811" w:author="Sonja Galovic" w:date="2022-07-22T17:44:00Z"/>
        </w:trPr>
        <w:tc>
          <w:tcPr>
            <w:tcW w:w="9492" w:type="dxa"/>
            <w:gridSpan w:val="4"/>
            <w:tcBorders>
              <w:top w:val="single" w:sz="6" w:space="0" w:color="000000"/>
              <w:left w:val="single" w:sz="12" w:space="0" w:color="000000"/>
              <w:bottom w:val="single" w:sz="6" w:space="0" w:color="000000"/>
              <w:right w:val="single" w:sz="12" w:space="0" w:color="000000"/>
            </w:tcBorders>
          </w:tcPr>
          <w:p w14:paraId="2F7F0615" w14:textId="0F851EFC" w:rsidR="00D50DF3" w:rsidRDefault="00D50DF3" w:rsidP="00745C9D">
            <w:pPr>
              <w:rPr>
                <w:ins w:id="1812" w:author="Sonja Galovic" w:date="2022-07-22T17:44:00Z"/>
              </w:rPr>
            </w:pPr>
            <w:ins w:id="1813" w:author="Sonja Galovic" w:date="2022-07-22T17:44:00Z">
              <w:r>
                <w:rPr>
                  <w:rFonts w:eastAsia="Times New Roman" w:cs="Times New Roman"/>
                  <w:b/>
                </w:rPr>
                <w:t>Opseg uticaja:</w:t>
              </w:r>
              <w:r>
                <w:rPr>
                  <w:rFonts w:eastAsia="Times New Roman" w:cs="Times New Roman"/>
                </w:rPr>
                <w:t xml:space="preserve"> </w:t>
              </w:r>
            </w:ins>
            <w:ins w:id="1814" w:author="Sonja Galovic" w:date="2022-07-22T17:47:00Z">
              <w:r w:rsidR="004E6282">
                <w:rPr>
                  <w:rFonts w:eastAsia="Times New Roman" w:cs="Times New Roman"/>
                </w:rPr>
                <w:t>Određeni segment projekta</w:t>
              </w:r>
            </w:ins>
          </w:p>
        </w:tc>
      </w:tr>
      <w:tr w:rsidR="00D50DF3" w14:paraId="68EB5773" w14:textId="77777777" w:rsidTr="00745C9D">
        <w:trPr>
          <w:trHeight w:val="335"/>
          <w:ins w:id="1815" w:author="Sonja Galovic" w:date="2022-07-22T17:44:00Z"/>
        </w:trPr>
        <w:tc>
          <w:tcPr>
            <w:tcW w:w="3141" w:type="dxa"/>
            <w:tcBorders>
              <w:top w:val="single" w:sz="6" w:space="0" w:color="000000"/>
              <w:left w:val="single" w:sz="12" w:space="0" w:color="000000"/>
              <w:bottom w:val="single" w:sz="6" w:space="0" w:color="000000"/>
              <w:right w:val="single" w:sz="6" w:space="0" w:color="000000"/>
            </w:tcBorders>
          </w:tcPr>
          <w:p w14:paraId="59C75F39" w14:textId="6049F509" w:rsidR="00D50DF3" w:rsidRDefault="00D50DF3" w:rsidP="00745C9D">
            <w:pPr>
              <w:rPr>
                <w:ins w:id="1816" w:author="Sonja Galovic" w:date="2022-07-22T17:44:00Z"/>
              </w:rPr>
            </w:pPr>
            <w:ins w:id="1817" w:author="Sonja Galovic" w:date="2022-07-22T17:44:00Z">
              <w:r>
                <w:rPr>
                  <w:rFonts w:eastAsia="Times New Roman" w:cs="Times New Roman"/>
                  <w:b/>
                </w:rPr>
                <w:t xml:space="preserve">Verovatnoća: </w:t>
              </w:r>
            </w:ins>
            <w:ins w:id="1818" w:author="Srdjan Todorovic" w:date="2022-07-22T17:29:00Z">
              <w:r w:rsidR="00CC5823">
                <w:rPr>
                  <w:rFonts w:eastAsia="Times New Roman" w:cs="Times New Roman"/>
                  <w:iCs/>
                </w:rPr>
                <w:t>1</w:t>
              </w:r>
            </w:ins>
            <w:ins w:id="1819" w:author="Sonja Galovic" w:date="2022-07-22T17:44:00Z">
              <w:del w:id="1820" w:author="Srdjan Todorovic" w:date="2022-07-22T17:29:00Z">
                <w:r>
                  <w:rPr>
                    <w:rFonts w:eastAsia="Times New Roman" w:cs="Times New Roman"/>
                    <w:iCs/>
                  </w:rPr>
                  <w:delText>3</w:delText>
                </w:r>
              </w:del>
            </w:ins>
          </w:p>
        </w:tc>
        <w:tc>
          <w:tcPr>
            <w:tcW w:w="3110" w:type="dxa"/>
            <w:gridSpan w:val="2"/>
            <w:tcBorders>
              <w:top w:val="single" w:sz="6" w:space="0" w:color="000000"/>
              <w:left w:val="single" w:sz="6" w:space="0" w:color="000000"/>
              <w:bottom w:val="single" w:sz="6" w:space="0" w:color="000000"/>
              <w:right w:val="single" w:sz="6" w:space="0" w:color="000000"/>
            </w:tcBorders>
          </w:tcPr>
          <w:p w14:paraId="509D0332" w14:textId="06C98D51" w:rsidR="00D50DF3" w:rsidRDefault="00D50DF3" w:rsidP="00745C9D">
            <w:pPr>
              <w:ind w:left="1"/>
              <w:rPr>
                <w:ins w:id="1821" w:author="Sonja Galovic" w:date="2022-07-22T17:44:00Z"/>
              </w:rPr>
            </w:pPr>
            <w:ins w:id="1822" w:author="Sonja Galovic" w:date="2022-07-22T17:44:00Z">
              <w:r>
                <w:rPr>
                  <w:rFonts w:eastAsia="Times New Roman" w:cs="Times New Roman"/>
                  <w:b/>
                </w:rPr>
                <w:t xml:space="preserve">Uticaj: </w:t>
              </w:r>
              <w:del w:id="1823" w:author="Srdjan Todorovic" w:date="2022-07-22T17:29:00Z">
                <w:r w:rsidRPr="004D3DE0">
                  <w:rPr>
                    <w:rFonts w:eastAsia="Times New Roman" w:cs="Times New Roman"/>
                    <w:bCs/>
                  </w:rPr>
                  <w:delText>4</w:delText>
                </w:r>
              </w:del>
            </w:ins>
            <w:ins w:id="1824" w:author="Srdjan Todorovic" w:date="2022-07-22T17:29:00Z">
              <w:r w:rsidR="00CC5823">
                <w:rPr>
                  <w:rFonts w:eastAsia="Times New Roman" w:cs="Times New Roman"/>
                  <w:bCs/>
                </w:rPr>
                <w:t>3</w:t>
              </w:r>
            </w:ins>
            <w:ins w:id="1825" w:author="Sonja Galovic" w:date="2022-07-22T17:44:00Z">
              <w:r>
                <w:rPr>
                  <w:rFonts w:eastAsia="Times New Roman" w:cs="Times New Roman"/>
                </w:rPr>
                <w:t xml:space="preserve"> </w:t>
              </w:r>
            </w:ins>
          </w:p>
        </w:tc>
        <w:tc>
          <w:tcPr>
            <w:tcW w:w="3240" w:type="dxa"/>
            <w:tcBorders>
              <w:top w:val="single" w:sz="6" w:space="0" w:color="000000"/>
              <w:left w:val="single" w:sz="6" w:space="0" w:color="000000"/>
              <w:bottom w:val="single" w:sz="6" w:space="0" w:color="000000"/>
              <w:right w:val="single" w:sz="12" w:space="0" w:color="000000"/>
            </w:tcBorders>
          </w:tcPr>
          <w:p w14:paraId="329067D0" w14:textId="3A2A2863" w:rsidR="00D50DF3" w:rsidRDefault="00D50DF3" w:rsidP="00745C9D">
            <w:pPr>
              <w:ind w:left="1"/>
              <w:rPr>
                <w:ins w:id="1826" w:author="Sonja Galovic" w:date="2022-07-22T17:44:00Z"/>
              </w:rPr>
            </w:pPr>
            <w:ins w:id="1827" w:author="Sonja Galovic" w:date="2022-07-22T17:44:00Z">
              <w:r>
                <w:rPr>
                  <w:rFonts w:eastAsia="Times New Roman" w:cs="Times New Roman"/>
                  <w:b/>
                </w:rPr>
                <w:t xml:space="preserve">Izloženost riziku: </w:t>
              </w:r>
              <w:del w:id="1828" w:author="Srdjan Todorovic" w:date="2022-07-22T17:29:00Z">
                <w:r>
                  <w:rPr>
                    <w:rFonts w:eastAsia="Times New Roman" w:cs="Times New Roman"/>
                    <w:iCs/>
                  </w:rPr>
                  <w:delText>12</w:delText>
                </w:r>
                <w:r>
                  <w:rPr>
                    <w:rFonts w:eastAsia="Times New Roman" w:cs="Times New Roman"/>
                  </w:rPr>
                  <w:delText xml:space="preserve"> </w:delText>
                </w:r>
              </w:del>
            </w:ins>
            <w:ins w:id="1829" w:author="Srdjan Todorovic" w:date="2022-07-22T17:29:00Z">
              <w:r w:rsidR="00CC5823">
                <w:rPr>
                  <w:rFonts w:eastAsia="Times New Roman" w:cs="Times New Roman"/>
                  <w:iCs/>
                </w:rPr>
                <w:t>3</w:t>
              </w:r>
            </w:ins>
          </w:p>
        </w:tc>
      </w:tr>
      <w:tr w:rsidR="00D50DF3" w14:paraId="76ED1B27" w14:textId="77777777" w:rsidTr="00745C9D">
        <w:trPr>
          <w:trHeight w:val="663"/>
          <w:ins w:id="1830" w:author="Sonja Galovic" w:date="2022-07-22T17:44:00Z"/>
        </w:trPr>
        <w:tc>
          <w:tcPr>
            <w:tcW w:w="9492" w:type="dxa"/>
            <w:gridSpan w:val="4"/>
            <w:tcBorders>
              <w:top w:val="single" w:sz="6" w:space="0" w:color="000000"/>
              <w:left w:val="single" w:sz="12" w:space="0" w:color="000000"/>
              <w:bottom w:val="single" w:sz="6" w:space="0" w:color="000000"/>
              <w:right w:val="single" w:sz="12" w:space="0" w:color="000000"/>
            </w:tcBorders>
          </w:tcPr>
          <w:p w14:paraId="2786BC28" w14:textId="07D4A654" w:rsidR="00D50DF3" w:rsidRDefault="00D50DF3" w:rsidP="00745C9D">
            <w:pPr>
              <w:rPr>
                <w:ins w:id="1831" w:author="Sonja Galovic" w:date="2022-07-22T17:44:00Z"/>
              </w:rPr>
            </w:pPr>
            <w:ins w:id="1832" w:author="Sonja Galovic" w:date="2022-07-22T17:44:00Z">
              <w:r>
                <w:rPr>
                  <w:rFonts w:eastAsia="Times New Roman" w:cs="Times New Roman"/>
                  <w:b/>
                </w:rPr>
                <w:t>Prvi indikator:</w:t>
              </w:r>
              <w:r>
                <w:rPr>
                  <w:rFonts w:eastAsia="Times New Roman" w:cs="Times New Roman"/>
                </w:rPr>
                <w:t xml:space="preserve"> </w:t>
              </w:r>
            </w:ins>
            <w:ins w:id="1833" w:author="Sonja Galovic" w:date="2022-07-22T17:47:00Z">
              <w:r w:rsidR="001831CB">
                <w:rPr>
                  <w:rFonts w:eastAsia="Times New Roman" w:cs="Times New Roman"/>
                </w:rPr>
                <w:t xml:space="preserve">Oprema koju izvođač projekta koristi </w:t>
              </w:r>
            </w:ins>
            <w:ins w:id="1834" w:author="Sonja Galovic" w:date="2022-07-22T17:48:00Z">
              <w:r w:rsidR="00716F39">
                <w:rPr>
                  <w:rFonts w:eastAsia="Times New Roman" w:cs="Times New Roman"/>
                </w:rPr>
                <w:t xml:space="preserve">u radu </w:t>
              </w:r>
            </w:ins>
            <w:ins w:id="1835" w:author="Sonja Galovic" w:date="2022-07-22T17:47:00Z">
              <w:r w:rsidR="001831CB">
                <w:rPr>
                  <w:rFonts w:eastAsia="Times New Roman" w:cs="Times New Roman"/>
                </w:rPr>
                <w:t>ne ispunjava očekivane standarde</w:t>
              </w:r>
            </w:ins>
            <w:ins w:id="1836" w:author="Sonja Galovic" w:date="2022-07-22T17:48:00Z">
              <w:r w:rsidR="00126D8E">
                <w:rPr>
                  <w:rFonts w:eastAsia="Times New Roman" w:cs="Times New Roman"/>
                </w:rPr>
                <w:t xml:space="preserve"> u pogledu kvaliteta.</w:t>
              </w:r>
            </w:ins>
          </w:p>
        </w:tc>
      </w:tr>
      <w:tr w:rsidR="00D50DF3" w14:paraId="4BEC5DFD" w14:textId="77777777" w:rsidTr="00745C9D">
        <w:trPr>
          <w:trHeight w:val="663"/>
          <w:ins w:id="1837" w:author="Sonja Galovic" w:date="2022-07-22T17:44:00Z"/>
        </w:trPr>
        <w:tc>
          <w:tcPr>
            <w:tcW w:w="9492" w:type="dxa"/>
            <w:gridSpan w:val="4"/>
            <w:tcBorders>
              <w:top w:val="single" w:sz="6" w:space="0" w:color="000000"/>
              <w:left w:val="single" w:sz="12" w:space="0" w:color="000000"/>
              <w:bottom w:val="single" w:sz="6" w:space="0" w:color="000000"/>
              <w:right w:val="single" w:sz="12" w:space="0" w:color="000000"/>
            </w:tcBorders>
          </w:tcPr>
          <w:p w14:paraId="01379218" w14:textId="116FA771" w:rsidR="00D50DF3" w:rsidRDefault="00D50DF3" w:rsidP="00745C9D">
            <w:pPr>
              <w:rPr>
                <w:ins w:id="1838" w:author="Sonja Galovic" w:date="2022-07-22T17:44:00Z"/>
              </w:rPr>
            </w:pPr>
            <w:ins w:id="1839" w:author="Sonja Galovic" w:date="2022-07-22T17:44:00Z">
              <w:r>
                <w:rPr>
                  <w:rFonts w:eastAsia="Times New Roman" w:cs="Times New Roman"/>
                  <w:b/>
                </w:rPr>
                <w:t>Plan upravljanja rizikom:</w:t>
              </w:r>
              <w:r>
                <w:rPr>
                  <w:rFonts w:eastAsia="Times New Roman" w:cs="Times New Roman"/>
                </w:rPr>
                <w:t xml:space="preserve"> </w:t>
              </w:r>
            </w:ins>
            <w:ins w:id="1840" w:author="Sonja Galovic" w:date="2022-07-22T17:48:00Z">
              <w:r w:rsidR="00614A52">
                <w:rPr>
                  <w:rFonts w:eastAsia="Times New Roman" w:cs="Times New Roman"/>
                </w:rPr>
                <w:t>Izvođač projekta treba da posluje sa proverenim</w:t>
              </w:r>
            </w:ins>
            <w:ins w:id="1841" w:author="Sonja Galovic" w:date="2022-07-22T17:49:00Z">
              <w:r w:rsidR="00AA1B09">
                <w:rPr>
                  <w:rFonts w:eastAsia="Times New Roman" w:cs="Times New Roman"/>
                </w:rPr>
                <w:t xml:space="preserve"> dobavljačima opreme za rad.</w:t>
              </w:r>
              <w:r w:rsidR="004B356B">
                <w:rPr>
                  <w:rFonts w:eastAsia="Times New Roman" w:cs="Times New Roman"/>
                </w:rPr>
                <w:t xml:space="preserve"> Treba izvršiti proveru pristigle opreme i </w:t>
              </w:r>
              <w:r w:rsidR="0053276F">
                <w:rPr>
                  <w:rFonts w:eastAsia="Times New Roman" w:cs="Times New Roman"/>
                </w:rPr>
                <w:t>ukazati na potencijalne probleme sa opremom.</w:t>
              </w:r>
            </w:ins>
          </w:p>
        </w:tc>
      </w:tr>
      <w:tr w:rsidR="00D50DF3" w14:paraId="31105BE1" w14:textId="77777777" w:rsidTr="00CC5823">
        <w:tblPrEx>
          <w:tblW w:w="9492" w:type="dxa"/>
          <w:tblInd w:w="15" w:type="dxa"/>
          <w:tblCellMar>
            <w:top w:w="24" w:type="dxa"/>
            <w:left w:w="107" w:type="dxa"/>
            <w:right w:w="63" w:type="dxa"/>
          </w:tblCellMar>
          <w:tblPrExChange w:id="1842" w:author="Srdjan Todorovic" w:date="2022-07-22T22:02:00Z">
            <w:tblPrEx>
              <w:tblW w:w="9492" w:type="dxa"/>
              <w:tblInd w:w="15" w:type="dxa"/>
              <w:tblCellMar>
                <w:top w:w="24" w:type="dxa"/>
                <w:left w:w="107" w:type="dxa"/>
                <w:right w:w="63" w:type="dxa"/>
              </w:tblCellMar>
            </w:tblPrEx>
          </w:tblPrExChange>
        </w:tblPrEx>
        <w:trPr>
          <w:trHeight w:val="353"/>
          <w:ins w:id="1843" w:author="Sonja Galovic" w:date="2022-07-22T17:44:00Z"/>
          <w:trPrChange w:id="1844" w:author="Srdjan Todorovic" w:date="2022-07-22T22:02:00Z">
            <w:trPr>
              <w:gridAfter w:val="0"/>
              <w:trHeight w:val="714"/>
            </w:trPr>
          </w:trPrChange>
        </w:trPr>
        <w:tc>
          <w:tcPr>
            <w:tcW w:w="4568" w:type="dxa"/>
            <w:gridSpan w:val="2"/>
            <w:tcBorders>
              <w:top w:val="single" w:sz="6" w:space="0" w:color="000000"/>
              <w:left w:val="single" w:sz="12" w:space="0" w:color="000000"/>
              <w:bottom w:val="single" w:sz="6" w:space="0" w:color="000000"/>
              <w:right w:val="single" w:sz="6" w:space="0" w:color="000000"/>
            </w:tcBorders>
            <w:tcPrChange w:id="1845" w:author="Srdjan Todorovic" w:date="2022-07-22T22:02:00Z">
              <w:tcPr>
                <w:tcW w:w="4568" w:type="dxa"/>
                <w:gridSpan w:val="3"/>
                <w:tcBorders>
                  <w:top w:val="single" w:sz="6" w:space="0" w:color="000000"/>
                  <w:left w:val="single" w:sz="12" w:space="0" w:color="000000"/>
                  <w:bottom w:val="single" w:sz="6" w:space="0" w:color="000000"/>
                  <w:right w:val="single" w:sz="6" w:space="0" w:color="000000"/>
                </w:tcBorders>
              </w:tcPr>
            </w:tcPrChange>
          </w:tcPr>
          <w:p w14:paraId="45DE8063" w14:textId="5896CB9C" w:rsidR="00D50DF3" w:rsidRDefault="00D50DF3" w:rsidP="00745C9D">
            <w:pPr>
              <w:ind w:right="6"/>
              <w:rPr>
                <w:ins w:id="1846" w:author="Sonja Galovic" w:date="2022-07-22T17:44:00Z"/>
              </w:rPr>
            </w:pPr>
            <w:ins w:id="1847" w:author="Sonja Galovic" w:date="2022-07-22T17:44:00Z">
              <w:r>
                <w:rPr>
                  <w:rFonts w:eastAsia="Times New Roman" w:cs="Times New Roman"/>
                  <w:b/>
                </w:rPr>
                <w:t>Zaduženi:</w:t>
              </w:r>
              <w:r>
                <w:rPr>
                  <w:rFonts w:eastAsia="Times New Roman" w:cs="Times New Roman"/>
                </w:rPr>
                <w:t xml:space="preserve"> </w:t>
              </w:r>
            </w:ins>
            <w:ins w:id="1848" w:author="Sonja Galovic" w:date="2022-07-22T17:47:00Z">
              <w:r w:rsidR="007726AE">
                <w:rPr>
                  <w:rFonts w:eastAsia="Times New Roman" w:cs="Times New Roman"/>
                </w:rPr>
                <w:t>Dušan Marković</w:t>
              </w:r>
            </w:ins>
          </w:p>
        </w:tc>
        <w:tc>
          <w:tcPr>
            <w:tcW w:w="4923" w:type="dxa"/>
            <w:gridSpan w:val="2"/>
            <w:tcBorders>
              <w:top w:val="single" w:sz="6" w:space="0" w:color="000000"/>
              <w:left w:val="single" w:sz="6" w:space="0" w:color="000000"/>
              <w:bottom w:val="single" w:sz="6" w:space="0" w:color="000000"/>
              <w:right w:val="single" w:sz="12" w:space="0" w:color="000000"/>
            </w:tcBorders>
            <w:tcPrChange w:id="1849" w:author="Srdjan Todorovic" w:date="2022-07-22T22:02:00Z">
              <w:tcPr>
                <w:tcW w:w="4923" w:type="dxa"/>
                <w:gridSpan w:val="2"/>
                <w:tcBorders>
                  <w:top w:val="single" w:sz="6" w:space="0" w:color="000000"/>
                  <w:left w:val="single" w:sz="6" w:space="0" w:color="000000"/>
                  <w:bottom w:val="single" w:sz="6" w:space="0" w:color="000000"/>
                  <w:right w:val="single" w:sz="12" w:space="0" w:color="000000"/>
                </w:tcBorders>
              </w:tcPr>
            </w:tcPrChange>
          </w:tcPr>
          <w:p w14:paraId="03F0343B" w14:textId="559A5699" w:rsidR="00D50DF3" w:rsidRDefault="00D50DF3" w:rsidP="00745C9D">
            <w:pPr>
              <w:ind w:left="1"/>
              <w:rPr>
                <w:ins w:id="1850" w:author="Sonja Galovic" w:date="2022-07-22T17:44:00Z"/>
              </w:rPr>
            </w:pPr>
            <w:ins w:id="1851" w:author="Sonja Galovic" w:date="2022-07-22T17:44:00Z">
              <w:r>
                <w:rPr>
                  <w:rFonts w:eastAsia="Times New Roman" w:cs="Times New Roman"/>
                  <w:b/>
                </w:rPr>
                <w:t>Krajnji rok:</w:t>
              </w:r>
              <w:r>
                <w:rPr>
                  <w:rFonts w:eastAsia="Times New Roman" w:cs="Times New Roman"/>
                </w:rPr>
                <w:t xml:space="preserve"> </w:t>
              </w:r>
            </w:ins>
            <w:ins w:id="1852" w:author="Sonja Galovic" w:date="2022-07-22T17:45:00Z">
              <w:r w:rsidR="00F455E4">
                <w:rPr>
                  <w:rFonts w:eastAsia="Times New Roman" w:cs="Times New Roman"/>
                </w:rPr>
                <w:t>08</w:t>
              </w:r>
            </w:ins>
            <w:ins w:id="1853" w:author="Sonja Galovic" w:date="2022-07-22T17:44:00Z">
              <w:r w:rsidRPr="004D3DE0">
                <w:rPr>
                  <w:rFonts w:eastAsia="Times New Roman" w:cs="Times New Roman"/>
                  <w:szCs w:val="20"/>
                </w:rPr>
                <w:t>.08.2022.</w:t>
              </w:r>
            </w:ins>
          </w:p>
        </w:tc>
      </w:tr>
      <w:tr w:rsidR="00D50DF3" w14:paraId="60979696" w14:textId="77777777" w:rsidTr="00745C9D">
        <w:trPr>
          <w:trHeight w:val="722"/>
          <w:ins w:id="1854" w:author="Sonja Galovic" w:date="2022-07-22T17:44:00Z"/>
        </w:trPr>
        <w:tc>
          <w:tcPr>
            <w:tcW w:w="9492" w:type="dxa"/>
            <w:gridSpan w:val="4"/>
            <w:tcBorders>
              <w:top w:val="single" w:sz="6" w:space="0" w:color="000000"/>
              <w:left w:val="single" w:sz="12" w:space="0" w:color="000000"/>
              <w:bottom w:val="single" w:sz="12" w:space="0" w:color="000000"/>
              <w:right w:val="single" w:sz="12" w:space="0" w:color="000000"/>
            </w:tcBorders>
          </w:tcPr>
          <w:p w14:paraId="5BA1932A" w14:textId="5929BB53" w:rsidR="00D50DF3" w:rsidRPr="004D3DE0" w:rsidRDefault="00D50DF3" w:rsidP="00745C9D">
            <w:pPr>
              <w:rPr>
                <w:ins w:id="1855" w:author="Sonja Galovic" w:date="2022-07-22T17:44:00Z"/>
              </w:rPr>
            </w:pPr>
            <w:ins w:id="1856" w:author="Sonja Galovic" w:date="2022-07-22T17:44:00Z">
              <w:r>
                <w:rPr>
                  <w:rFonts w:eastAsia="Times New Roman" w:cs="Times New Roman"/>
                  <w:b/>
                </w:rPr>
                <w:t>Plan za nepredviđene okolnosti:</w:t>
              </w:r>
              <w:r>
                <w:rPr>
                  <w:rFonts w:eastAsia="Times New Roman" w:cs="Times New Roman"/>
                </w:rPr>
                <w:t xml:space="preserve"> </w:t>
              </w:r>
            </w:ins>
            <w:ins w:id="1857" w:author="Sonja Galovic" w:date="2022-07-22T17:51:00Z">
              <w:r w:rsidR="00CF202F">
                <w:rPr>
                  <w:rFonts w:eastAsia="Times New Roman" w:cs="Times New Roman"/>
                </w:rPr>
                <w:t>Reklamacija neispravne/neadekvatne opreme dobavljaču opreme</w:t>
              </w:r>
              <w:r w:rsidR="001F46ED">
                <w:rPr>
                  <w:rFonts w:eastAsia="Times New Roman" w:cs="Times New Roman"/>
                </w:rPr>
                <w:t xml:space="preserve"> ili raskid ugovora i </w:t>
              </w:r>
              <w:r w:rsidR="002B79AD">
                <w:rPr>
                  <w:rFonts w:eastAsia="Times New Roman" w:cs="Times New Roman"/>
                </w:rPr>
                <w:t xml:space="preserve">angažovanje </w:t>
              </w:r>
              <w:r w:rsidR="001F46ED">
                <w:rPr>
                  <w:rFonts w:eastAsia="Times New Roman" w:cs="Times New Roman"/>
                </w:rPr>
                <w:t>novog dobavljača</w:t>
              </w:r>
            </w:ins>
            <w:ins w:id="1858" w:author="Sonja Galovic" w:date="2022-07-22T17:52:00Z">
              <w:r w:rsidR="00FE5B34">
                <w:rPr>
                  <w:rFonts w:eastAsia="Times New Roman" w:cs="Times New Roman"/>
                </w:rPr>
                <w:t>.</w:t>
              </w:r>
            </w:ins>
          </w:p>
        </w:tc>
      </w:tr>
    </w:tbl>
    <w:p w14:paraId="4A342BE7" w14:textId="77777777" w:rsidR="00D50DF3" w:rsidRDefault="00D50DF3">
      <w:pPr>
        <w:spacing w:after="0"/>
        <w:rPr>
          <w:ins w:id="1859" w:author="Sonja Galovic" w:date="2022-07-22T17:52:00Z"/>
        </w:rPr>
      </w:pPr>
    </w:p>
    <w:p w14:paraId="1A697C6B" w14:textId="77777777" w:rsidR="00E53914" w:rsidRDefault="00E53914">
      <w:pPr>
        <w:spacing w:after="0"/>
        <w:rPr>
          <w:ins w:id="1860" w:author="Sonja Galovic" w:date="2022-07-22T17:52:00Z"/>
        </w:rPr>
      </w:pPr>
    </w:p>
    <w:p w14:paraId="6F0ECB46" w14:textId="77777777" w:rsidR="00E53914" w:rsidRDefault="00E53914">
      <w:pPr>
        <w:spacing w:after="0"/>
        <w:rPr>
          <w:ins w:id="1861" w:author="Sonja Galovic" w:date="2022-07-22T17:52:00Z"/>
        </w:rPr>
      </w:pPr>
    </w:p>
    <w:p w14:paraId="01E7BF0E" w14:textId="77777777" w:rsidR="00E53914" w:rsidRDefault="00E53914">
      <w:pPr>
        <w:spacing w:after="0"/>
        <w:rPr>
          <w:ins w:id="1862" w:author="Sonja Galovic" w:date="2022-07-22T17:43:00Z"/>
        </w:rPr>
      </w:pPr>
    </w:p>
    <w:tbl>
      <w:tblPr>
        <w:tblStyle w:val="TableGrid1"/>
        <w:tblW w:w="9492" w:type="dxa"/>
        <w:tblInd w:w="15" w:type="dxa"/>
        <w:tblCellMar>
          <w:top w:w="24" w:type="dxa"/>
          <w:left w:w="107" w:type="dxa"/>
          <w:right w:w="63" w:type="dxa"/>
        </w:tblCellMar>
        <w:tblLook w:val="04A0" w:firstRow="1" w:lastRow="0" w:firstColumn="1" w:lastColumn="0" w:noHBand="0" w:noVBand="1"/>
      </w:tblPr>
      <w:tblGrid>
        <w:gridCol w:w="3141"/>
        <w:gridCol w:w="1427"/>
        <w:gridCol w:w="1683"/>
        <w:gridCol w:w="3241"/>
      </w:tblGrid>
      <w:tr w:rsidR="00E53914" w14:paraId="0A0E69A6" w14:textId="77777777" w:rsidTr="00745C9D">
        <w:trPr>
          <w:trHeight w:val="383"/>
          <w:ins w:id="1863" w:author="Sonja Galovic" w:date="2022-07-22T17:52:00Z"/>
        </w:trPr>
        <w:tc>
          <w:tcPr>
            <w:tcW w:w="3141" w:type="dxa"/>
            <w:tcBorders>
              <w:top w:val="single" w:sz="12" w:space="0" w:color="000000"/>
              <w:left w:val="single" w:sz="12" w:space="0" w:color="000000"/>
              <w:bottom w:val="single" w:sz="6" w:space="0" w:color="000000"/>
              <w:right w:val="single" w:sz="6" w:space="0" w:color="000000"/>
            </w:tcBorders>
          </w:tcPr>
          <w:p w14:paraId="0AB7AF0D" w14:textId="165474B8" w:rsidR="00E53914" w:rsidRDefault="00E53914" w:rsidP="00745C9D">
            <w:pPr>
              <w:rPr>
                <w:ins w:id="1864" w:author="Sonja Galovic" w:date="2022-07-22T17:52:00Z"/>
              </w:rPr>
            </w:pPr>
            <w:ins w:id="1865" w:author="Sonja Galovic" w:date="2022-07-22T17:52:00Z">
              <w:r>
                <w:rPr>
                  <w:rFonts w:eastAsia="Times New Roman" w:cs="Times New Roman"/>
                  <w:b/>
                </w:rPr>
                <w:t>Identifikator rizika:</w:t>
              </w:r>
              <w:r>
                <w:rPr>
                  <w:rFonts w:eastAsia="Times New Roman" w:cs="Times New Roman"/>
                </w:rPr>
                <w:t xml:space="preserve"> </w:t>
              </w:r>
            </w:ins>
            <w:ins w:id="1866" w:author="Sonja Galovic" w:date="2022-07-22T17:54:00Z">
              <w:r w:rsidR="0016052F">
                <w:rPr>
                  <w:rFonts w:eastAsia="Times New Roman" w:cs="Times New Roman"/>
                </w:rPr>
                <w:t>6</w:t>
              </w:r>
            </w:ins>
          </w:p>
        </w:tc>
        <w:tc>
          <w:tcPr>
            <w:tcW w:w="3110" w:type="dxa"/>
            <w:gridSpan w:val="2"/>
            <w:tcBorders>
              <w:top w:val="single" w:sz="12" w:space="0" w:color="000000"/>
              <w:left w:val="single" w:sz="6" w:space="0" w:color="000000"/>
              <w:bottom w:val="single" w:sz="6" w:space="0" w:color="000000"/>
              <w:right w:val="single" w:sz="6" w:space="0" w:color="000000"/>
            </w:tcBorders>
          </w:tcPr>
          <w:p w14:paraId="43C34EA1" w14:textId="77777777" w:rsidR="00E53914" w:rsidRDefault="00E53914" w:rsidP="00745C9D">
            <w:pPr>
              <w:ind w:left="1"/>
              <w:rPr>
                <w:ins w:id="1867" w:author="Sonja Galovic" w:date="2022-07-22T17:52:00Z"/>
              </w:rPr>
            </w:pPr>
            <w:ins w:id="1868" w:author="Sonja Galovic" w:date="2022-07-22T17:52:00Z">
              <w:r>
                <w:rPr>
                  <w:rFonts w:eastAsia="Times New Roman" w:cs="Times New Roman"/>
                  <w:b/>
                </w:rPr>
                <w:t xml:space="preserve">Datum otvaranja: </w:t>
              </w:r>
              <w:r w:rsidRPr="004D3DE0">
                <w:rPr>
                  <w:rFonts w:eastAsia="Times New Roman" w:cs="Times New Roman"/>
                  <w:iCs/>
                </w:rPr>
                <w:t>22.0</w:t>
              </w:r>
              <w:r>
                <w:rPr>
                  <w:rFonts w:eastAsia="Times New Roman" w:cs="Times New Roman"/>
                  <w:iCs/>
                </w:rPr>
                <w:t>7.2022.</w:t>
              </w:r>
              <w:r>
                <w:rPr>
                  <w:rFonts w:eastAsia="Times New Roman" w:cs="Times New Roman"/>
                </w:rPr>
                <w:t xml:space="preserve"> </w:t>
              </w:r>
            </w:ins>
          </w:p>
        </w:tc>
        <w:tc>
          <w:tcPr>
            <w:tcW w:w="3240" w:type="dxa"/>
            <w:tcBorders>
              <w:top w:val="single" w:sz="12" w:space="0" w:color="000000"/>
              <w:left w:val="single" w:sz="6" w:space="0" w:color="000000"/>
              <w:bottom w:val="single" w:sz="6" w:space="0" w:color="000000"/>
              <w:right w:val="single" w:sz="12" w:space="0" w:color="000000"/>
            </w:tcBorders>
          </w:tcPr>
          <w:p w14:paraId="36AC4636" w14:textId="77777777" w:rsidR="00E53914" w:rsidRDefault="00E53914" w:rsidP="00745C9D">
            <w:pPr>
              <w:ind w:left="1"/>
              <w:rPr>
                <w:ins w:id="1869" w:author="Sonja Galovic" w:date="2022-07-22T17:52:00Z"/>
              </w:rPr>
            </w:pPr>
            <w:ins w:id="1870" w:author="Sonja Galovic" w:date="2022-07-22T17:52:00Z">
              <w:r>
                <w:rPr>
                  <w:rFonts w:eastAsia="Times New Roman" w:cs="Times New Roman"/>
                  <w:b/>
                </w:rPr>
                <w:t>Datum zatvaranja:</w:t>
              </w:r>
              <w:r>
                <w:rPr>
                  <w:rFonts w:eastAsia="Times New Roman" w:cs="Times New Roman"/>
                  <w:i/>
                </w:rPr>
                <w:t xml:space="preserve"> </w:t>
              </w:r>
              <w:r w:rsidRPr="004D3DE0">
                <w:rPr>
                  <w:rFonts w:eastAsia="Times New Roman" w:cs="Times New Roman"/>
                  <w:iCs/>
                </w:rPr>
                <w:t>22.0</w:t>
              </w:r>
              <w:r>
                <w:rPr>
                  <w:rFonts w:eastAsia="Times New Roman" w:cs="Times New Roman"/>
                  <w:iCs/>
                </w:rPr>
                <w:t>8</w:t>
              </w:r>
              <w:r w:rsidRPr="004D3DE0">
                <w:rPr>
                  <w:rFonts w:eastAsia="Times New Roman" w:cs="Times New Roman"/>
                  <w:iCs/>
                </w:rPr>
                <w:t>.2022.</w:t>
              </w:r>
            </w:ins>
          </w:p>
        </w:tc>
      </w:tr>
      <w:tr w:rsidR="00E53914" w14:paraId="6E4A21DD" w14:textId="77777777" w:rsidTr="00745C9D">
        <w:trPr>
          <w:trHeight w:val="409"/>
          <w:ins w:id="1871" w:author="Sonja Galovic" w:date="2022-07-22T17:52:00Z"/>
        </w:trPr>
        <w:tc>
          <w:tcPr>
            <w:tcW w:w="9492" w:type="dxa"/>
            <w:gridSpan w:val="4"/>
            <w:tcBorders>
              <w:top w:val="single" w:sz="6" w:space="0" w:color="000000"/>
              <w:left w:val="single" w:sz="12" w:space="0" w:color="000000"/>
              <w:bottom w:val="single" w:sz="6" w:space="0" w:color="000000"/>
              <w:right w:val="single" w:sz="12" w:space="0" w:color="000000"/>
            </w:tcBorders>
          </w:tcPr>
          <w:p w14:paraId="65F7CB96" w14:textId="77777777" w:rsidR="00E53914" w:rsidRDefault="00E53914" w:rsidP="00745C9D">
            <w:pPr>
              <w:rPr>
                <w:ins w:id="1872" w:author="Sonja Galovic" w:date="2022-07-22T17:52:00Z"/>
              </w:rPr>
            </w:pPr>
            <w:ins w:id="1873" w:author="Sonja Galovic" w:date="2022-07-22T17:52:00Z">
              <w:r>
                <w:rPr>
                  <w:rFonts w:eastAsia="Times New Roman" w:cs="Times New Roman"/>
                  <w:b/>
                </w:rPr>
                <w:t xml:space="preserve">Podnosilac: </w:t>
              </w:r>
              <w:r>
                <w:rPr>
                  <w:rFonts w:eastAsia="Times New Roman" w:cs="Times New Roman"/>
                  <w:iCs/>
                </w:rPr>
                <w:t>Sonja Galović</w:t>
              </w:r>
              <w:r>
                <w:rPr>
                  <w:rFonts w:eastAsia="Times New Roman" w:cs="Times New Roman"/>
                </w:rPr>
                <w:t xml:space="preserve"> </w:t>
              </w:r>
            </w:ins>
          </w:p>
        </w:tc>
      </w:tr>
      <w:tr w:rsidR="00E53914" w14:paraId="450ABA67" w14:textId="77777777" w:rsidTr="00745C9D">
        <w:trPr>
          <w:trHeight w:val="384"/>
          <w:ins w:id="1874" w:author="Sonja Galovic" w:date="2022-07-22T17:52:00Z"/>
        </w:trPr>
        <w:tc>
          <w:tcPr>
            <w:tcW w:w="9492" w:type="dxa"/>
            <w:gridSpan w:val="4"/>
            <w:tcBorders>
              <w:top w:val="single" w:sz="6" w:space="0" w:color="000000"/>
              <w:left w:val="single" w:sz="12" w:space="0" w:color="000000"/>
              <w:bottom w:val="single" w:sz="6" w:space="0" w:color="000000"/>
              <w:right w:val="single" w:sz="12" w:space="0" w:color="000000"/>
            </w:tcBorders>
          </w:tcPr>
          <w:p w14:paraId="2D021C77" w14:textId="0580A15F" w:rsidR="00E53914" w:rsidRDefault="00E53914" w:rsidP="00745C9D">
            <w:pPr>
              <w:rPr>
                <w:ins w:id="1875" w:author="Sonja Galovic" w:date="2022-07-22T17:52:00Z"/>
              </w:rPr>
            </w:pPr>
            <w:ins w:id="1876" w:author="Sonja Galovic" w:date="2022-07-22T17:52:00Z">
              <w:r>
                <w:rPr>
                  <w:rFonts w:eastAsia="Times New Roman" w:cs="Times New Roman"/>
                  <w:b/>
                </w:rPr>
                <w:t>Klasifikacija:</w:t>
              </w:r>
            </w:ins>
            <w:ins w:id="1877" w:author="Sonja Galovic" w:date="2022-07-22T18:00:00Z">
              <w:r w:rsidR="0010222A">
                <w:rPr>
                  <w:rFonts w:eastAsia="Times New Roman" w:cs="Times New Roman"/>
                  <w:b/>
                </w:rPr>
                <w:t xml:space="preserve"> </w:t>
              </w:r>
              <w:r w:rsidR="0010222A" w:rsidRPr="0010222A">
                <w:rPr>
                  <w:rFonts w:eastAsia="Times New Roman" w:cs="Times New Roman"/>
                  <w:bCs/>
                  <w:rPrChange w:id="1878" w:author="Sonja Galovic" w:date="2022-07-22T18:00:00Z">
                    <w:rPr>
                      <w:rFonts w:eastAsia="Times New Roman" w:cs="Times New Roman"/>
                      <w:b/>
                    </w:rPr>
                  </w:rPrChange>
                </w:rPr>
                <w:t>Tehnička proizvodnja</w:t>
              </w:r>
            </w:ins>
          </w:p>
        </w:tc>
      </w:tr>
      <w:tr w:rsidR="00E53914" w14:paraId="0B987FAE" w14:textId="77777777" w:rsidTr="00745C9D">
        <w:trPr>
          <w:trHeight w:val="384"/>
          <w:ins w:id="1879" w:author="Sonja Galovic" w:date="2022-07-22T17:52:00Z"/>
        </w:trPr>
        <w:tc>
          <w:tcPr>
            <w:tcW w:w="9492" w:type="dxa"/>
            <w:gridSpan w:val="4"/>
            <w:tcBorders>
              <w:top w:val="single" w:sz="6" w:space="0" w:color="000000"/>
              <w:left w:val="single" w:sz="12" w:space="0" w:color="000000"/>
              <w:bottom w:val="single" w:sz="6" w:space="0" w:color="000000"/>
              <w:right w:val="single" w:sz="12" w:space="0" w:color="000000"/>
            </w:tcBorders>
          </w:tcPr>
          <w:p w14:paraId="479DCB99" w14:textId="7360BCD0" w:rsidR="00E53914" w:rsidRDefault="00E53914" w:rsidP="00745C9D">
            <w:pPr>
              <w:rPr>
                <w:ins w:id="1880" w:author="Sonja Galovic" w:date="2022-07-22T17:52:00Z"/>
              </w:rPr>
            </w:pPr>
            <w:ins w:id="1881" w:author="Sonja Galovic" w:date="2022-07-22T17:52:00Z">
              <w:r>
                <w:rPr>
                  <w:rFonts w:eastAsia="Times New Roman" w:cs="Times New Roman"/>
                  <w:b/>
                </w:rPr>
                <w:t xml:space="preserve">Opis: </w:t>
              </w:r>
            </w:ins>
            <w:ins w:id="1882" w:author="Sonja Galovic" w:date="2022-07-22T17:56:00Z">
              <w:r w:rsidR="00640C48">
                <w:rPr>
                  <w:rFonts w:eastAsia="Times New Roman" w:cs="Times New Roman"/>
                  <w:bCs/>
                </w:rPr>
                <w:t>Loše dizajniran korisnički interfejs aplikacije</w:t>
              </w:r>
            </w:ins>
          </w:p>
        </w:tc>
      </w:tr>
      <w:tr w:rsidR="00E53914" w14:paraId="2DA69983" w14:textId="77777777" w:rsidTr="00745C9D">
        <w:trPr>
          <w:trHeight w:val="384"/>
          <w:ins w:id="1883" w:author="Sonja Galovic" w:date="2022-07-22T17:52:00Z"/>
        </w:trPr>
        <w:tc>
          <w:tcPr>
            <w:tcW w:w="9492" w:type="dxa"/>
            <w:gridSpan w:val="4"/>
            <w:tcBorders>
              <w:top w:val="single" w:sz="6" w:space="0" w:color="000000"/>
              <w:left w:val="single" w:sz="12" w:space="0" w:color="000000"/>
              <w:bottom w:val="single" w:sz="6" w:space="0" w:color="000000"/>
              <w:right w:val="single" w:sz="12" w:space="0" w:color="000000"/>
            </w:tcBorders>
          </w:tcPr>
          <w:p w14:paraId="7466FA8B" w14:textId="71EA63C9" w:rsidR="00E53914" w:rsidRDefault="00E53914" w:rsidP="00745C9D">
            <w:pPr>
              <w:rPr>
                <w:ins w:id="1884" w:author="Sonja Galovic" w:date="2022-07-22T17:52:00Z"/>
              </w:rPr>
            </w:pPr>
            <w:ins w:id="1885" w:author="Sonja Galovic" w:date="2022-07-22T17:52:00Z">
              <w:r>
                <w:rPr>
                  <w:rFonts w:eastAsia="Times New Roman" w:cs="Times New Roman"/>
                  <w:b/>
                </w:rPr>
                <w:t>Opseg uticaja:</w:t>
              </w:r>
              <w:r>
                <w:rPr>
                  <w:rFonts w:eastAsia="Times New Roman" w:cs="Times New Roman"/>
                </w:rPr>
                <w:t xml:space="preserve"> </w:t>
              </w:r>
            </w:ins>
            <w:ins w:id="1886" w:author="Sonja Galovic" w:date="2022-07-22T18:01:00Z">
              <w:r w:rsidR="00ED3206">
                <w:rPr>
                  <w:rFonts w:eastAsia="Times New Roman" w:cs="Times New Roman"/>
                </w:rPr>
                <w:t xml:space="preserve">Krajnji korisnici aplikacije, </w:t>
              </w:r>
              <w:r w:rsidR="0089336F">
                <w:rPr>
                  <w:rFonts w:eastAsia="Times New Roman" w:cs="Times New Roman"/>
                </w:rPr>
                <w:t>projektni tim (dizajner korisničkog interfejsa)</w:t>
              </w:r>
            </w:ins>
          </w:p>
        </w:tc>
      </w:tr>
      <w:tr w:rsidR="00E53914" w14:paraId="5F126AD5" w14:textId="77777777" w:rsidTr="00745C9D">
        <w:trPr>
          <w:trHeight w:val="335"/>
          <w:ins w:id="1887" w:author="Sonja Galovic" w:date="2022-07-22T17:52:00Z"/>
        </w:trPr>
        <w:tc>
          <w:tcPr>
            <w:tcW w:w="3141" w:type="dxa"/>
            <w:tcBorders>
              <w:top w:val="single" w:sz="6" w:space="0" w:color="000000"/>
              <w:left w:val="single" w:sz="12" w:space="0" w:color="000000"/>
              <w:bottom w:val="single" w:sz="6" w:space="0" w:color="000000"/>
              <w:right w:val="single" w:sz="6" w:space="0" w:color="000000"/>
            </w:tcBorders>
          </w:tcPr>
          <w:p w14:paraId="6B5C0988" w14:textId="77777777" w:rsidR="00E53914" w:rsidRDefault="00E53914" w:rsidP="00745C9D">
            <w:pPr>
              <w:rPr>
                <w:ins w:id="1888" w:author="Sonja Galovic" w:date="2022-07-22T17:52:00Z"/>
              </w:rPr>
            </w:pPr>
            <w:ins w:id="1889" w:author="Sonja Galovic" w:date="2022-07-22T17:52:00Z">
              <w:r>
                <w:rPr>
                  <w:rFonts w:eastAsia="Times New Roman" w:cs="Times New Roman"/>
                  <w:b/>
                </w:rPr>
                <w:t xml:space="preserve">Verovatnoća: </w:t>
              </w:r>
              <w:r>
                <w:rPr>
                  <w:rFonts w:eastAsia="Times New Roman" w:cs="Times New Roman"/>
                  <w:iCs/>
                </w:rPr>
                <w:t>3</w:t>
              </w:r>
            </w:ins>
          </w:p>
        </w:tc>
        <w:tc>
          <w:tcPr>
            <w:tcW w:w="3110" w:type="dxa"/>
            <w:gridSpan w:val="2"/>
            <w:tcBorders>
              <w:top w:val="single" w:sz="6" w:space="0" w:color="000000"/>
              <w:left w:val="single" w:sz="6" w:space="0" w:color="000000"/>
              <w:bottom w:val="single" w:sz="6" w:space="0" w:color="000000"/>
              <w:right w:val="single" w:sz="6" w:space="0" w:color="000000"/>
            </w:tcBorders>
          </w:tcPr>
          <w:p w14:paraId="44E6A988" w14:textId="027CD4D6" w:rsidR="00E53914" w:rsidRDefault="00E53914" w:rsidP="00745C9D">
            <w:pPr>
              <w:ind w:left="1"/>
              <w:rPr>
                <w:ins w:id="1890" w:author="Sonja Galovic" w:date="2022-07-22T17:52:00Z"/>
              </w:rPr>
            </w:pPr>
            <w:ins w:id="1891" w:author="Sonja Galovic" w:date="2022-07-22T17:52:00Z">
              <w:r>
                <w:rPr>
                  <w:rFonts w:eastAsia="Times New Roman" w:cs="Times New Roman"/>
                  <w:b/>
                </w:rPr>
                <w:t xml:space="preserve">Uticaj: </w:t>
              </w:r>
              <w:del w:id="1892" w:author="Srdjan Todorovic" w:date="2022-07-22T17:29:00Z">
                <w:r w:rsidRPr="004D3DE0">
                  <w:rPr>
                    <w:rFonts w:eastAsia="Times New Roman" w:cs="Times New Roman"/>
                    <w:bCs/>
                  </w:rPr>
                  <w:delText>4</w:delText>
                </w:r>
              </w:del>
            </w:ins>
            <w:ins w:id="1893" w:author="Srdjan Todorovic" w:date="2022-07-22T17:29:00Z">
              <w:r w:rsidR="00D25588">
                <w:rPr>
                  <w:rFonts w:eastAsia="Times New Roman" w:cs="Times New Roman"/>
                  <w:bCs/>
                </w:rPr>
                <w:t>3</w:t>
              </w:r>
            </w:ins>
            <w:ins w:id="1894" w:author="Sonja Galovic" w:date="2022-07-22T17:52:00Z">
              <w:r>
                <w:rPr>
                  <w:rFonts w:eastAsia="Times New Roman" w:cs="Times New Roman"/>
                </w:rPr>
                <w:t xml:space="preserve"> </w:t>
              </w:r>
            </w:ins>
          </w:p>
        </w:tc>
        <w:tc>
          <w:tcPr>
            <w:tcW w:w="3240" w:type="dxa"/>
            <w:tcBorders>
              <w:top w:val="single" w:sz="6" w:space="0" w:color="000000"/>
              <w:left w:val="single" w:sz="6" w:space="0" w:color="000000"/>
              <w:bottom w:val="single" w:sz="6" w:space="0" w:color="000000"/>
              <w:right w:val="single" w:sz="12" w:space="0" w:color="000000"/>
            </w:tcBorders>
          </w:tcPr>
          <w:p w14:paraId="60029B73" w14:textId="139C18D2" w:rsidR="00E53914" w:rsidRDefault="00E53914" w:rsidP="00745C9D">
            <w:pPr>
              <w:ind w:left="1"/>
              <w:rPr>
                <w:ins w:id="1895" w:author="Sonja Galovic" w:date="2022-07-22T17:52:00Z"/>
              </w:rPr>
            </w:pPr>
            <w:ins w:id="1896" w:author="Sonja Galovic" w:date="2022-07-22T17:52:00Z">
              <w:r>
                <w:rPr>
                  <w:rFonts w:eastAsia="Times New Roman" w:cs="Times New Roman"/>
                  <w:b/>
                </w:rPr>
                <w:t xml:space="preserve">Izloženost riziku: </w:t>
              </w:r>
              <w:del w:id="1897" w:author="Srdjan Todorovic" w:date="2022-07-22T17:29:00Z">
                <w:r>
                  <w:rPr>
                    <w:rFonts w:eastAsia="Times New Roman" w:cs="Times New Roman"/>
                    <w:iCs/>
                  </w:rPr>
                  <w:delText>12</w:delText>
                </w:r>
              </w:del>
            </w:ins>
            <w:ins w:id="1898" w:author="Srdjan Todorovic" w:date="2022-07-22T17:29:00Z">
              <w:r w:rsidR="00D25588">
                <w:rPr>
                  <w:rFonts w:eastAsia="Times New Roman" w:cs="Times New Roman"/>
                  <w:iCs/>
                </w:rPr>
                <w:t>9</w:t>
              </w:r>
            </w:ins>
            <w:ins w:id="1899" w:author="Sonja Galovic" w:date="2022-07-22T17:52:00Z">
              <w:r>
                <w:rPr>
                  <w:rFonts w:eastAsia="Times New Roman" w:cs="Times New Roman"/>
                </w:rPr>
                <w:t xml:space="preserve"> </w:t>
              </w:r>
            </w:ins>
          </w:p>
        </w:tc>
      </w:tr>
      <w:tr w:rsidR="00E53914" w14:paraId="784487DA" w14:textId="77777777" w:rsidTr="00745C9D">
        <w:trPr>
          <w:trHeight w:val="663"/>
          <w:ins w:id="1900" w:author="Sonja Galovic" w:date="2022-07-22T17:52:00Z"/>
        </w:trPr>
        <w:tc>
          <w:tcPr>
            <w:tcW w:w="9492" w:type="dxa"/>
            <w:gridSpan w:val="4"/>
            <w:tcBorders>
              <w:top w:val="single" w:sz="6" w:space="0" w:color="000000"/>
              <w:left w:val="single" w:sz="12" w:space="0" w:color="000000"/>
              <w:bottom w:val="single" w:sz="6" w:space="0" w:color="000000"/>
              <w:right w:val="single" w:sz="12" w:space="0" w:color="000000"/>
            </w:tcBorders>
          </w:tcPr>
          <w:p w14:paraId="60996856" w14:textId="231B9307" w:rsidR="00E53914" w:rsidRDefault="00E53914" w:rsidP="00745C9D">
            <w:pPr>
              <w:rPr>
                <w:ins w:id="1901" w:author="Sonja Galovic" w:date="2022-07-22T17:52:00Z"/>
              </w:rPr>
            </w:pPr>
            <w:ins w:id="1902" w:author="Sonja Galovic" w:date="2022-07-22T17:52:00Z">
              <w:r>
                <w:rPr>
                  <w:rFonts w:eastAsia="Times New Roman" w:cs="Times New Roman"/>
                  <w:b/>
                </w:rPr>
                <w:t>Prvi indikator:</w:t>
              </w:r>
            </w:ins>
            <w:ins w:id="1903" w:author="Sonja Galovic" w:date="2022-07-22T18:00:00Z">
              <w:r w:rsidR="007614A9">
                <w:rPr>
                  <w:rFonts w:eastAsia="Times New Roman" w:cs="Times New Roman"/>
                </w:rPr>
                <w:t xml:space="preserve"> </w:t>
              </w:r>
            </w:ins>
            <w:ins w:id="1904" w:author="Sonja Galovic" w:date="2022-07-22T18:01:00Z">
              <w:r w:rsidR="004D7354">
                <w:rPr>
                  <w:rFonts w:eastAsia="Times New Roman" w:cs="Times New Roman"/>
                </w:rPr>
                <w:t xml:space="preserve">Klijent </w:t>
              </w:r>
            </w:ins>
            <w:ins w:id="1905" w:author="Sonja Galovic" w:date="2022-07-22T18:04:00Z">
              <w:r w:rsidR="00295ECD">
                <w:rPr>
                  <w:rFonts w:eastAsia="Times New Roman" w:cs="Times New Roman"/>
                </w:rPr>
                <w:t xml:space="preserve">se žali na otežano </w:t>
              </w:r>
            </w:ins>
            <w:ins w:id="1906" w:author="Sonja Galovic" w:date="2022-07-22T18:14:00Z">
              <w:r w:rsidR="007E6CBC">
                <w:rPr>
                  <w:rFonts w:eastAsia="Times New Roman" w:cs="Times New Roman"/>
                </w:rPr>
                <w:t>snalaženje</w:t>
              </w:r>
              <w:r w:rsidR="00130A49">
                <w:rPr>
                  <w:rFonts w:eastAsia="Times New Roman" w:cs="Times New Roman"/>
                </w:rPr>
                <w:t xml:space="preserve"> tokom</w:t>
              </w:r>
            </w:ins>
            <w:ins w:id="1907" w:author="Sonja Galovic" w:date="2022-07-22T18:15:00Z">
              <w:r w:rsidR="00E77FA8">
                <w:rPr>
                  <w:rFonts w:eastAsia="Times New Roman" w:cs="Times New Roman"/>
                </w:rPr>
                <w:t xml:space="preserve"> korišćenja aplikacije.</w:t>
              </w:r>
            </w:ins>
          </w:p>
        </w:tc>
      </w:tr>
      <w:tr w:rsidR="00E53914" w14:paraId="7DB9D963" w14:textId="77777777" w:rsidTr="00745C9D">
        <w:trPr>
          <w:trHeight w:val="663"/>
          <w:ins w:id="1908" w:author="Sonja Galovic" w:date="2022-07-22T17:52:00Z"/>
        </w:trPr>
        <w:tc>
          <w:tcPr>
            <w:tcW w:w="9492" w:type="dxa"/>
            <w:gridSpan w:val="4"/>
            <w:tcBorders>
              <w:top w:val="single" w:sz="6" w:space="0" w:color="000000"/>
              <w:left w:val="single" w:sz="12" w:space="0" w:color="000000"/>
              <w:bottom w:val="single" w:sz="6" w:space="0" w:color="000000"/>
              <w:right w:val="single" w:sz="12" w:space="0" w:color="000000"/>
            </w:tcBorders>
          </w:tcPr>
          <w:p w14:paraId="781CA383" w14:textId="6250AA62" w:rsidR="00E53914" w:rsidRDefault="00E53914" w:rsidP="00745C9D">
            <w:pPr>
              <w:rPr>
                <w:ins w:id="1909" w:author="Sonja Galovic" w:date="2022-07-22T17:52:00Z"/>
              </w:rPr>
            </w:pPr>
            <w:ins w:id="1910" w:author="Sonja Galovic" w:date="2022-07-22T17:52:00Z">
              <w:r>
                <w:rPr>
                  <w:rFonts w:eastAsia="Times New Roman" w:cs="Times New Roman"/>
                  <w:b/>
                </w:rPr>
                <w:t>Plan upravljanja rizikom:</w:t>
              </w:r>
              <w:r>
                <w:rPr>
                  <w:rFonts w:eastAsia="Times New Roman" w:cs="Times New Roman"/>
                </w:rPr>
                <w:t xml:space="preserve"> </w:t>
              </w:r>
            </w:ins>
            <w:ins w:id="1911" w:author="Sonja Galovic" w:date="2022-07-22T18:04:00Z">
              <w:r w:rsidR="00EB251C">
                <w:rPr>
                  <w:rFonts w:eastAsia="Times New Roman" w:cs="Times New Roman"/>
                </w:rPr>
                <w:t xml:space="preserve">Redovno testiranje aplikacije i </w:t>
              </w:r>
            </w:ins>
            <w:ins w:id="1912" w:author="Sonja Galovic" w:date="2022-07-22T18:05:00Z">
              <w:r w:rsidR="00674C98">
                <w:rPr>
                  <w:rFonts w:eastAsia="Times New Roman" w:cs="Times New Roman"/>
                </w:rPr>
                <w:t>zadovoljenosti</w:t>
              </w:r>
            </w:ins>
            <w:ins w:id="1913" w:author="Sonja Galovic" w:date="2022-07-22T18:04:00Z">
              <w:r w:rsidR="00EB251C">
                <w:rPr>
                  <w:rFonts w:eastAsia="Times New Roman" w:cs="Times New Roman"/>
                </w:rPr>
                <w:t xml:space="preserve"> kriterijuma,</w:t>
              </w:r>
            </w:ins>
            <w:ins w:id="1914" w:author="Sonja Galovic" w:date="2022-07-22T18:05:00Z">
              <w:r w:rsidR="00520B04">
                <w:rPr>
                  <w:rFonts w:eastAsia="Times New Roman" w:cs="Times New Roman"/>
                </w:rPr>
                <w:t xml:space="preserve"> </w:t>
              </w:r>
              <w:r w:rsidR="00451103">
                <w:rPr>
                  <w:rFonts w:eastAsia="Times New Roman" w:cs="Times New Roman"/>
                </w:rPr>
                <w:t>tokom svih</w:t>
              </w:r>
            </w:ins>
            <w:ins w:id="1915" w:author="Sonja Galovic" w:date="2022-07-22T18:04:00Z">
              <w:r w:rsidR="00EB251C">
                <w:rPr>
                  <w:rFonts w:eastAsia="Times New Roman" w:cs="Times New Roman"/>
                </w:rPr>
                <w:t xml:space="preserve"> faza</w:t>
              </w:r>
            </w:ins>
            <w:ins w:id="1916" w:author="Sonja Galovic" w:date="2022-07-22T18:05:00Z">
              <w:r w:rsidR="00451103">
                <w:rPr>
                  <w:rFonts w:eastAsia="Times New Roman" w:cs="Times New Roman"/>
                </w:rPr>
                <w:t xml:space="preserve"> njenog</w:t>
              </w:r>
            </w:ins>
            <w:ins w:id="1917" w:author="Sonja Galovic" w:date="2022-07-22T18:04:00Z">
              <w:r w:rsidR="00EB251C">
                <w:rPr>
                  <w:rFonts w:eastAsia="Times New Roman" w:cs="Times New Roman"/>
                </w:rPr>
                <w:t xml:space="preserve"> razvoja.</w:t>
              </w:r>
            </w:ins>
          </w:p>
        </w:tc>
      </w:tr>
      <w:tr w:rsidR="00E53914" w14:paraId="3829DAF3" w14:textId="77777777" w:rsidTr="00745C9D">
        <w:trPr>
          <w:trHeight w:val="714"/>
          <w:ins w:id="1918" w:author="Sonja Galovic" w:date="2022-07-22T17:52:00Z"/>
        </w:trPr>
        <w:tc>
          <w:tcPr>
            <w:tcW w:w="4568" w:type="dxa"/>
            <w:gridSpan w:val="2"/>
            <w:tcBorders>
              <w:top w:val="single" w:sz="6" w:space="0" w:color="000000"/>
              <w:left w:val="single" w:sz="12" w:space="0" w:color="000000"/>
              <w:bottom w:val="single" w:sz="6" w:space="0" w:color="000000"/>
              <w:right w:val="single" w:sz="6" w:space="0" w:color="000000"/>
            </w:tcBorders>
          </w:tcPr>
          <w:p w14:paraId="5DD5B475" w14:textId="5FA1F6DF" w:rsidR="00E53914" w:rsidRDefault="00E53914" w:rsidP="00745C9D">
            <w:pPr>
              <w:ind w:right="6"/>
              <w:rPr>
                <w:ins w:id="1919" w:author="Sonja Galovic" w:date="2022-07-22T17:52:00Z"/>
              </w:rPr>
            </w:pPr>
            <w:ins w:id="1920" w:author="Sonja Galovic" w:date="2022-07-22T17:52:00Z">
              <w:r>
                <w:rPr>
                  <w:rFonts w:eastAsia="Times New Roman" w:cs="Times New Roman"/>
                  <w:b/>
                </w:rPr>
                <w:t>Zaduženi:</w:t>
              </w:r>
              <w:r>
                <w:rPr>
                  <w:rFonts w:eastAsia="Times New Roman" w:cs="Times New Roman"/>
                </w:rPr>
                <w:t xml:space="preserve"> </w:t>
              </w:r>
            </w:ins>
            <w:ins w:id="1921" w:author="Sonja Galovic" w:date="2022-07-22T17:56:00Z">
              <w:r w:rsidR="003F5877">
                <w:rPr>
                  <w:rFonts w:eastAsia="Times New Roman" w:cs="Times New Roman"/>
                </w:rPr>
                <w:t>Uroš Petronijević</w:t>
              </w:r>
            </w:ins>
          </w:p>
        </w:tc>
        <w:tc>
          <w:tcPr>
            <w:tcW w:w="4923" w:type="dxa"/>
            <w:gridSpan w:val="2"/>
            <w:tcBorders>
              <w:top w:val="single" w:sz="6" w:space="0" w:color="000000"/>
              <w:left w:val="single" w:sz="6" w:space="0" w:color="000000"/>
              <w:bottom w:val="single" w:sz="6" w:space="0" w:color="000000"/>
              <w:right w:val="single" w:sz="12" w:space="0" w:color="000000"/>
            </w:tcBorders>
          </w:tcPr>
          <w:p w14:paraId="6A78D254" w14:textId="77336DCD" w:rsidR="00E53914" w:rsidRDefault="00E53914" w:rsidP="00745C9D">
            <w:pPr>
              <w:ind w:left="1"/>
              <w:rPr>
                <w:ins w:id="1922" w:author="Sonja Galovic" w:date="2022-07-22T17:52:00Z"/>
              </w:rPr>
            </w:pPr>
            <w:ins w:id="1923" w:author="Sonja Galovic" w:date="2022-07-22T17:52:00Z">
              <w:r>
                <w:rPr>
                  <w:rFonts w:eastAsia="Times New Roman" w:cs="Times New Roman"/>
                  <w:b/>
                </w:rPr>
                <w:t>Krajnji rok:</w:t>
              </w:r>
              <w:r>
                <w:rPr>
                  <w:rFonts w:eastAsia="Times New Roman" w:cs="Times New Roman"/>
                </w:rPr>
                <w:t xml:space="preserve"> </w:t>
              </w:r>
            </w:ins>
            <w:ins w:id="1924" w:author="Sonja Galovic" w:date="2022-07-22T17:56:00Z">
              <w:r w:rsidR="00AD32A1">
                <w:rPr>
                  <w:rFonts w:eastAsia="Times New Roman" w:cs="Times New Roman"/>
                </w:rPr>
                <w:t>20</w:t>
              </w:r>
            </w:ins>
            <w:ins w:id="1925" w:author="Sonja Galovic" w:date="2022-07-22T17:52:00Z">
              <w:r w:rsidRPr="004D3DE0">
                <w:rPr>
                  <w:rFonts w:eastAsia="Times New Roman" w:cs="Times New Roman"/>
                  <w:szCs w:val="20"/>
                </w:rPr>
                <w:t>.08.2022.</w:t>
              </w:r>
            </w:ins>
          </w:p>
        </w:tc>
      </w:tr>
      <w:tr w:rsidR="00E53914" w14:paraId="6FB7FBC2" w14:textId="77777777" w:rsidTr="00745C9D">
        <w:trPr>
          <w:trHeight w:val="722"/>
          <w:ins w:id="1926" w:author="Sonja Galovic" w:date="2022-07-22T17:52:00Z"/>
        </w:trPr>
        <w:tc>
          <w:tcPr>
            <w:tcW w:w="9492" w:type="dxa"/>
            <w:gridSpan w:val="4"/>
            <w:tcBorders>
              <w:top w:val="single" w:sz="6" w:space="0" w:color="000000"/>
              <w:left w:val="single" w:sz="12" w:space="0" w:color="000000"/>
              <w:bottom w:val="single" w:sz="12" w:space="0" w:color="000000"/>
              <w:right w:val="single" w:sz="12" w:space="0" w:color="000000"/>
            </w:tcBorders>
          </w:tcPr>
          <w:p w14:paraId="38C16E79" w14:textId="67A37F3B" w:rsidR="00E53914" w:rsidRPr="004D3DE0" w:rsidRDefault="00E53914" w:rsidP="00745C9D">
            <w:pPr>
              <w:rPr>
                <w:ins w:id="1927" w:author="Sonja Galovic" w:date="2022-07-22T17:52:00Z"/>
              </w:rPr>
            </w:pPr>
            <w:ins w:id="1928" w:author="Sonja Galovic" w:date="2022-07-22T17:52:00Z">
              <w:r>
                <w:rPr>
                  <w:rFonts w:eastAsia="Times New Roman" w:cs="Times New Roman"/>
                  <w:b/>
                </w:rPr>
                <w:t>Plan za nepredviđene okolnosti:</w:t>
              </w:r>
              <w:r>
                <w:rPr>
                  <w:rFonts w:eastAsia="Times New Roman" w:cs="Times New Roman"/>
                </w:rPr>
                <w:t xml:space="preserve"> </w:t>
              </w:r>
            </w:ins>
            <w:ins w:id="1929" w:author="Sonja Galovic" w:date="2022-07-22T18:11:00Z">
              <w:r w:rsidR="003D7E2A">
                <w:rPr>
                  <w:rFonts w:eastAsia="Times New Roman" w:cs="Times New Roman"/>
                </w:rPr>
                <w:t>Izmena interfejsa aplikacije</w:t>
              </w:r>
              <w:r w:rsidR="00FA4FC7">
                <w:rPr>
                  <w:rFonts w:eastAsia="Times New Roman" w:cs="Times New Roman"/>
                </w:rPr>
                <w:t xml:space="preserve"> i </w:t>
              </w:r>
            </w:ins>
            <w:ins w:id="1930" w:author="Sonja Galovic" w:date="2022-07-22T18:12:00Z">
              <w:r w:rsidR="001E367A">
                <w:rPr>
                  <w:rFonts w:eastAsia="Times New Roman" w:cs="Times New Roman"/>
                </w:rPr>
                <w:t>prilagođavanje</w:t>
              </w:r>
            </w:ins>
            <w:ins w:id="1931" w:author="Sonja Galovic" w:date="2022-07-22T18:11:00Z">
              <w:r w:rsidR="00FA4FC7">
                <w:rPr>
                  <w:rFonts w:eastAsia="Times New Roman" w:cs="Times New Roman"/>
                </w:rPr>
                <w:t xml:space="preserve"> potrebama korisnika</w:t>
              </w:r>
            </w:ins>
            <w:ins w:id="1932" w:author="Sonja Galovic" w:date="2022-07-22T18:12:00Z">
              <w:r w:rsidR="00DC209F">
                <w:rPr>
                  <w:rFonts w:eastAsia="Times New Roman" w:cs="Times New Roman"/>
                </w:rPr>
                <w:t xml:space="preserve"> ili dizajniranje novog interfejsa aplikacije.</w:t>
              </w:r>
            </w:ins>
          </w:p>
        </w:tc>
      </w:tr>
    </w:tbl>
    <w:p w14:paraId="7871220D" w14:textId="77777777" w:rsidR="00A10EDA" w:rsidRDefault="00A10EDA">
      <w:pPr>
        <w:spacing w:after="0"/>
        <w:rPr>
          <w:ins w:id="1933" w:author="Srdjan Todorovic" w:date="2022-07-22T16:11:00Z"/>
        </w:rPr>
      </w:pPr>
    </w:p>
    <w:p w14:paraId="7731B19D" w14:textId="77777777" w:rsidR="00A10EDA" w:rsidRDefault="00A10EDA">
      <w:pPr>
        <w:rPr>
          <w:ins w:id="1934" w:author="Srdjan Todorovic" w:date="2022-07-22T16:11:00Z"/>
        </w:rPr>
      </w:pPr>
      <w:ins w:id="1935" w:author="Srdjan Todorovic" w:date="2022-07-22T16:11:00Z">
        <w:r>
          <w:br w:type="page"/>
        </w:r>
      </w:ins>
    </w:p>
    <w:tbl>
      <w:tblPr>
        <w:tblStyle w:val="TableGrid1"/>
        <w:tblW w:w="9492" w:type="dxa"/>
        <w:tblInd w:w="15" w:type="dxa"/>
        <w:tblCellMar>
          <w:top w:w="24" w:type="dxa"/>
          <w:left w:w="107" w:type="dxa"/>
          <w:right w:w="63" w:type="dxa"/>
        </w:tblCellMar>
        <w:tblLook w:val="04A0" w:firstRow="1" w:lastRow="0" w:firstColumn="1" w:lastColumn="0" w:noHBand="0" w:noVBand="1"/>
      </w:tblPr>
      <w:tblGrid>
        <w:gridCol w:w="3141"/>
        <w:gridCol w:w="1427"/>
        <w:gridCol w:w="1683"/>
        <w:gridCol w:w="3241"/>
      </w:tblGrid>
      <w:tr w:rsidR="00A10EDA" w14:paraId="675A1623" w14:textId="77777777">
        <w:trPr>
          <w:trHeight w:val="383"/>
          <w:ins w:id="1936" w:author="Srdjan Todorovic" w:date="2022-07-22T16:11:00Z"/>
        </w:trPr>
        <w:tc>
          <w:tcPr>
            <w:tcW w:w="3141" w:type="dxa"/>
            <w:tcBorders>
              <w:top w:val="single" w:sz="12" w:space="0" w:color="000000"/>
              <w:left w:val="single" w:sz="12" w:space="0" w:color="000000"/>
              <w:bottom w:val="single" w:sz="6" w:space="0" w:color="000000"/>
              <w:right w:val="single" w:sz="6" w:space="0" w:color="000000"/>
            </w:tcBorders>
          </w:tcPr>
          <w:p w14:paraId="4C52BB3E" w14:textId="3B9D2495" w:rsidR="00A10EDA" w:rsidRDefault="00A10EDA">
            <w:pPr>
              <w:rPr>
                <w:ins w:id="1937" w:author="Srdjan Todorovic" w:date="2022-07-22T16:11:00Z"/>
              </w:rPr>
            </w:pPr>
            <w:ins w:id="1938" w:author="Srdjan Todorovic" w:date="2022-07-22T16:11:00Z">
              <w:r>
                <w:rPr>
                  <w:rFonts w:eastAsia="Times New Roman" w:cs="Times New Roman"/>
                  <w:b/>
                </w:rPr>
                <w:lastRenderedPageBreak/>
                <w:t>Identifikator rizika:</w:t>
              </w:r>
              <w:r>
                <w:rPr>
                  <w:rFonts w:eastAsia="Times New Roman" w:cs="Times New Roman"/>
                </w:rPr>
                <w:t xml:space="preserve"> </w:t>
              </w:r>
              <w:r>
                <w:rPr>
                  <w:rFonts w:eastAsia="Times New Roman" w:cs="Times New Roman"/>
                  <w:iCs/>
                </w:rPr>
                <w:t>7</w:t>
              </w:r>
              <w:r w:rsidRPr="00B22920">
                <w:rPr>
                  <w:rFonts w:eastAsia="Times New Roman" w:cs="Times New Roman"/>
                  <w:iCs/>
                </w:rPr>
                <w:t xml:space="preserve"> </w:t>
              </w:r>
            </w:ins>
          </w:p>
        </w:tc>
        <w:tc>
          <w:tcPr>
            <w:tcW w:w="3110" w:type="dxa"/>
            <w:gridSpan w:val="2"/>
            <w:tcBorders>
              <w:top w:val="single" w:sz="12" w:space="0" w:color="000000"/>
              <w:left w:val="single" w:sz="6" w:space="0" w:color="000000"/>
              <w:bottom w:val="single" w:sz="6" w:space="0" w:color="000000"/>
              <w:right w:val="single" w:sz="6" w:space="0" w:color="000000"/>
            </w:tcBorders>
          </w:tcPr>
          <w:p w14:paraId="1CE60AF9" w14:textId="77777777" w:rsidR="00A10EDA" w:rsidRDefault="00A10EDA">
            <w:pPr>
              <w:ind w:left="1"/>
              <w:rPr>
                <w:ins w:id="1939" w:author="Srdjan Todorovic" w:date="2022-07-22T16:11:00Z"/>
              </w:rPr>
            </w:pPr>
            <w:ins w:id="1940" w:author="Srdjan Todorovic" w:date="2022-07-22T16:11:00Z">
              <w:r>
                <w:rPr>
                  <w:rFonts w:eastAsia="Times New Roman" w:cs="Times New Roman"/>
                  <w:b/>
                </w:rPr>
                <w:t xml:space="preserve">Datum otvaranja: </w:t>
              </w:r>
              <w:r w:rsidRPr="00046C57">
                <w:rPr>
                  <w:rFonts w:eastAsia="Times New Roman" w:cs="Times New Roman"/>
                  <w:iCs/>
                </w:rPr>
                <w:t>22.0</w:t>
              </w:r>
              <w:r>
                <w:rPr>
                  <w:rFonts w:eastAsia="Times New Roman" w:cs="Times New Roman"/>
                  <w:iCs/>
                </w:rPr>
                <w:t>7.2022.</w:t>
              </w:r>
              <w:r>
                <w:rPr>
                  <w:rFonts w:eastAsia="Times New Roman" w:cs="Times New Roman"/>
                </w:rPr>
                <w:t xml:space="preserve"> </w:t>
              </w:r>
            </w:ins>
          </w:p>
        </w:tc>
        <w:tc>
          <w:tcPr>
            <w:tcW w:w="3240" w:type="dxa"/>
            <w:tcBorders>
              <w:top w:val="single" w:sz="12" w:space="0" w:color="000000"/>
              <w:left w:val="single" w:sz="6" w:space="0" w:color="000000"/>
              <w:bottom w:val="single" w:sz="6" w:space="0" w:color="000000"/>
              <w:right w:val="single" w:sz="12" w:space="0" w:color="000000"/>
            </w:tcBorders>
          </w:tcPr>
          <w:p w14:paraId="403FB6F1" w14:textId="77777777" w:rsidR="00A10EDA" w:rsidRDefault="00A10EDA">
            <w:pPr>
              <w:ind w:left="1"/>
              <w:rPr>
                <w:ins w:id="1941" w:author="Srdjan Todorovic" w:date="2022-07-22T16:11:00Z"/>
              </w:rPr>
            </w:pPr>
            <w:ins w:id="1942" w:author="Srdjan Todorovic" w:date="2022-07-22T16:11:00Z">
              <w:r>
                <w:rPr>
                  <w:rFonts w:eastAsia="Times New Roman" w:cs="Times New Roman"/>
                  <w:b/>
                </w:rPr>
                <w:t>Datum zatvaranja:</w:t>
              </w:r>
              <w:r>
                <w:rPr>
                  <w:rFonts w:eastAsia="Times New Roman" w:cs="Times New Roman"/>
                  <w:i/>
                </w:rPr>
                <w:t xml:space="preserve"> </w:t>
              </w:r>
              <w:r>
                <w:rPr>
                  <w:rFonts w:eastAsia="Times New Roman" w:cs="Times New Roman"/>
                  <w:iCs/>
                </w:rPr>
                <w:t>31</w:t>
              </w:r>
              <w:r w:rsidRPr="00046C57">
                <w:rPr>
                  <w:rFonts w:eastAsia="Times New Roman" w:cs="Times New Roman"/>
                  <w:iCs/>
                </w:rPr>
                <w:t>.0</w:t>
              </w:r>
              <w:r>
                <w:rPr>
                  <w:rFonts w:eastAsia="Times New Roman" w:cs="Times New Roman"/>
                  <w:iCs/>
                </w:rPr>
                <w:t>8</w:t>
              </w:r>
              <w:r w:rsidRPr="00046C57">
                <w:rPr>
                  <w:rFonts w:eastAsia="Times New Roman" w:cs="Times New Roman"/>
                  <w:iCs/>
                </w:rPr>
                <w:t>.2022.</w:t>
              </w:r>
            </w:ins>
          </w:p>
        </w:tc>
      </w:tr>
      <w:tr w:rsidR="00A10EDA" w14:paraId="35B64F4C" w14:textId="77777777">
        <w:trPr>
          <w:trHeight w:val="409"/>
          <w:ins w:id="1943" w:author="Srdjan Todorovic" w:date="2022-07-22T16:11:00Z"/>
        </w:trPr>
        <w:tc>
          <w:tcPr>
            <w:tcW w:w="9492" w:type="dxa"/>
            <w:gridSpan w:val="4"/>
            <w:tcBorders>
              <w:top w:val="single" w:sz="6" w:space="0" w:color="000000"/>
              <w:left w:val="single" w:sz="12" w:space="0" w:color="000000"/>
              <w:bottom w:val="single" w:sz="6" w:space="0" w:color="000000"/>
              <w:right w:val="single" w:sz="12" w:space="0" w:color="000000"/>
            </w:tcBorders>
          </w:tcPr>
          <w:p w14:paraId="06102DB6" w14:textId="77777777" w:rsidR="00A10EDA" w:rsidRDefault="00A10EDA">
            <w:pPr>
              <w:rPr>
                <w:ins w:id="1944" w:author="Srdjan Todorovic" w:date="2022-07-22T16:11:00Z"/>
              </w:rPr>
            </w:pPr>
            <w:ins w:id="1945" w:author="Srdjan Todorovic" w:date="2022-07-22T16:11:00Z">
              <w:r>
                <w:rPr>
                  <w:rFonts w:eastAsia="Times New Roman" w:cs="Times New Roman"/>
                  <w:b/>
                </w:rPr>
                <w:t xml:space="preserve">Podnosilac: </w:t>
              </w:r>
              <w:r>
                <w:rPr>
                  <w:rFonts w:eastAsia="Times New Roman" w:cs="Times New Roman"/>
                  <w:iCs/>
                </w:rPr>
                <w:t>Srđan Todorović</w:t>
              </w:r>
              <w:r>
                <w:rPr>
                  <w:rFonts w:eastAsia="Times New Roman" w:cs="Times New Roman"/>
                </w:rPr>
                <w:t xml:space="preserve"> </w:t>
              </w:r>
            </w:ins>
          </w:p>
        </w:tc>
      </w:tr>
      <w:tr w:rsidR="00A10EDA" w14:paraId="40436B07" w14:textId="77777777">
        <w:trPr>
          <w:trHeight w:val="384"/>
          <w:ins w:id="1946" w:author="Srdjan Todorovic" w:date="2022-07-22T16:11:00Z"/>
        </w:trPr>
        <w:tc>
          <w:tcPr>
            <w:tcW w:w="9492" w:type="dxa"/>
            <w:gridSpan w:val="4"/>
            <w:tcBorders>
              <w:top w:val="single" w:sz="6" w:space="0" w:color="000000"/>
              <w:left w:val="single" w:sz="12" w:space="0" w:color="000000"/>
              <w:bottom w:val="single" w:sz="6" w:space="0" w:color="000000"/>
              <w:right w:val="single" w:sz="12" w:space="0" w:color="000000"/>
            </w:tcBorders>
          </w:tcPr>
          <w:p w14:paraId="2E0CE895" w14:textId="73C772E6" w:rsidR="00A10EDA" w:rsidRDefault="00A10EDA">
            <w:pPr>
              <w:rPr>
                <w:ins w:id="1947" w:author="Srdjan Todorovic" w:date="2022-07-22T16:11:00Z"/>
              </w:rPr>
            </w:pPr>
            <w:ins w:id="1948" w:author="Srdjan Todorovic" w:date="2022-07-22T16:11:00Z">
              <w:r>
                <w:rPr>
                  <w:rFonts w:eastAsia="Times New Roman" w:cs="Times New Roman"/>
                  <w:b/>
                </w:rPr>
                <w:t xml:space="preserve">Klasifikacija: </w:t>
              </w:r>
            </w:ins>
            <w:ins w:id="1949" w:author="Srdjan Todorovic" w:date="2022-07-22T16:42:00Z">
              <w:r w:rsidR="0006416C">
                <w:rPr>
                  <w:rFonts w:eastAsia="Times New Roman" w:cs="Times New Roman"/>
                  <w:bCs/>
                </w:rPr>
                <w:t>Tehni</w:t>
              </w:r>
              <w:r w:rsidR="006D72A3">
                <w:rPr>
                  <w:rFonts w:eastAsia="Times New Roman" w:cs="Times New Roman"/>
                  <w:bCs/>
                </w:rPr>
                <w:t xml:space="preserve">čki i tehnološki </w:t>
              </w:r>
            </w:ins>
          </w:p>
        </w:tc>
      </w:tr>
      <w:tr w:rsidR="00A10EDA" w14:paraId="10C3E08F" w14:textId="77777777">
        <w:trPr>
          <w:trHeight w:val="384"/>
          <w:ins w:id="1950" w:author="Srdjan Todorovic" w:date="2022-07-22T16:11:00Z"/>
        </w:trPr>
        <w:tc>
          <w:tcPr>
            <w:tcW w:w="9492" w:type="dxa"/>
            <w:gridSpan w:val="4"/>
            <w:tcBorders>
              <w:top w:val="single" w:sz="6" w:space="0" w:color="000000"/>
              <w:left w:val="single" w:sz="12" w:space="0" w:color="000000"/>
              <w:bottom w:val="single" w:sz="6" w:space="0" w:color="000000"/>
              <w:right w:val="single" w:sz="12" w:space="0" w:color="000000"/>
            </w:tcBorders>
          </w:tcPr>
          <w:p w14:paraId="756DCFA5" w14:textId="546FA775" w:rsidR="00A10EDA" w:rsidRDefault="00A10EDA">
            <w:pPr>
              <w:rPr>
                <w:ins w:id="1951" w:author="Srdjan Todorovic" w:date="2022-07-22T16:11:00Z"/>
              </w:rPr>
            </w:pPr>
            <w:ins w:id="1952" w:author="Srdjan Todorovic" w:date="2022-07-22T16:11:00Z">
              <w:r>
                <w:rPr>
                  <w:rFonts w:eastAsia="Times New Roman" w:cs="Times New Roman"/>
                  <w:b/>
                </w:rPr>
                <w:t xml:space="preserve">Opis: </w:t>
              </w:r>
            </w:ins>
            <w:ins w:id="1953" w:author="Srdjan Todorovic" w:date="2022-07-22T16:34:00Z">
              <w:r w:rsidR="00297A08" w:rsidRPr="00297A08">
                <w:rPr>
                  <w:rFonts w:eastAsia="Times New Roman" w:cs="Times New Roman"/>
                  <w:bCs/>
                  <w:rPrChange w:id="1954" w:author="Srdjan Todorovic" w:date="2022-07-22T16:34:00Z">
                    <w:rPr>
                      <w:rFonts w:eastAsia="Times New Roman" w:cs="Times New Roman"/>
                      <w:b/>
                    </w:rPr>
                  </w:rPrChange>
                </w:rPr>
                <w:t>P</w:t>
              </w:r>
              <w:r w:rsidR="00297A08">
                <w:rPr>
                  <w:rFonts w:eastAsia="Times New Roman" w:cs="Times New Roman"/>
                  <w:bCs/>
                </w:rPr>
                <w:t>r</w:t>
              </w:r>
              <w:r w:rsidR="00797EAC">
                <w:rPr>
                  <w:rFonts w:eastAsia="Times New Roman" w:cs="Times New Roman"/>
                  <w:bCs/>
                </w:rPr>
                <w:t>omen</w:t>
              </w:r>
            </w:ins>
            <w:ins w:id="1955" w:author="Sonja Galovic" w:date="2022-07-24T19:14:00Z">
              <w:r w:rsidR="004E44E3">
                <w:rPr>
                  <w:rFonts w:eastAsia="Times New Roman" w:cs="Times New Roman"/>
                  <w:bCs/>
                </w:rPr>
                <w:t>a softvera koji se koristi u radu</w:t>
              </w:r>
            </w:ins>
            <w:ins w:id="1956" w:author="Srdjan Todorovic" w:date="2022-07-22T16:34:00Z">
              <w:del w:id="1957" w:author="Sonja Galovic" w:date="2022-07-24T19:14:00Z">
                <w:r w:rsidR="00797EAC" w:rsidDel="004E44E3">
                  <w:rPr>
                    <w:rFonts w:eastAsia="Times New Roman" w:cs="Times New Roman"/>
                    <w:bCs/>
                  </w:rPr>
                  <w:delText>e</w:delText>
                </w:r>
              </w:del>
            </w:ins>
            <w:ins w:id="1958" w:author="Srdjan Todorovic" w:date="2022-07-22T16:35:00Z">
              <w:del w:id="1959" w:author="Sonja Galovic" w:date="2022-07-24T19:14:00Z">
                <w:r w:rsidR="00797EAC" w:rsidDel="004E44E3">
                  <w:rPr>
                    <w:rFonts w:eastAsia="Times New Roman" w:cs="Times New Roman"/>
                    <w:bCs/>
                  </w:rPr>
                  <w:delText xml:space="preserve"> </w:delText>
                </w:r>
                <w:r w:rsidR="0049500C" w:rsidDel="004E44E3">
                  <w:rPr>
                    <w:rFonts w:eastAsia="Times New Roman" w:cs="Times New Roman"/>
                    <w:bCs/>
                  </w:rPr>
                  <w:delText xml:space="preserve">alata </w:delText>
                </w:r>
              </w:del>
            </w:ins>
            <w:ins w:id="1960" w:author="Srdjan Todorovic" w:date="2022-07-22T16:36:00Z">
              <w:del w:id="1961" w:author="Sonja Galovic" w:date="2022-07-24T19:14:00Z">
                <w:r w:rsidR="00795A71" w:rsidDel="004E44E3">
                  <w:rPr>
                    <w:rFonts w:eastAsia="Times New Roman" w:cs="Times New Roman"/>
                    <w:bCs/>
                  </w:rPr>
                  <w:delText xml:space="preserve">potrebnih za rad </w:delText>
                </w:r>
              </w:del>
            </w:ins>
          </w:p>
        </w:tc>
      </w:tr>
      <w:tr w:rsidR="00A10EDA" w14:paraId="6F267229" w14:textId="77777777">
        <w:trPr>
          <w:trHeight w:val="384"/>
          <w:ins w:id="1962" w:author="Srdjan Todorovic" w:date="2022-07-22T16:11:00Z"/>
        </w:trPr>
        <w:tc>
          <w:tcPr>
            <w:tcW w:w="9492" w:type="dxa"/>
            <w:gridSpan w:val="4"/>
            <w:tcBorders>
              <w:top w:val="single" w:sz="6" w:space="0" w:color="000000"/>
              <w:left w:val="single" w:sz="12" w:space="0" w:color="000000"/>
              <w:bottom w:val="single" w:sz="6" w:space="0" w:color="000000"/>
              <w:right w:val="single" w:sz="12" w:space="0" w:color="000000"/>
            </w:tcBorders>
          </w:tcPr>
          <w:p w14:paraId="458A8BEA" w14:textId="4E576CDC" w:rsidR="00A10EDA" w:rsidRDefault="00A10EDA">
            <w:pPr>
              <w:rPr>
                <w:ins w:id="1963" w:author="Srdjan Todorovic" w:date="2022-07-22T16:11:00Z"/>
              </w:rPr>
            </w:pPr>
            <w:ins w:id="1964" w:author="Srdjan Todorovic" w:date="2022-07-22T16:11:00Z">
              <w:r>
                <w:rPr>
                  <w:rFonts w:eastAsia="Times New Roman" w:cs="Times New Roman"/>
                  <w:b/>
                </w:rPr>
                <w:t>Opseg uticaja:</w:t>
              </w:r>
              <w:r>
                <w:rPr>
                  <w:rFonts w:eastAsia="Times New Roman" w:cs="Times New Roman"/>
                </w:rPr>
                <w:t xml:space="preserve"> Vremenski plan, </w:t>
              </w:r>
            </w:ins>
            <w:ins w:id="1965" w:author="Srdjan Todorovic" w:date="2022-07-22T16:39:00Z">
              <w:r w:rsidR="000408B5" w:rsidRPr="000408B5">
                <w:rPr>
                  <w:rFonts w:eastAsia="Times New Roman" w:cs="Times New Roman"/>
                </w:rPr>
                <w:t>finansijski plan</w:t>
              </w:r>
            </w:ins>
            <w:ins w:id="1966" w:author="Srdjan Todorovic" w:date="2022-07-22T16:11:00Z">
              <w:r>
                <w:rPr>
                  <w:rFonts w:eastAsia="Times New Roman" w:cs="Times New Roman"/>
                </w:rPr>
                <w:t>, implementacija</w:t>
              </w:r>
            </w:ins>
          </w:p>
        </w:tc>
      </w:tr>
      <w:tr w:rsidR="00A10EDA" w14:paraId="20EAD3B6" w14:textId="77777777">
        <w:trPr>
          <w:trHeight w:val="335"/>
          <w:ins w:id="1967" w:author="Srdjan Todorovic" w:date="2022-07-22T16:11:00Z"/>
        </w:trPr>
        <w:tc>
          <w:tcPr>
            <w:tcW w:w="3141" w:type="dxa"/>
            <w:tcBorders>
              <w:top w:val="single" w:sz="6" w:space="0" w:color="000000"/>
              <w:left w:val="single" w:sz="12" w:space="0" w:color="000000"/>
              <w:bottom w:val="single" w:sz="6" w:space="0" w:color="000000"/>
              <w:right w:val="single" w:sz="6" w:space="0" w:color="000000"/>
            </w:tcBorders>
          </w:tcPr>
          <w:p w14:paraId="30F68D26" w14:textId="11973742" w:rsidR="00A10EDA" w:rsidRDefault="00A10EDA">
            <w:pPr>
              <w:rPr>
                <w:ins w:id="1968" w:author="Srdjan Todorovic" w:date="2022-07-22T16:11:00Z"/>
              </w:rPr>
            </w:pPr>
            <w:ins w:id="1969" w:author="Srdjan Todorovic" w:date="2022-07-22T16:11:00Z">
              <w:r>
                <w:rPr>
                  <w:rFonts w:eastAsia="Times New Roman" w:cs="Times New Roman"/>
                  <w:b/>
                </w:rPr>
                <w:t>Verovatnoća:</w:t>
              </w:r>
              <w:r w:rsidRPr="008920A8">
                <w:rPr>
                  <w:rFonts w:eastAsia="Times New Roman" w:cs="Times New Roman"/>
                  <w:rPrChange w:id="1970" w:author="Srdjan Todorovic" w:date="2022-07-22T22:02:00Z">
                    <w:rPr>
                      <w:rFonts w:eastAsia="Times New Roman" w:cs="Times New Roman"/>
                      <w:b/>
                    </w:rPr>
                  </w:rPrChange>
                </w:rPr>
                <w:t xml:space="preserve"> </w:t>
              </w:r>
            </w:ins>
            <w:ins w:id="1971" w:author="Srdjan Todorovic" w:date="2022-07-22T17:30:00Z">
              <w:r w:rsidR="008920A8" w:rsidRPr="008920A8">
                <w:rPr>
                  <w:rFonts w:eastAsia="Times New Roman" w:cs="Times New Roman"/>
                  <w:bCs/>
                  <w:rPrChange w:id="1972" w:author="Srdjan Todorovic" w:date="2022-07-22T17:30:00Z">
                    <w:rPr>
                      <w:rFonts w:eastAsia="Times New Roman" w:cs="Times New Roman"/>
                      <w:b/>
                    </w:rPr>
                  </w:rPrChange>
                </w:rPr>
                <w:t>2</w:t>
              </w:r>
            </w:ins>
          </w:p>
        </w:tc>
        <w:tc>
          <w:tcPr>
            <w:tcW w:w="3110" w:type="dxa"/>
            <w:gridSpan w:val="2"/>
            <w:tcBorders>
              <w:top w:val="single" w:sz="6" w:space="0" w:color="000000"/>
              <w:left w:val="single" w:sz="6" w:space="0" w:color="000000"/>
              <w:bottom w:val="single" w:sz="6" w:space="0" w:color="000000"/>
              <w:right w:val="single" w:sz="6" w:space="0" w:color="000000"/>
            </w:tcBorders>
          </w:tcPr>
          <w:p w14:paraId="7D91C730" w14:textId="5C39551C" w:rsidR="00A10EDA" w:rsidRDefault="00A10EDA">
            <w:pPr>
              <w:ind w:left="1"/>
              <w:rPr>
                <w:ins w:id="1973" w:author="Srdjan Todorovic" w:date="2022-07-22T16:11:00Z"/>
              </w:rPr>
            </w:pPr>
            <w:ins w:id="1974" w:author="Srdjan Todorovic" w:date="2022-07-22T16:11:00Z">
              <w:r>
                <w:rPr>
                  <w:rFonts w:eastAsia="Times New Roman" w:cs="Times New Roman"/>
                  <w:b/>
                </w:rPr>
                <w:t xml:space="preserve">Uticaj: </w:t>
              </w:r>
              <w:r w:rsidRPr="00280AA4">
                <w:rPr>
                  <w:rFonts w:eastAsia="Times New Roman" w:cs="Times New Roman"/>
                  <w:bCs/>
                </w:rPr>
                <w:t xml:space="preserve"> </w:t>
              </w:r>
            </w:ins>
            <w:ins w:id="1975" w:author="Srdjan Todorovic" w:date="2022-07-22T17:30:00Z">
              <w:r w:rsidR="008920A8">
                <w:rPr>
                  <w:rFonts w:eastAsia="Times New Roman" w:cs="Times New Roman"/>
                  <w:bCs/>
                </w:rPr>
                <w:t>3</w:t>
              </w:r>
            </w:ins>
          </w:p>
        </w:tc>
        <w:tc>
          <w:tcPr>
            <w:tcW w:w="3240" w:type="dxa"/>
            <w:tcBorders>
              <w:top w:val="single" w:sz="6" w:space="0" w:color="000000"/>
              <w:left w:val="single" w:sz="6" w:space="0" w:color="000000"/>
              <w:bottom w:val="single" w:sz="6" w:space="0" w:color="000000"/>
              <w:right w:val="single" w:sz="12" w:space="0" w:color="000000"/>
            </w:tcBorders>
          </w:tcPr>
          <w:p w14:paraId="5C937B37" w14:textId="5867186D" w:rsidR="00A10EDA" w:rsidRDefault="00A10EDA">
            <w:pPr>
              <w:ind w:left="1"/>
              <w:rPr>
                <w:ins w:id="1976" w:author="Srdjan Todorovic" w:date="2022-07-22T16:11:00Z"/>
              </w:rPr>
            </w:pPr>
            <w:ins w:id="1977" w:author="Srdjan Todorovic" w:date="2022-07-22T16:11:00Z">
              <w:r>
                <w:rPr>
                  <w:rFonts w:eastAsia="Times New Roman" w:cs="Times New Roman"/>
                  <w:b/>
                </w:rPr>
                <w:t xml:space="preserve">Izloženost riziku: </w:t>
              </w:r>
            </w:ins>
            <w:ins w:id="1978" w:author="Srdjan Todorovic" w:date="2022-07-22T17:30:00Z">
              <w:r w:rsidR="008920A8" w:rsidRPr="008920A8">
                <w:rPr>
                  <w:rFonts w:eastAsia="Times New Roman" w:cs="Times New Roman"/>
                  <w:bCs/>
                  <w:rPrChange w:id="1979" w:author="Srdjan Todorovic" w:date="2022-07-22T17:30:00Z">
                    <w:rPr>
                      <w:rFonts w:eastAsia="Times New Roman" w:cs="Times New Roman"/>
                      <w:b/>
                    </w:rPr>
                  </w:rPrChange>
                </w:rPr>
                <w:t>6</w:t>
              </w:r>
            </w:ins>
          </w:p>
        </w:tc>
      </w:tr>
      <w:tr w:rsidR="00A10EDA" w14:paraId="0AF0D6F4" w14:textId="77777777">
        <w:trPr>
          <w:trHeight w:val="299"/>
          <w:ins w:id="1980" w:author="Srdjan Todorovic" w:date="2022-07-22T16:11:00Z"/>
        </w:trPr>
        <w:tc>
          <w:tcPr>
            <w:tcW w:w="9492" w:type="dxa"/>
            <w:gridSpan w:val="4"/>
            <w:tcBorders>
              <w:top w:val="single" w:sz="6" w:space="0" w:color="000000"/>
              <w:left w:val="single" w:sz="12" w:space="0" w:color="000000"/>
              <w:bottom w:val="single" w:sz="6" w:space="0" w:color="000000"/>
              <w:right w:val="single" w:sz="12" w:space="0" w:color="000000"/>
            </w:tcBorders>
          </w:tcPr>
          <w:p w14:paraId="6BC8A1B7" w14:textId="70DC00B3" w:rsidR="00A10EDA" w:rsidRPr="00315FD0" w:rsidRDefault="00A10EDA">
            <w:pPr>
              <w:rPr>
                <w:ins w:id="1981" w:author="Srdjan Todorovic" w:date="2022-07-22T16:11:00Z"/>
                <w:rFonts w:eastAsia="Times New Roman" w:cs="Times New Roman"/>
                <w:rPrChange w:id="1982" w:author="Sonja Galovic" w:date="2022-07-24T19:12:00Z">
                  <w:rPr>
                    <w:ins w:id="1983" w:author="Srdjan Todorovic" w:date="2022-07-22T16:11:00Z"/>
                  </w:rPr>
                </w:rPrChange>
              </w:rPr>
            </w:pPr>
            <w:ins w:id="1984" w:author="Srdjan Todorovic" w:date="2022-07-22T16:11:00Z">
              <w:r>
                <w:rPr>
                  <w:rFonts w:eastAsia="Times New Roman" w:cs="Times New Roman"/>
                  <w:b/>
                </w:rPr>
                <w:t>Prvi indikator:</w:t>
              </w:r>
              <w:r>
                <w:rPr>
                  <w:rFonts w:eastAsia="Times New Roman" w:cs="Times New Roman"/>
                </w:rPr>
                <w:t xml:space="preserve"> </w:t>
              </w:r>
            </w:ins>
            <w:ins w:id="1985" w:author="Srdjan Todorovic" w:date="2022-07-22T16:44:00Z">
              <w:r w:rsidR="00E90177">
                <w:rPr>
                  <w:rFonts w:eastAsia="Times New Roman" w:cs="Times New Roman"/>
                </w:rPr>
                <w:t>Najava vendora o mogućim izmenama</w:t>
              </w:r>
            </w:ins>
            <w:ins w:id="1986" w:author="Sonja Galovic" w:date="2022-07-24T19:15:00Z">
              <w:r w:rsidR="007A752A">
                <w:rPr>
                  <w:rFonts w:eastAsia="Times New Roman" w:cs="Times New Roman"/>
                </w:rPr>
                <w:t xml:space="preserve"> softverskih</w:t>
              </w:r>
            </w:ins>
            <w:ins w:id="1987" w:author="Sonja Galovic" w:date="2022-07-24T19:12:00Z">
              <w:r w:rsidR="00315FD0">
                <w:rPr>
                  <w:rFonts w:eastAsia="Times New Roman" w:cs="Times New Roman"/>
                </w:rPr>
                <w:t xml:space="preserve"> alata (promena tipa licence ili funkcionalnosti koje alat podržava, sigurnosni propusti</w:t>
              </w:r>
            </w:ins>
            <w:ins w:id="1988" w:author="Sonja Galovic" w:date="2022-07-24T19:14:00Z">
              <w:r w:rsidR="00BE70B0">
                <w:rPr>
                  <w:rFonts w:eastAsia="Times New Roman" w:cs="Times New Roman"/>
                </w:rPr>
                <w:t xml:space="preserve"> itd.</w:t>
              </w:r>
            </w:ins>
            <w:ins w:id="1989" w:author="Sonja Galovic" w:date="2022-07-24T19:12:00Z">
              <w:r w:rsidR="00315FD0">
                <w:rPr>
                  <w:rFonts w:eastAsia="Times New Roman" w:cs="Times New Roman"/>
                </w:rPr>
                <w:t>)</w:t>
              </w:r>
            </w:ins>
          </w:p>
        </w:tc>
      </w:tr>
      <w:tr w:rsidR="00A10EDA" w14:paraId="5D52B17B" w14:textId="77777777">
        <w:trPr>
          <w:trHeight w:val="663"/>
          <w:ins w:id="1990" w:author="Srdjan Todorovic" w:date="2022-07-22T16:11:00Z"/>
        </w:trPr>
        <w:tc>
          <w:tcPr>
            <w:tcW w:w="9492" w:type="dxa"/>
            <w:gridSpan w:val="4"/>
            <w:tcBorders>
              <w:top w:val="single" w:sz="6" w:space="0" w:color="000000"/>
              <w:left w:val="single" w:sz="12" w:space="0" w:color="000000"/>
              <w:bottom w:val="single" w:sz="6" w:space="0" w:color="000000"/>
              <w:right w:val="single" w:sz="12" w:space="0" w:color="000000"/>
            </w:tcBorders>
          </w:tcPr>
          <w:p w14:paraId="547310A7" w14:textId="29CDF779" w:rsidR="00A10EDA" w:rsidRDefault="00A10EDA">
            <w:pPr>
              <w:rPr>
                <w:ins w:id="1991" w:author="Srdjan Todorovic" w:date="2022-07-22T16:11:00Z"/>
              </w:rPr>
            </w:pPr>
            <w:ins w:id="1992" w:author="Srdjan Todorovic" w:date="2022-07-22T16:11:00Z">
              <w:r>
                <w:rPr>
                  <w:rFonts w:eastAsia="Times New Roman" w:cs="Times New Roman"/>
                  <w:b/>
                </w:rPr>
                <w:t>Plan upravljanja rizikom:</w:t>
              </w:r>
              <w:r>
                <w:rPr>
                  <w:rFonts w:eastAsia="Times New Roman" w:cs="Times New Roman"/>
                </w:rPr>
                <w:t xml:space="preserve"> </w:t>
              </w:r>
            </w:ins>
            <w:ins w:id="1993" w:author="Srdjan Todorovic" w:date="2022-07-22T16:45:00Z">
              <w:r w:rsidR="00082851">
                <w:rPr>
                  <w:rFonts w:eastAsia="Times New Roman" w:cs="Times New Roman"/>
                </w:rPr>
                <w:t>A</w:t>
              </w:r>
              <w:r w:rsidR="008B7B86">
                <w:rPr>
                  <w:rFonts w:eastAsia="Times New Roman" w:cs="Times New Roman"/>
                </w:rPr>
                <w:t>k</w:t>
              </w:r>
            </w:ins>
            <w:ins w:id="1994" w:author="Srdjan Todorovic" w:date="2022-07-22T16:46:00Z">
              <w:r w:rsidR="008627A6">
                <w:rPr>
                  <w:rFonts w:eastAsia="Times New Roman" w:cs="Times New Roman"/>
                </w:rPr>
                <w:t xml:space="preserve">tivno praćenje </w:t>
              </w:r>
              <w:r w:rsidR="00664267">
                <w:rPr>
                  <w:rFonts w:eastAsia="Times New Roman" w:cs="Times New Roman"/>
                </w:rPr>
                <w:t>ak</w:t>
              </w:r>
              <w:r w:rsidR="00502540">
                <w:rPr>
                  <w:rFonts w:eastAsia="Times New Roman" w:cs="Times New Roman"/>
                </w:rPr>
                <w:t>ti</w:t>
              </w:r>
              <w:r w:rsidR="00426BB7">
                <w:rPr>
                  <w:rFonts w:eastAsia="Times New Roman" w:cs="Times New Roman"/>
                </w:rPr>
                <w:t xml:space="preserve">vnosti </w:t>
              </w:r>
            </w:ins>
            <w:ins w:id="1995" w:author="Srdjan Todorovic" w:date="2022-07-22T16:47:00Z">
              <w:r w:rsidR="000F71A3">
                <w:rPr>
                  <w:rFonts w:eastAsia="Times New Roman" w:cs="Times New Roman"/>
                </w:rPr>
                <w:t>i oba</w:t>
              </w:r>
              <w:r w:rsidR="00681F94">
                <w:rPr>
                  <w:rFonts w:eastAsia="Times New Roman" w:cs="Times New Roman"/>
                </w:rPr>
                <w:t xml:space="preserve">veštenja </w:t>
              </w:r>
              <w:r w:rsidR="00426BB7">
                <w:rPr>
                  <w:rFonts w:eastAsia="Times New Roman" w:cs="Times New Roman"/>
                </w:rPr>
                <w:t>vendora</w:t>
              </w:r>
              <w:r w:rsidR="00807C63">
                <w:rPr>
                  <w:rFonts w:eastAsia="Times New Roman" w:cs="Times New Roman"/>
                </w:rPr>
                <w:t xml:space="preserve">, kao i </w:t>
              </w:r>
              <w:r w:rsidR="00AE1515">
                <w:rPr>
                  <w:rFonts w:eastAsia="Times New Roman" w:cs="Times New Roman"/>
                </w:rPr>
                <w:t>pro</w:t>
              </w:r>
            </w:ins>
            <w:ins w:id="1996" w:author="Srdjan Todorovic" w:date="2022-07-22T16:48:00Z">
              <w:r w:rsidR="00AE1515">
                <w:rPr>
                  <w:rFonts w:eastAsia="Times New Roman" w:cs="Times New Roman"/>
                </w:rPr>
                <w:t xml:space="preserve">nalaženje supstituta za </w:t>
              </w:r>
            </w:ins>
            <w:ins w:id="1997" w:author="Sonja Galovic" w:date="2022-07-24T19:14:00Z">
              <w:r w:rsidR="006343D0">
                <w:rPr>
                  <w:rFonts w:eastAsia="Times New Roman" w:cs="Times New Roman"/>
                </w:rPr>
                <w:t xml:space="preserve">softverske </w:t>
              </w:r>
            </w:ins>
            <w:ins w:id="1998" w:author="Srdjan Todorovic" w:date="2022-07-22T16:48:00Z">
              <w:r w:rsidR="005D0129">
                <w:rPr>
                  <w:rFonts w:eastAsia="Times New Roman" w:cs="Times New Roman"/>
                </w:rPr>
                <w:t xml:space="preserve">alate </w:t>
              </w:r>
              <w:r w:rsidR="00B732B8">
                <w:rPr>
                  <w:rFonts w:eastAsia="Times New Roman" w:cs="Times New Roman"/>
                </w:rPr>
                <w:t>ko</w:t>
              </w:r>
              <w:r w:rsidR="00701A81">
                <w:rPr>
                  <w:rFonts w:eastAsia="Times New Roman" w:cs="Times New Roman"/>
                </w:rPr>
                <w:t>ji se koriste</w:t>
              </w:r>
            </w:ins>
          </w:p>
        </w:tc>
      </w:tr>
      <w:tr w:rsidR="00A10EDA" w14:paraId="00B650C8" w14:textId="77777777">
        <w:trPr>
          <w:trHeight w:val="344"/>
          <w:ins w:id="1999" w:author="Srdjan Todorovic" w:date="2022-07-22T16:11:00Z"/>
        </w:trPr>
        <w:tc>
          <w:tcPr>
            <w:tcW w:w="4568" w:type="dxa"/>
            <w:gridSpan w:val="2"/>
            <w:tcBorders>
              <w:top w:val="single" w:sz="6" w:space="0" w:color="000000"/>
              <w:left w:val="single" w:sz="12" w:space="0" w:color="000000"/>
              <w:bottom w:val="single" w:sz="6" w:space="0" w:color="000000"/>
              <w:right w:val="single" w:sz="6" w:space="0" w:color="000000"/>
            </w:tcBorders>
          </w:tcPr>
          <w:p w14:paraId="486F9B38" w14:textId="29592BD9" w:rsidR="00A10EDA" w:rsidRDefault="00A10EDA">
            <w:pPr>
              <w:ind w:right="6"/>
              <w:rPr>
                <w:ins w:id="2000" w:author="Srdjan Todorovic" w:date="2022-07-22T16:11:00Z"/>
              </w:rPr>
            </w:pPr>
            <w:ins w:id="2001" w:author="Srdjan Todorovic" w:date="2022-07-22T16:11:00Z">
              <w:r>
                <w:rPr>
                  <w:rFonts w:eastAsia="Times New Roman" w:cs="Times New Roman"/>
                  <w:b/>
                </w:rPr>
                <w:t>Zaduženi:</w:t>
              </w:r>
              <w:r>
                <w:rPr>
                  <w:rFonts w:eastAsia="Times New Roman" w:cs="Times New Roman"/>
                </w:rPr>
                <w:t xml:space="preserve"> </w:t>
              </w:r>
            </w:ins>
            <w:ins w:id="2002" w:author="Srdjan Todorovic" w:date="2022-07-22T16:44:00Z">
              <w:r w:rsidR="00223157" w:rsidRPr="00223157">
                <w:rPr>
                  <w:rFonts w:eastAsia="Times New Roman" w:cs="Times New Roman"/>
                  <w:iCs/>
                </w:rPr>
                <w:t>Uroš Petronijević</w:t>
              </w:r>
            </w:ins>
          </w:p>
        </w:tc>
        <w:tc>
          <w:tcPr>
            <w:tcW w:w="4923" w:type="dxa"/>
            <w:gridSpan w:val="2"/>
            <w:tcBorders>
              <w:top w:val="single" w:sz="6" w:space="0" w:color="000000"/>
              <w:left w:val="single" w:sz="6" w:space="0" w:color="000000"/>
              <w:bottom w:val="single" w:sz="6" w:space="0" w:color="000000"/>
              <w:right w:val="single" w:sz="12" w:space="0" w:color="000000"/>
            </w:tcBorders>
          </w:tcPr>
          <w:p w14:paraId="7CA27D85" w14:textId="0F9D558E" w:rsidR="00A10EDA" w:rsidRDefault="00A10EDA">
            <w:pPr>
              <w:ind w:left="1"/>
              <w:rPr>
                <w:ins w:id="2003" w:author="Srdjan Todorovic" w:date="2022-07-22T16:11:00Z"/>
              </w:rPr>
            </w:pPr>
            <w:ins w:id="2004" w:author="Srdjan Todorovic" w:date="2022-07-22T16:11:00Z">
              <w:r>
                <w:rPr>
                  <w:rFonts w:eastAsia="Times New Roman" w:cs="Times New Roman"/>
                  <w:b/>
                </w:rPr>
                <w:t>Krajnji rok:</w:t>
              </w:r>
              <w:r>
                <w:rPr>
                  <w:rFonts w:eastAsia="Times New Roman" w:cs="Times New Roman"/>
                </w:rPr>
                <w:t xml:space="preserve"> </w:t>
              </w:r>
            </w:ins>
            <w:ins w:id="2005" w:author="Srdjan Todorovic" w:date="2022-07-22T16:44:00Z">
              <w:r w:rsidR="00390613">
                <w:rPr>
                  <w:rFonts w:eastAsia="Times New Roman" w:cs="Times New Roman"/>
                </w:rPr>
                <w:t>31</w:t>
              </w:r>
            </w:ins>
            <w:ins w:id="2006" w:author="Srdjan Todorovic" w:date="2022-07-22T16:11:00Z">
              <w:r w:rsidRPr="00046C57">
                <w:rPr>
                  <w:rFonts w:eastAsia="Times New Roman" w:cs="Times New Roman"/>
                  <w:iCs/>
                  <w:szCs w:val="20"/>
                </w:rPr>
                <w:t>.0</w:t>
              </w:r>
            </w:ins>
            <w:ins w:id="2007" w:author="Srdjan Todorovic" w:date="2022-07-22T16:44:00Z">
              <w:r w:rsidR="00390613">
                <w:rPr>
                  <w:rFonts w:eastAsia="Times New Roman" w:cs="Times New Roman"/>
                  <w:iCs/>
                  <w:szCs w:val="20"/>
                </w:rPr>
                <w:t>8</w:t>
              </w:r>
            </w:ins>
            <w:ins w:id="2008" w:author="Srdjan Todorovic" w:date="2022-07-22T16:11:00Z">
              <w:r w:rsidRPr="00046C57">
                <w:rPr>
                  <w:rFonts w:eastAsia="Times New Roman" w:cs="Times New Roman"/>
                  <w:iCs/>
                  <w:szCs w:val="20"/>
                </w:rPr>
                <w:t>.2022.</w:t>
              </w:r>
            </w:ins>
          </w:p>
        </w:tc>
      </w:tr>
      <w:tr w:rsidR="00A10EDA" w14:paraId="24191B04" w14:textId="77777777">
        <w:trPr>
          <w:trHeight w:val="722"/>
          <w:ins w:id="2009" w:author="Srdjan Todorovic" w:date="2022-07-22T16:11:00Z"/>
        </w:trPr>
        <w:tc>
          <w:tcPr>
            <w:tcW w:w="9492" w:type="dxa"/>
            <w:gridSpan w:val="4"/>
            <w:tcBorders>
              <w:top w:val="single" w:sz="6" w:space="0" w:color="000000"/>
              <w:left w:val="single" w:sz="12" w:space="0" w:color="000000"/>
              <w:bottom w:val="single" w:sz="12" w:space="0" w:color="000000"/>
              <w:right w:val="single" w:sz="12" w:space="0" w:color="000000"/>
            </w:tcBorders>
          </w:tcPr>
          <w:p w14:paraId="6D45A6B3" w14:textId="09326F09" w:rsidR="00A10EDA" w:rsidRDefault="00A10EDA">
            <w:pPr>
              <w:rPr>
                <w:ins w:id="2010" w:author="Srdjan Todorovic" w:date="2022-07-22T16:11:00Z"/>
              </w:rPr>
            </w:pPr>
            <w:ins w:id="2011" w:author="Srdjan Todorovic" w:date="2022-07-22T16:11:00Z">
              <w:r>
                <w:rPr>
                  <w:rFonts w:eastAsia="Times New Roman" w:cs="Times New Roman"/>
                  <w:b/>
                </w:rPr>
                <w:t>Plan za nepredviđene okolnosti:</w:t>
              </w:r>
              <w:r>
                <w:rPr>
                  <w:rFonts w:eastAsia="Times New Roman" w:cs="Times New Roman"/>
                </w:rPr>
                <w:t xml:space="preserve"> </w:t>
              </w:r>
            </w:ins>
            <w:ins w:id="2012" w:author="Srdjan Todorovic" w:date="2022-07-22T16:50:00Z">
              <w:r w:rsidR="00DC57B6">
                <w:rPr>
                  <w:rFonts w:eastAsia="Times New Roman" w:cs="Times New Roman"/>
                </w:rPr>
                <w:t xml:space="preserve">Prelazak na korišćenje </w:t>
              </w:r>
              <w:r w:rsidR="00804725">
                <w:rPr>
                  <w:rFonts w:eastAsia="Times New Roman" w:cs="Times New Roman"/>
                </w:rPr>
                <w:t xml:space="preserve">pronađenih </w:t>
              </w:r>
            </w:ins>
            <w:ins w:id="2013" w:author="Srdjan Todorovic" w:date="2022-07-22T16:51:00Z">
              <w:r w:rsidR="00804725">
                <w:rPr>
                  <w:rFonts w:eastAsia="Times New Roman" w:cs="Times New Roman"/>
                </w:rPr>
                <w:t>supsti</w:t>
              </w:r>
              <w:r w:rsidR="00FE5AAB">
                <w:rPr>
                  <w:rFonts w:eastAsia="Times New Roman" w:cs="Times New Roman"/>
                </w:rPr>
                <w:t>tuta</w:t>
              </w:r>
            </w:ins>
          </w:p>
        </w:tc>
      </w:tr>
    </w:tbl>
    <w:p w14:paraId="3C946F07" w14:textId="77777777" w:rsidR="00D50DF3" w:rsidRDefault="00D50DF3">
      <w:pPr>
        <w:spacing w:after="0"/>
        <w:rPr>
          <w:ins w:id="2014" w:author="Sonja Galovic" w:date="2022-08-07T21:41:00Z"/>
        </w:rPr>
      </w:pPr>
    </w:p>
    <w:p w14:paraId="1E1F2F00" w14:textId="77777777" w:rsidR="00226CEE" w:rsidRDefault="00226CEE">
      <w:pPr>
        <w:spacing w:after="0"/>
        <w:rPr>
          <w:ins w:id="2015" w:author="Sonja Galovic" w:date="2022-08-07T21:41:00Z"/>
        </w:rPr>
      </w:pPr>
    </w:p>
    <w:p w14:paraId="54F399A1" w14:textId="77777777" w:rsidR="00226CEE" w:rsidRDefault="00226CEE">
      <w:pPr>
        <w:spacing w:after="0"/>
        <w:rPr>
          <w:ins w:id="2016" w:author="Sonja Galovic" w:date="2022-07-22T18:14:00Z"/>
        </w:rPr>
      </w:pPr>
    </w:p>
    <w:p w14:paraId="79467F40" w14:textId="77777777" w:rsidR="007E72D5" w:rsidRDefault="007E72D5">
      <w:pPr>
        <w:spacing w:after="0"/>
        <w:rPr>
          <w:ins w:id="2017" w:author="Sonja Galovic" w:date="2022-07-22T18:14:00Z"/>
        </w:rPr>
      </w:pPr>
    </w:p>
    <w:p w14:paraId="6D89F6E8" w14:textId="77777777" w:rsidR="007E72D5" w:rsidRDefault="007E72D5">
      <w:pPr>
        <w:spacing w:after="0"/>
        <w:rPr>
          <w:ins w:id="2018" w:author="Sonja Galovic" w:date="2022-07-22T18:14:00Z"/>
          <w:del w:id="2019" w:author="Srdjan Todorovic" w:date="2022-07-22T16:20:00Z"/>
        </w:rPr>
      </w:pPr>
    </w:p>
    <w:p w14:paraId="6898EF8B" w14:textId="77777777" w:rsidR="007E72D5" w:rsidRDefault="007E72D5">
      <w:pPr>
        <w:spacing w:after="0"/>
        <w:rPr>
          <w:ins w:id="2020" w:author="Sonja Galovic" w:date="2022-07-22T18:14:00Z"/>
          <w:del w:id="2021" w:author="Srdjan Todorovic" w:date="2022-07-22T16:20:00Z"/>
        </w:rPr>
      </w:pPr>
    </w:p>
    <w:tbl>
      <w:tblPr>
        <w:tblStyle w:val="TableGrid1"/>
        <w:tblW w:w="9492" w:type="dxa"/>
        <w:tblInd w:w="15" w:type="dxa"/>
        <w:tblCellMar>
          <w:top w:w="24" w:type="dxa"/>
          <w:left w:w="107" w:type="dxa"/>
          <w:right w:w="63" w:type="dxa"/>
        </w:tblCellMar>
        <w:tblLook w:val="04A0" w:firstRow="1" w:lastRow="0" w:firstColumn="1" w:lastColumn="0" w:noHBand="0" w:noVBand="1"/>
      </w:tblPr>
      <w:tblGrid>
        <w:gridCol w:w="3141"/>
        <w:gridCol w:w="1427"/>
        <w:gridCol w:w="1683"/>
        <w:gridCol w:w="3241"/>
      </w:tblGrid>
      <w:tr w:rsidR="007E72D5" w14:paraId="2450786A" w14:textId="77777777" w:rsidTr="00745C9D">
        <w:trPr>
          <w:trHeight w:val="383"/>
          <w:ins w:id="2022" w:author="Sonja Galovic" w:date="2022-07-22T18:14:00Z"/>
        </w:trPr>
        <w:tc>
          <w:tcPr>
            <w:tcW w:w="3141" w:type="dxa"/>
            <w:tcBorders>
              <w:top w:val="single" w:sz="12" w:space="0" w:color="000000"/>
              <w:left w:val="single" w:sz="12" w:space="0" w:color="000000"/>
              <w:bottom w:val="single" w:sz="6" w:space="0" w:color="000000"/>
              <w:right w:val="single" w:sz="6" w:space="0" w:color="000000"/>
            </w:tcBorders>
          </w:tcPr>
          <w:p w14:paraId="2E581E50" w14:textId="69D89243" w:rsidR="007E72D5" w:rsidRDefault="007E72D5" w:rsidP="00745C9D">
            <w:pPr>
              <w:rPr>
                <w:ins w:id="2023" w:author="Sonja Galovic" w:date="2022-07-22T18:14:00Z"/>
              </w:rPr>
            </w:pPr>
            <w:ins w:id="2024" w:author="Sonja Galovic" w:date="2022-07-22T18:14:00Z">
              <w:r>
                <w:rPr>
                  <w:rFonts w:eastAsia="Times New Roman" w:cs="Times New Roman"/>
                  <w:b/>
                </w:rPr>
                <w:t>Identifikator rizika:</w:t>
              </w:r>
              <w:r>
                <w:rPr>
                  <w:rFonts w:eastAsia="Times New Roman" w:cs="Times New Roman"/>
                </w:rPr>
                <w:t xml:space="preserve"> 8</w:t>
              </w:r>
            </w:ins>
          </w:p>
        </w:tc>
        <w:tc>
          <w:tcPr>
            <w:tcW w:w="3110" w:type="dxa"/>
            <w:gridSpan w:val="2"/>
            <w:tcBorders>
              <w:top w:val="single" w:sz="12" w:space="0" w:color="000000"/>
              <w:left w:val="single" w:sz="6" w:space="0" w:color="000000"/>
              <w:bottom w:val="single" w:sz="6" w:space="0" w:color="000000"/>
              <w:right w:val="single" w:sz="6" w:space="0" w:color="000000"/>
            </w:tcBorders>
          </w:tcPr>
          <w:p w14:paraId="058FB124" w14:textId="77777777" w:rsidR="007E72D5" w:rsidRDefault="007E72D5" w:rsidP="00745C9D">
            <w:pPr>
              <w:ind w:left="1"/>
              <w:rPr>
                <w:ins w:id="2025" w:author="Sonja Galovic" w:date="2022-07-22T18:14:00Z"/>
              </w:rPr>
            </w:pPr>
            <w:ins w:id="2026" w:author="Sonja Galovic" w:date="2022-07-22T18:14:00Z">
              <w:r>
                <w:rPr>
                  <w:rFonts w:eastAsia="Times New Roman" w:cs="Times New Roman"/>
                  <w:b/>
                </w:rPr>
                <w:t xml:space="preserve">Datum otvaranja: </w:t>
              </w:r>
              <w:r w:rsidRPr="004D3DE0">
                <w:rPr>
                  <w:rFonts w:eastAsia="Times New Roman" w:cs="Times New Roman"/>
                  <w:iCs/>
                </w:rPr>
                <w:t>22.0</w:t>
              </w:r>
              <w:r>
                <w:rPr>
                  <w:rFonts w:eastAsia="Times New Roman" w:cs="Times New Roman"/>
                  <w:iCs/>
                </w:rPr>
                <w:t>7.2022.</w:t>
              </w:r>
              <w:r>
                <w:rPr>
                  <w:rFonts w:eastAsia="Times New Roman" w:cs="Times New Roman"/>
                </w:rPr>
                <w:t xml:space="preserve"> </w:t>
              </w:r>
            </w:ins>
          </w:p>
        </w:tc>
        <w:tc>
          <w:tcPr>
            <w:tcW w:w="3240" w:type="dxa"/>
            <w:tcBorders>
              <w:top w:val="single" w:sz="12" w:space="0" w:color="000000"/>
              <w:left w:val="single" w:sz="6" w:space="0" w:color="000000"/>
              <w:bottom w:val="single" w:sz="6" w:space="0" w:color="000000"/>
              <w:right w:val="single" w:sz="12" w:space="0" w:color="000000"/>
            </w:tcBorders>
          </w:tcPr>
          <w:p w14:paraId="748B6FE4" w14:textId="77777777" w:rsidR="007E72D5" w:rsidRDefault="007E72D5" w:rsidP="00745C9D">
            <w:pPr>
              <w:ind w:left="1"/>
              <w:rPr>
                <w:ins w:id="2027" w:author="Sonja Galovic" w:date="2022-07-22T18:14:00Z"/>
              </w:rPr>
            </w:pPr>
            <w:ins w:id="2028" w:author="Sonja Galovic" w:date="2022-07-22T18:14:00Z">
              <w:r>
                <w:rPr>
                  <w:rFonts w:eastAsia="Times New Roman" w:cs="Times New Roman"/>
                  <w:b/>
                </w:rPr>
                <w:t>Datum zatvaranja:</w:t>
              </w:r>
              <w:r>
                <w:rPr>
                  <w:rFonts w:eastAsia="Times New Roman" w:cs="Times New Roman"/>
                  <w:i/>
                </w:rPr>
                <w:t xml:space="preserve"> </w:t>
              </w:r>
              <w:r w:rsidRPr="004D3DE0">
                <w:rPr>
                  <w:rFonts w:eastAsia="Times New Roman" w:cs="Times New Roman"/>
                  <w:iCs/>
                </w:rPr>
                <w:t>22.0</w:t>
              </w:r>
              <w:r>
                <w:rPr>
                  <w:rFonts w:eastAsia="Times New Roman" w:cs="Times New Roman"/>
                  <w:iCs/>
                </w:rPr>
                <w:t>8</w:t>
              </w:r>
              <w:r w:rsidRPr="004D3DE0">
                <w:rPr>
                  <w:rFonts w:eastAsia="Times New Roman" w:cs="Times New Roman"/>
                  <w:iCs/>
                </w:rPr>
                <w:t>.2022.</w:t>
              </w:r>
            </w:ins>
          </w:p>
        </w:tc>
      </w:tr>
      <w:tr w:rsidR="007E72D5" w14:paraId="276A635B" w14:textId="77777777" w:rsidTr="00745C9D">
        <w:trPr>
          <w:trHeight w:val="409"/>
          <w:ins w:id="2029" w:author="Sonja Galovic" w:date="2022-07-22T18:14:00Z"/>
        </w:trPr>
        <w:tc>
          <w:tcPr>
            <w:tcW w:w="9492" w:type="dxa"/>
            <w:gridSpan w:val="4"/>
            <w:tcBorders>
              <w:top w:val="single" w:sz="6" w:space="0" w:color="000000"/>
              <w:left w:val="single" w:sz="12" w:space="0" w:color="000000"/>
              <w:bottom w:val="single" w:sz="6" w:space="0" w:color="000000"/>
              <w:right w:val="single" w:sz="12" w:space="0" w:color="000000"/>
            </w:tcBorders>
          </w:tcPr>
          <w:p w14:paraId="3E283447" w14:textId="77777777" w:rsidR="007E72D5" w:rsidRDefault="007E72D5" w:rsidP="00745C9D">
            <w:pPr>
              <w:rPr>
                <w:ins w:id="2030" w:author="Sonja Galovic" w:date="2022-07-22T18:14:00Z"/>
              </w:rPr>
            </w:pPr>
            <w:ins w:id="2031" w:author="Sonja Galovic" w:date="2022-07-22T18:14:00Z">
              <w:r>
                <w:rPr>
                  <w:rFonts w:eastAsia="Times New Roman" w:cs="Times New Roman"/>
                  <w:b/>
                </w:rPr>
                <w:t xml:space="preserve">Podnosilac: </w:t>
              </w:r>
              <w:r>
                <w:rPr>
                  <w:rFonts w:eastAsia="Times New Roman" w:cs="Times New Roman"/>
                  <w:iCs/>
                </w:rPr>
                <w:t>Sonja Galović</w:t>
              </w:r>
              <w:r>
                <w:rPr>
                  <w:rFonts w:eastAsia="Times New Roman" w:cs="Times New Roman"/>
                </w:rPr>
                <w:t xml:space="preserve"> </w:t>
              </w:r>
            </w:ins>
          </w:p>
        </w:tc>
      </w:tr>
      <w:tr w:rsidR="007E72D5" w14:paraId="3CA1528E" w14:textId="77777777" w:rsidTr="00745C9D">
        <w:trPr>
          <w:trHeight w:val="384"/>
          <w:ins w:id="2032" w:author="Sonja Galovic" w:date="2022-07-22T18:14:00Z"/>
        </w:trPr>
        <w:tc>
          <w:tcPr>
            <w:tcW w:w="9492" w:type="dxa"/>
            <w:gridSpan w:val="4"/>
            <w:tcBorders>
              <w:top w:val="single" w:sz="6" w:space="0" w:color="000000"/>
              <w:left w:val="single" w:sz="12" w:space="0" w:color="000000"/>
              <w:bottom w:val="single" w:sz="6" w:space="0" w:color="000000"/>
              <w:right w:val="single" w:sz="12" w:space="0" w:color="000000"/>
            </w:tcBorders>
          </w:tcPr>
          <w:p w14:paraId="3772728D" w14:textId="2D01B251" w:rsidR="007E72D5" w:rsidRDefault="007E72D5" w:rsidP="00745C9D">
            <w:pPr>
              <w:rPr>
                <w:ins w:id="2033" w:author="Sonja Galovic" w:date="2022-07-22T18:14:00Z"/>
              </w:rPr>
            </w:pPr>
            <w:ins w:id="2034" w:author="Sonja Galovic" w:date="2022-07-22T18:14:00Z">
              <w:r>
                <w:rPr>
                  <w:rFonts w:eastAsia="Times New Roman" w:cs="Times New Roman"/>
                  <w:b/>
                </w:rPr>
                <w:t xml:space="preserve">Klasifikacija: </w:t>
              </w:r>
            </w:ins>
            <w:ins w:id="2035" w:author="Sonja Galovic" w:date="2022-07-24T19:02:00Z">
              <w:r w:rsidR="00D34A3F">
                <w:rPr>
                  <w:rFonts w:eastAsia="Times New Roman" w:cs="Times New Roman"/>
                  <w:bCs/>
                </w:rPr>
                <w:t>Zahtevi</w:t>
              </w:r>
            </w:ins>
          </w:p>
        </w:tc>
      </w:tr>
      <w:tr w:rsidR="007E72D5" w14:paraId="69298B71" w14:textId="77777777" w:rsidTr="00745C9D">
        <w:trPr>
          <w:trHeight w:val="384"/>
          <w:ins w:id="2036" w:author="Sonja Galovic" w:date="2022-07-22T18:14:00Z"/>
        </w:trPr>
        <w:tc>
          <w:tcPr>
            <w:tcW w:w="9492" w:type="dxa"/>
            <w:gridSpan w:val="4"/>
            <w:tcBorders>
              <w:top w:val="single" w:sz="6" w:space="0" w:color="000000"/>
              <w:left w:val="single" w:sz="12" w:space="0" w:color="000000"/>
              <w:bottom w:val="single" w:sz="6" w:space="0" w:color="000000"/>
              <w:right w:val="single" w:sz="12" w:space="0" w:color="000000"/>
            </w:tcBorders>
          </w:tcPr>
          <w:p w14:paraId="13E8E86E" w14:textId="31B33E4D" w:rsidR="007E72D5" w:rsidRDefault="007E72D5" w:rsidP="00745C9D">
            <w:pPr>
              <w:rPr>
                <w:ins w:id="2037" w:author="Sonja Galovic" w:date="2022-07-22T18:14:00Z"/>
              </w:rPr>
            </w:pPr>
            <w:ins w:id="2038" w:author="Sonja Galovic" w:date="2022-07-22T18:14:00Z">
              <w:r>
                <w:rPr>
                  <w:rFonts w:eastAsia="Times New Roman" w:cs="Times New Roman"/>
                  <w:b/>
                </w:rPr>
                <w:t xml:space="preserve">Opis: </w:t>
              </w:r>
              <w:r>
                <w:rPr>
                  <w:rFonts w:eastAsia="Times New Roman" w:cs="Times New Roman"/>
                  <w:bCs/>
                </w:rPr>
                <w:t>Konačan proizvod ne ispunjava zahteve klijenta</w:t>
              </w:r>
            </w:ins>
          </w:p>
        </w:tc>
      </w:tr>
      <w:tr w:rsidR="007E72D5" w14:paraId="5491749E" w14:textId="77777777" w:rsidTr="00745C9D">
        <w:trPr>
          <w:trHeight w:val="384"/>
          <w:ins w:id="2039" w:author="Sonja Galovic" w:date="2022-07-22T18:14:00Z"/>
        </w:trPr>
        <w:tc>
          <w:tcPr>
            <w:tcW w:w="9492" w:type="dxa"/>
            <w:gridSpan w:val="4"/>
            <w:tcBorders>
              <w:top w:val="single" w:sz="6" w:space="0" w:color="000000"/>
              <w:left w:val="single" w:sz="12" w:space="0" w:color="000000"/>
              <w:bottom w:val="single" w:sz="6" w:space="0" w:color="000000"/>
              <w:right w:val="single" w:sz="12" w:space="0" w:color="000000"/>
            </w:tcBorders>
          </w:tcPr>
          <w:p w14:paraId="79D752D3" w14:textId="77777777" w:rsidR="007E72D5" w:rsidRDefault="007E72D5" w:rsidP="00745C9D">
            <w:pPr>
              <w:rPr>
                <w:ins w:id="2040" w:author="Sonja Galovic" w:date="2022-07-22T18:14:00Z"/>
              </w:rPr>
            </w:pPr>
            <w:ins w:id="2041" w:author="Sonja Galovic" w:date="2022-07-22T18:14:00Z">
              <w:r>
                <w:rPr>
                  <w:rFonts w:eastAsia="Times New Roman" w:cs="Times New Roman"/>
                  <w:b/>
                </w:rPr>
                <w:t>Opseg uticaja:</w:t>
              </w:r>
              <w:r>
                <w:rPr>
                  <w:rFonts w:eastAsia="Times New Roman" w:cs="Times New Roman"/>
                </w:rPr>
                <w:t xml:space="preserve"> Krajnji korisnici aplikacije, projektni tim (dizajner korisničkog interfejsa)</w:t>
              </w:r>
            </w:ins>
          </w:p>
        </w:tc>
      </w:tr>
      <w:tr w:rsidR="007E72D5" w14:paraId="4DC4DB2A" w14:textId="77777777" w:rsidTr="00745C9D">
        <w:trPr>
          <w:trHeight w:val="335"/>
          <w:ins w:id="2042" w:author="Sonja Galovic" w:date="2022-07-22T18:14:00Z"/>
        </w:trPr>
        <w:tc>
          <w:tcPr>
            <w:tcW w:w="3141" w:type="dxa"/>
            <w:tcBorders>
              <w:top w:val="single" w:sz="6" w:space="0" w:color="000000"/>
              <w:left w:val="single" w:sz="12" w:space="0" w:color="000000"/>
              <w:bottom w:val="single" w:sz="6" w:space="0" w:color="000000"/>
              <w:right w:val="single" w:sz="6" w:space="0" w:color="000000"/>
            </w:tcBorders>
          </w:tcPr>
          <w:p w14:paraId="6B33B6ED" w14:textId="77777777" w:rsidR="007E72D5" w:rsidRDefault="007E72D5" w:rsidP="00745C9D">
            <w:pPr>
              <w:rPr>
                <w:ins w:id="2043" w:author="Sonja Galovic" w:date="2022-07-22T18:14:00Z"/>
              </w:rPr>
            </w:pPr>
            <w:ins w:id="2044" w:author="Sonja Galovic" w:date="2022-07-22T18:14:00Z">
              <w:r>
                <w:rPr>
                  <w:rFonts w:eastAsia="Times New Roman" w:cs="Times New Roman"/>
                  <w:b/>
                </w:rPr>
                <w:t xml:space="preserve">Verovatnoća: </w:t>
              </w:r>
              <w:r>
                <w:rPr>
                  <w:rFonts w:eastAsia="Times New Roman" w:cs="Times New Roman"/>
                  <w:iCs/>
                </w:rPr>
                <w:t>3</w:t>
              </w:r>
            </w:ins>
          </w:p>
        </w:tc>
        <w:tc>
          <w:tcPr>
            <w:tcW w:w="3110" w:type="dxa"/>
            <w:gridSpan w:val="2"/>
            <w:tcBorders>
              <w:top w:val="single" w:sz="6" w:space="0" w:color="000000"/>
              <w:left w:val="single" w:sz="6" w:space="0" w:color="000000"/>
              <w:bottom w:val="single" w:sz="6" w:space="0" w:color="000000"/>
              <w:right w:val="single" w:sz="6" w:space="0" w:color="000000"/>
            </w:tcBorders>
          </w:tcPr>
          <w:p w14:paraId="39FD80A8" w14:textId="27A38E02" w:rsidR="007E72D5" w:rsidRDefault="007E72D5" w:rsidP="00745C9D">
            <w:pPr>
              <w:ind w:left="1"/>
              <w:rPr>
                <w:ins w:id="2045" w:author="Sonja Galovic" w:date="2022-07-22T18:14:00Z"/>
              </w:rPr>
            </w:pPr>
            <w:ins w:id="2046" w:author="Sonja Galovic" w:date="2022-07-22T18:14:00Z">
              <w:r>
                <w:rPr>
                  <w:rFonts w:eastAsia="Times New Roman" w:cs="Times New Roman"/>
                  <w:b/>
                </w:rPr>
                <w:t xml:space="preserve">Uticaj: </w:t>
              </w:r>
              <w:del w:id="2047" w:author="Srdjan Todorovic" w:date="2022-07-22T17:31:00Z">
                <w:r w:rsidRPr="004D3DE0">
                  <w:rPr>
                    <w:rFonts w:eastAsia="Times New Roman" w:cs="Times New Roman"/>
                    <w:bCs/>
                  </w:rPr>
                  <w:delText>4</w:delText>
                </w:r>
              </w:del>
            </w:ins>
            <w:ins w:id="2048" w:author="Srdjan Todorovic" w:date="2022-07-22T17:31:00Z">
              <w:r w:rsidR="005D7958">
                <w:rPr>
                  <w:rFonts w:eastAsia="Times New Roman" w:cs="Times New Roman"/>
                  <w:bCs/>
                </w:rPr>
                <w:t>5</w:t>
              </w:r>
            </w:ins>
            <w:ins w:id="2049" w:author="Sonja Galovic" w:date="2022-07-22T18:14:00Z">
              <w:r>
                <w:rPr>
                  <w:rFonts w:eastAsia="Times New Roman" w:cs="Times New Roman"/>
                </w:rPr>
                <w:t xml:space="preserve"> </w:t>
              </w:r>
            </w:ins>
          </w:p>
        </w:tc>
        <w:tc>
          <w:tcPr>
            <w:tcW w:w="3240" w:type="dxa"/>
            <w:tcBorders>
              <w:top w:val="single" w:sz="6" w:space="0" w:color="000000"/>
              <w:left w:val="single" w:sz="6" w:space="0" w:color="000000"/>
              <w:bottom w:val="single" w:sz="6" w:space="0" w:color="000000"/>
              <w:right w:val="single" w:sz="12" w:space="0" w:color="000000"/>
            </w:tcBorders>
          </w:tcPr>
          <w:p w14:paraId="4D3D8FDC" w14:textId="0FF034C0" w:rsidR="007E72D5" w:rsidRDefault="007E72D5" w:rsidP="00745C9D">
            <w:pPr>
              <w:ind w:left="1"/>
              <w:rPr>
                <w:ins w:id="2050" w:author="Sonja Galovic" w:date="2022-07-22T18:14:00Z"/>
              </w:rPr>
            </w:pPr>
            <w:ins w:id="2051" w:author="Sonja Galovic" w:date="2022-07-22T18:14:00Z">
              <w:r>
                <w:rPr>
                  <w:rFonts w:eastAsia="Times New Roman" w:cs="Times New Roman"/>
                  <w:b/>
                </w:rPr>
                <w:t xml:space="preserve">Izloženost riziku: </w:t>
              </w:r>
              <w:del w:id="2052" w:author="Srdjan Todorovic" w:date="2022-07-22T17:32:00Z">
                <w:r>
                  <w:rPr>
                    <w:rFonts w:eastAsia="Times New Roman" w:cs="Times New Roman"/>
                    <w:iCs/>
                  </w:rPr>
                  <w:delText>12</w:delText>
                </w:r>
                <w:r>
                  <w:rPr>
                    <w:rFonts w:eastAsia="Times New Roman" w:cs="Times New Roman"/>
                  </w:rPr>
                  <w:delText xml:space="preserve"> </w:delText>
                </w:r>
              </w:del>
            </w:ins>
            <w:ins w:id="2053" w:author="Srdjan Todorovic" w:date="2022-07-22T17:32:00Z">
              <w:r w:rsidR="00A03CB5">
                <w:rPr>
                  <w:rFonts w:eastAsia="Times New Roman" w:cs="Times New Roman"/>
                  <w:iCs/>
                </w:rPr>
                <w:t>15</w:t>
              </w:r>
            </w:ins>
          </w:p>
        </w:tc>
      </w:tr>
      <w:tr w:rsidR="007E72D5" w14:paraId="1351AE4A" w14:textId="77777777" w:rsidTr="00745C9D">
        <w:trPr>
          <w:trHeight w:val="663"/>
          <w:ins w:id="2054" w:author="Sonja Galovic" w:date="2022-07-22T18:14:00Z"/>
        </w:trPr>
        <w:tc>
          <w:tcPr>
            <w:tcW w:w="9492" w:type="dxa"/>
            <w:gridSpan w:val="4"/>
            <w:tcBorders>
              <w:top w:val="single" w:sz="6" w:space="0" w:color="000000"/>
              <w:left w:val="single" w:sz="12" w:space="0" w:color="000000"/>
              <w:bottom w:val="single" w:sz="6" w:space="0" w:color="000000"/>
              <w:right w:val="single" w:sz="12" w:space="0" w:color="000000"/>
            </w:tcBorders>
          </w:tcPr>
          <w:p w14:paraId="1418B7D9" w14:textId="53CAD2A9" w:rsidR="007E72D5" w:rsidRDefault="007E72D5" w:rsidP="00745C9D">
            <w:pPr>
              <w:rPr>
                <w:ins w:id="2055" w:author="Sonja Galovic" w:date="2022-07-22T18:14:00Z"/>
              </w:rPr>
            </w:pPr>
            <w:ins w:id="2056" w:author="Sonja Galovic" w:date="2022-07-22T18:14:00Z">
              <w:r>
                <w:rPr>
                  <w:rFonts w:eastAsia="Times New Roman" w:cs="Times New Roman"/>
                  <w:b/>
                </w:rPr>
                <w:t>Prvi indikator:</w:t>
              </w:r>
              <w:r>
                <w:rPr>
                  <w:rFonts w:eastAsia="Times New Roman" w:cs="Times New Roman"/>
                </w:rPr>
                <w:t xml:space="preserve"> Klijent </w:t>
              </w:r>
            </w:ins>
            <w:ins w:id="2057" w:author="Sonja Galovic" w:date="2022-07-22T18:20:00Z">
              <w:r w:rsidR="008D6800">
                <w:rPr>
                  <w:rFonts w:eastAsia="Times New Roman" w:cs="Times New Roman"/>
                </w:rPr>
                <w:t>ukazuje na</w:t>
              </w:r>
            </w:ins>
            <w:ins w:id="2058" w:author="Sonja Galovic" w:date="2022-07-22T18:22:00Z">
              <w:r w:rsidR="00E965AF">
                <w:rPr>
                  <w:rFonts w:eastAsia="Times New Roman" w:cs="Times New Roman"/>
                </w:rPr>
                <w:t xml:space="preserve"> </w:t>
              </w:r>
            </w:ins>
            <w:ins w:id="2059" w:author="Sonja Galovic" w:date="2022-07-22T18:20:00Z">
              <w:r w:rsidR="008D6800">
                <w:rPr>
                  <w:rFonts w:eastAsia="Times New Roman" w:cs="Times New Roman"/>
                </w:rPr>
                <w:t>nedostatak</w:t>
              </w:r>
            </w:ins>
            <w:ins w:id="2060" w:author="Sonja Galovic" w:date="2022-07-22T18:22:00Z">
              <w:r w:rsidR="00E874CA">
                <w:rPr>
                  <w:rFonts w:eastAsia="Times New Roman" w:cs="Times New Roman"/>
                </w:rPr>
                <w:t xml:space="preserve"> aplikacije</w:t>
              </w:r>
            </w:ins>
            <w:ins w:id="2061" w:author="Sonja Galovic" w:date="2022-07-22T18:27:00Z">
              <w:r w:rsidR="00823A4C">
                <w:rPr>
                  <w:rFonts w:eastAsia="Times New Roman" w:cs="Times New Roman"/>
                </w:rPr>
                <w:t xml:space="preserve"> koji mu može napraviti problem u poslovanju</w:t>
              </w:r>
            </w:ins>
            <w:ins w:id="2062" w:author="Sonja Galovic" w:date="2022-07-22T18:22:00Z">
              <w:r w:rsidR="00E874CA">
                <w:rPr>
                  <w:rFonts w:eastAsia="Times New Roman" w:cs="Times New Roman"/>
                </w:rPr>
                <w:t>.</w:t>
              </w:r>
            </w:ins>
          </w:p>
        </w:tc>
      </w:tr>
      <w:tr w:rsidR="007E72D5" w14:paraId="48DEF23A" w14:textId="77777777" w:rsidTr="00745C9D">
        <w:trPr>
          <w:trHeight w:val="663"/>
          <w:ins w:id="2063" w:author="Sonja Galovic" w:date="2022-07-22T18:14:00Z"/>
        </w:trPr>
        <w:tc>
          <w:tcPr>
            <w:tcW w:w="9492" w:type="dxa"/>
            <w:gridSpan w:val="4"/>
            <w:tcBorders>
              <w:top w:val="single" w:sz="6" w:space="0" w:color="000000"/>
              <w:left w:val="single" w:sz="12" w:space="0" w:color="000000"/>
              <w:bottom w:val="single" w:sz="6" w:space="0" w:color="000000"/>
              <w:right w:val="single" w:sz="12" w:space="0" w:color="000000"/>
            </w:tcBorders>
          </w:tcPr>
          <w:p w14:paraId="3F981809" w14:textId="042F413C" w:rsidR="007E72D5" w:rsidRDefault="007E72D5" w:rsidP="00745C9D">
            <w:pPr>
              <w:rPr>
                <w:ins w:id="2064" w:author="Sonja Galovic" w:date="2022-07-22T18:14:00Z"/>
              </w:rPr>
            </w:pPr>
            <w:ins w:id="2065" w:author="Sonja Galovic" w:date="2022-07-22T18:14:00Z">
              <w:r>
                <w:rPr>
                  <w:rFonts w:eastAsia="Times New Roman" w:cs="Times New Roman"/>
                  <w:b/>
                </w:rPr>
                <w:t>Plan upravljanja rizikom:</w:t>
              </w:r>
              <w:r>
                <w:rPr>
                  <w:rFonts w:eastAsia="Times New Roman" w:cs="Times New Roman"/>
                </w:rPr>
                <w:t xml:space="preserve"> </w:t>
              </w:r>
            </w:ins>
            <w:ins w:id="2066" w:author="Sonja Galovic" w:date="2022-07-22T18:25:00Z">
              <w:r w:rsidR="00785FEF">
                <w:rPr>
                  <w:rFonts w:eastAsia="Times New Roman" w:cs="Times New Roman"/>
                </w:rPr>
                <w:t xml:space="preserve">Razvojni tim tokom razvoja </w:t>
              </w:r>
              <w:r w:rsidR="007E37CD">
                <w:rPr>
                  <w:rFonts w:eastAsia="Times New Roman" w:cs="Times New Roman"/>
                </w:rPr>
                <w:t>aplikacije pro</w:t>
              </w:r>
            </w:ins>
            <w:ins w:id="2067" w:author="Sonja Galovic" w:date="2022-07-22T18:26:00Z">
              <w:r w:rsidR="007E37CD">
                <w:rPr>
                  <w:rFonts w:eastAsia="Times New Roman" w:cs="Times New Roman"/>
                </w:rPr>
                <w:t xml:space="preserve">verava da li </w:t>
              </w:r>
              <w:r w:rsidR="00713592">
                <w:rPr>
                  <w:rFonts w:eastAsia="Times New Roman" w:cs="Times New Roman"/>
                </w:rPr>
                <w:t>su aplikacijom obuhvaćeni svi zahtevi klijenta</w:t>
              </w:r>
              <w:r w:rsidR="00AF2622">
                <w:rPr>
                  <w:rFonts w:eastAsia="Times New Roman" w:cs="Times New Roman"/>
                </w:rPr>
                <w:t xml:space="preserve"> i </w:t>
              </w:r>
              <w:r w:rsidR="00A3029E">
                <w:rPr>
                  <w:rFonts w:eastAsia="Times New Roman" w:cs="Times New Roman"/>
                </w:rPr>
                <w:t>da li aplikacija obavlja posao koji je klijentu potreban.</w:t>
              </w:r>
            </w:ins>
          </w:p>
        </w:tc>
      </w:tr>
      <w:tr w:rsidR="007E72D5" w14:paraId="3B9B7669" w14:textId="77777777" w:rsidTr="00745C9D">
        <w:trPr>
          <w:trHeight w:val="714"/>
          <w:ins w:id="2068" w:author="Sonja Galovic" w:date="2022-07-22T18:14:00Z"/>
        </w:trPr>
        <w:tc>
          <w:tcPr>
            <w:tcW w:w="4568" w:type="dxa"/>
            <w:gridSpan w:val="2"/>
            <w:tcBorders>
              <w:top w:val="single" w:sz="6" w:space="0" w:color="000000"/>
              <w:left w:val="single" w:sz="12" w:space="0" w:color="000000"/>
              <w:bottom w:val="single" w:sz="6" w:space="0" w:color="000000"/>
              <w:right w:val="single" w:sz="6" w:space="0" w:color="000000"/>
            </w:tcBorders>
          </w:tcPr>
          <w:p w14:paraId="2BFF768F" w14:textId="32593024" w:rsidR="007E72D5" w:rsidRDefault="007E72D5" w:rsidP="00745C9D">
            <w:pPr>
              <w:ind w:right="6"/>
              <w:rPr>
                <w:ins w:id="2069" w:author="Sonja Galovic" w:date="2022-07-22T18:14:00Z"/>
              </w:rPr>
            </w:pPr>
            <w:ins w:id="2070" w:author="Sonja Galovic" w:date="2022-07-22T18:14:00Z">
              <w:r>
                <w:rPr>
                  <w:rFonts w:eastAsia="Times New Roman" w:cs="Times New Roman"/>
                  <w:b/>
                </w:rPr>
                <w:t>Zaduženi:</w:t>
              </w:r>
              <w:r>
                <w:rPr>
                  <w:rFonts w:eastAsia="Times New Roman" w:cs="Times New Roman"/>
                </w:rPr>
                <w:t xml:space="preserve"> </w:t>
              </w:r>
            </w:ins>
            <w:ins w:id="2071" w:author="Sonja Galovic" w:date="2022-07-22T18:21:00Z">
              <w:r w:rsidR="00A55DB4">
                <w:rPr>
                  <w:rFonts w:eastAsia="Times New Roman" w:cs="Times New Roman"/>
                </w:rPr>
                <w:t>Dušan Marković</w:t>
              </w:r>
            </w:ins>
          </w:p>
        </w:tc>
        <w:tc>
          <w:tcPr>
            <w:tcW w:w="4923" w:type="dxa"/>
            <w:gridSpan w:val="2"/>
            <w:tcBorders>
              <w:top w:val="single" w:sz="6" w:space="0" w:color="000000"/>
              <w:left w:val="single" w:sz="6" w:space="0" w:color="000000"/>
              <w:bottom w:val="single" w:sz="6" w:space="0" w:color="000000"/>
              <w:right w:val="single" w:sz="12" w:space="0" w:color="000000"/>
            </w:tcBorders>
          </w:tcPr>
          <w:p w14:paraId="02741D7A" w14:textId="77777777" w:rsidR="007E72D5" w:rsidRDefault="007E72D5" w:rsidP="00745C9D">
            <w:pPr>
              <w:ind w:left="1"/>
              <w:rPr>
                <w:ins w:id="2072" w:author="Sonja Galovic" w:date="2022-07-22T18:14:00Z"/>
              </w:rPr>
            </w:pPr>
            <w:ins w:id="2073" w:author="Sonja Galovic" w:date="2022-07-22T18:14:00Z">
              <w:r>
                <w:rPr>
                  <w:rFonts w:eastAsia="Times New Roman" w:cs="Times New Roman"/>
                  <w:b/>
                </w:rPr>
                <w:t>Krajnji rok:</w:t>
              </w:r>
              <w:r>
                <w:rPr>
                  <w:rFonts w:eastAsia="Times New Roman" w:cs="Times New Roman"/>
                </w:rPr>
                <w:t xml:space="preserve"> 20</w:t>
              </w:r>
              <w:r w:rsidRPr="004D3DE0">
                <w:rPr>
                  <w:rFonts w:eastAsia="Times New Roman" w:cs="Times New Roman"/>
                  <w:szCs w:val="20"/>
                </w:rPr>
                <w:t>.08.2022.</w:t>
              </w:r>
            </w:ins>
          </w:p>
        </w:tc>
      </w:tr>
      <w:tr w:rsidR="007E72D5" w14:paraId="4F5F190A" w14:textId="77777777" w:rsidTr="00745C9D">
        <w:trPr>
          <w:trHeight w:val="722"/>
          <w:ins w:id="2074" w:author="Sonja Galovic" w:date="2022-07-22T18:14:00Z"/>
        </w:trPr>
        <w:tc>
          <w:tcPr>
            <w:tcW w:w="9492" w:type="dxa"/>
            <w:gridSpan w:val="4"/>
            <w:tcBorders>
              <w:top w:val="single" w:sz="6" w:space="0" w:color="000000"/>
              <w:left w:val="single" w:sz="12" w:space="0" w:color="000000"/>
              <w:bottom w:val="single" w:sz="12" w:space="0" w:color="000000"/>
              <w:right w:val="single" w:sz="12" w:space="0" w:color="000000"/>
            </w:tcBorders>
          </w:tcPr>
          <w:p w14:paraId="561A709D" w14:textId="5F8BB2B9" w:rsidR="007E72D5" w:rsidRPr="004D3DE0" w:rsidRDefault="007E72D5" w:rsidP="00745C9D">
            <w:pPr>
              <w:rPr>
                <w:ins w:id="2075" w:author="Sonja Galovic" w:date="2022-07-22T18:14:00Z"/>
              </w:rPr>
            </w:pPr>
            <w:ins w:id="2076" w:author="Sonja Galovic" w:date="2022-07-22T18:14:00Z">
              <w:r>
                <w:rPr>
                  <w:rFonts w:eastAsia="Times New Roman" w:cs="Times New Roman"/>
                  <w:b/>
                </w:rPr>
                <w:t>Plan za nepredviđene okolnosti:</w:t>
              </w:r>
              <w:r>
                <w:rPr>
                  <w:rFonts w:eastAsia="Times New Roman" w:cs="Times New Roman"/>
                </w:rPr>
                <w:t xml:space="preserve"> Izmena aplikacij</w:t>
              </w:r>
            </w:ins>
            <w:ins w:id="2077" w:author="Sonja Galovic" w:date="2022-07-22T18:27:00Z">
              <w:r w:rsidR="001C43AC">
                <w:rPr>
                  <w:rFonts w:eastAsia="Times New Roman" w:cs="Times New Roman"/>
                </w:rPr>
                <w:t xml:space="preserve">e </w:t>
              </w:r>
            </w:ins>
            <w:ins w:id="2078" w:author="Sonja Galovic" w:date="2022-07-22T18:28:00Z">
              <w:r w:rsidR="00704E90">
                <w:rPr>
                  <w:rFonts w:eastAsia="Times New Roman" w:cs="Times New Roman"/>
                </w:rPr>
                <w:t xml:space="preserve">u skladu sa potrebama klijenta i </w:t>
              </w:r>
              <w:r w:rsidR="009310FE">
                <w:rPr>
                  <w:rFonts w:eastAsia="Times New Roman" w:cs="Times New Roman"/>
                </w:rPr>
                <w:t xml:space="preserve">oblasti </w:t>
              </w:r>
            </w:ins>
            <w:ins w:id="2079" w:author="Sonja Galovic" w:date="2022-07-22T18:29:00Z">
              <w:r w:rsidR="00A234FD">
                <w:rPr>
                  <w:rFonts w:eastAsia="Times New Roman" w:cs="Times New Roman"/>
                </w:rPr>
                <w:t>njegovog</w:t>
              </w:r>
              <w:r w:rsidR="000D570D">
                <w:rPr>
                  <w:rFonts w:eastAsia="Times New Roman" w:cs="Times New Roman"/>
                </w:rPr>
                <w:t xml:space="preserve"> </w:t>
              </w:r>
            </w:ins>
            <w:ins w:id="2080" w:author="Sonja Galovic" w:date="2022-07-22T18:28:00Z">
              <w:r w:rsidR="00704E90">
                <w:rPr>
                  <w:rFonts w:eastAsia="Times New Roman" w:cs="Times New Roman"/>
                </w:rPr>
                <w:t>poslovanja</w:t>
              </w:r>
            </w:ins>
            <w:ins w:id="2081" w:author="Sonja Galovic" w:date="2022-07-22T18:27:00Z">
              <w:r w:rsidR="001C43AC">
                <w:rPr>
                  <w:rFonts w:eastAsia="Times New Roman" w:cs="Times New Roman"/>
                </w:rPr>
                <w:t>.</w:t>
              </w:r>
            </w:ins>
          </w:p>
        </w:tc>
      </w:tr>
    </w:tbl>
    <w:p w14:paraId="12556BEA" w14:textId="4FFE055E" w:rsidR="00B636A2" w:rsidRDefault="00B636A2">
      <w:pPr>
        <w:spacing w:after="0"/>
        <w:rPr>
          <w:ins w:id="2082" w:author="Srdjan Todorovic" w:date="2022-07-22T16:51:00Z"/>
        </w:rPr>
      </w:pPr>
    </w:p>
    <w:p w14:paraId="5F20CF13" w14:textId="77777777" w:rsidR="00B636A2" w:rsidRDefault="00B636A2">
      <w:pPr>
        <w:rPr>
          <w:ins w:id="2083" w:author="Srdjan Todorovic" w:date="2022-07-22T16:51:00Z"/>
        </w:rPr>
      </w:pPr>
      <w:ins w:id="2084" w:author="Srdjan Todorovic" w:date="2022-07-22T16:51:00Z">
        <w:r>
          <w:br w:type="page"/>
        </w:r>
      </w:ins>
    </w:p>
    <w:tbl>
      <w:tblPr>
        <w:tblStyle w:val="TableGrid1"/>
        <w:tblW w:w="9492" w:type="dxa"/>
        <w:tblInd w:w="15" w:type="dxa"/>
        <w:tblCellMar>
          <w:top w:w="24" w:type="dxa"/>
          <w:left w:w="107" w:type="dxa"/>
          <w:right w:w="63" w:type="dxa"/>
        </w:tblCellMar>
        <w:tblLook w:val="04A0" w:firstRow="1" w:lastRow="0" w:firstColumn="1" w:lastColumn="0" w:noHBand="0" w:noVBand="1"/>
      </w:tblPr>
      <w:tblGrid>
        <w:gridCol w:w="3141"/>
        <w:gridCol w:w="1427"/>
        <w:gridCol w:w="1683"/>
        <w:gridCol w:w="3241"/>
        <w:tblGridChange w:id="2085">
          <w:tblGrid>
            <w:gridCol w:w="15"/>
            <w:gridCol w:w="3141"/>
            <w:gridCol w:w="1427"/>
            <w:gridCol w:w="1683"/>
            <w:gridCol w:w="3226"/>
            <w:gridCol w:w="15"/>
          </w:tblGrid>
        </w:tblGridChange>
      </w:tblGrid>
      <w:tr w:rsidR="00B636A2" w14:paraId="2D39CB53" w14:textId="77777777" w:rsidTr="00745C9D">
        <w:trPr>
          <w:trHeight w:val="383"/>
          <w:ins w:id="2086" w:author="Srdjan Todorovic" w:date="2022-07-22T16:51:00Z"/>
        </w:trPr>
        <w:tc>
          <w:tcPr>
            <w:tcW w:w="3141" w:type="dxa"/>
            <w:tcBorders>
              <w:top w:val="single" w:sz="12" w:space="0" w:color="000000"/>
              <w:left w:val="single" w:sz="12" w:space="0" w:color="000000"/>
              <w:bottom w:val="single" w:sz="6" w:space="0" w:color="000000"/>
              <w:right w:val="single" w:sz="6" w:space="0" w:color="000000"/>
            </w:tcBorders>
          </w:tcPr>
          <w:p w14:paraId="2BA4F6C8" w14:textId="616ECE19" w:rsidR="00B636A2" w:rsidRDefault="00B636A2" w:rsidP="00745C9D">
            <w:pPr>
              <w:rPr>
                <w:ins w:id="2087" w:author="Srdjan Todorovic" w:date="2022-07-22T16:51:00Z"/>
              </w:rPr>
            </w:pPr>
            <w:ins w:id="2088" w:author="Srdjan Todorovic" w:date="2022-07-22T16:51:00Z">
              <w:r>
                <w:rPr>
                  <w:rFonts w:eastAsia="Times New Roman" w:cs="Times New Roman"/>
                  <w:b/>
                </w:rPr>
                <w:lastRenderedPageBreak/>
                <w:t>Identifikator rizika:</w:t>
              </w:r>
              <w:r>
                <w:rPr>
                  <w:rFonts w:eastAsia="Times New Roman" w:cs="Times New Roman"/>
                </w:rPr>
                <w:t xml:space="preserve"> </w:t>
              </w:r>
              <w:r>
                <w:rPr>
                  <w:rFonts w:eastAsia="Times New Roman" w:cs="Times New Roman"/>
                  <w:iCs/>
                </w:rPr>
                <w:t>9</w:t>
              </w:r>
              <w:r w:rsidRPr="00B22920">
                <w:rPr>
                  <w:rFonts w:eastAsia="Times New Roman" w:cs="Times New Roman"/>
                  <w:iCs/>
                </w:rPr>
                <w:t xml:space="preserve"> </w:t>
              </w:r>
            </w:ins>
          </w:p>
        </w:tc>
        <w:tc>
          <w:tcPr>
            <w:tcW w:w="3110" w:type="dxa"/>
            <w:gridSpan w:val="2"/>
            <w:tcBorders>
              <w:top w:val="single" w:sz="12" w:space="0" w:color="000000"/>
              <w:left w:val="single" w:sz="6" w:space="0" w:color="000000"/>
              <w:bottom w:val="single" w:sz="6" w:space="0" w:color="000000"/>
              <w:right w:val="single" w:sz="6" w:space="0" w:color="000000"/>
            </w:tcBorders>
          </w:tcPr>
          <w:p w14:paraId="729C13F2" w14:textId="3BD7509A" w:rsidR="00B636A2" w:rsidRDefault="00B636A2" w:rsidP="00745C9D">
            <w:pPr>
              <w:ind w:left="1"/>
              <w:rPr>
                <w:ins w:id="2089" w:author="Srdjan Todorovic" w:date="2022-07-22T16:51:00Z"/>
              </w:rPr>
            </w:pPr>
            <w:ins w:id="2090" w:author="Srdjan Todorovic" w:date="2022-07-22T16:51:00Z">
              <w:r>
                <w:rPr>
                  <w:rFonts w:eastAsia="Times New Roman" w:cs="Times New Roman"/>
                  <w:b/>
                </w:rPr>
                <w:t xml:space="preserve">Datum otvaranja: </w:t>
              </w:r>
              <w:r w:rsidRPr="00046C57">
                <w:rPr>
                  <w:rFonts w:eastAsia="Times New Roman" w:cs="Times New Roman"/>
                  <w:iCs/>
                </w:rPr>
                <w:t>2</w:t>
              </w:r>
            </w:ins>
            <w:ins w:id="2091" w:author="Milan Jovanovic" w:date="2022-07-26T19:17:00Z">
              <w:r w:rsidR="00D61438">
                <w:rPr>
                  <w:rFonts w:eastAsia="Times New Roman" w:cs="Times New Roman"/>
                  <w:iCs/>
                </w:rPr>
                <w:t>2</w:t>
              </w:r>
            </w:ins>
            <w:ins w:id="2092" w:author="Srdjan Todorovic" w:date="2022-07-22T16:51:00Z">
              <w:del w:id="2093" w:author="Milan Jovanovic" w:date="2022-07-26T19:17:00Z">
                <w:r w:rsidRPr="00046C57" w:rsidDel="00D61438">
                  <w:rPr>
                    <w:rFonts w:eastAsia="Times New Roman" w:cs="Times New Roman"/>
                    <w:iCs/>
                  </w:rPr>
                  <w:delText>2</w:delText>
                </w:r>
              </w:del>
              <w:r w:rsidRPr="00046C57">
                <w:rPr>
                  <w:rFonts w:eastAsia="Times New Roman" w:cs="Times New Roman"/>
                  <w:iCs/>
                </w:rPr>
                <w:t>.0</w:t>
              </w:r>
              <w:r>
                <w:rPr>
                  <w:rFonts w:eastAsia="Times New Roman" w:cs="Times New Roman"/>
                  <w:iCs/>
                </w:rPr>
                <w:t>7.2022.</w:t>
              </w:r>
              <w:r>
                <w:rPr>
                  <w:rFonts w:eastAsia="Times New Roman" w:cs="Times New Roman"/>
                </w:rPr>
                <w:t xml:space="preserve"> </w:t>
              </w:r>
            </w:ins>
          </w:p>
        </w:tc>
        <w:tc>
          <w:tcPr>
            <w:tcW w:w="3240" w:type="dxa"/>
            <w:tcBorders>
              <w:top w:val="single" w:sz="12" w:space="0" w:color="000000"/>
              <w:left w:val="single" w:sz="6" w:space="0" w:color="000000"/>
              <w:bottom w:val="single" w:sz="6" w:space="0" w:color="000000"/>
              <w:right w:val="single" w:sz="12" w:space="0" w:color="000000"/>
            </w:tcBorders>
          </w:tcPr>
          <w:p w14:paraId="68B61B14" w14:textId="1C23F0CB" w:rsidR="00B636A2" w:rsidRDefault="00B636A2" w:rsidP="00745C9D">
            <w:pPr>
              <w:ind w:left="1"/>
              <w:rPr>
                <w:ins w:id="2094" w:author="Srdjan Todorovic" w:date="2022-07-22T16:51:00Z"/>
              </w:rPr>
            </w:pPr>
            <w:ins w:id="2095" w:author="Srdjan Todorovic" w:date="2022-07-22T16:51:00Z">
              <w:r>
                <w:rPr>
                  <w:rFonts w:eastAsia="Times New Roman" w:cs="Times New Roman"/>
                  <w:b/>
                </w:rPr>
                <w:t>Datum zatvaranja:</w:t>
              </w:r>
              <w:r>
                <w:rPr>
                  <w:rFonts w:eastAsia="Times New Roman" w:cs="Times New Roman"/>
                  <w:i/>
                </w:rPr>
                <w:t xml:space="preserve"> </w:t>
              </w:r>
            </w:ins>
            <w:ins w:id="2096" w:author="Srdjan Todorovic" w:date="2022-07-22T16:59:00Z">
              <w:r w:rsidR="00DE5300">
                <w:rPr>
                  <w:rFonts w:eastAsia="Times New Roman" w:cs="Times New Roman"/>
                  <w:iCs/>
                </w:rPr>
                <w:t>2</w:t>
              </w:r>
              <w:r w:rsidR="00E51D3A">
                <w:rPr>
                  <w:rFonts w:eastAsia="Times New Roman" w:cs="Times New Roman"/>
                  <w:iCs/>
                </w:rPr>
                <w:t>9</w:t>
              </w:r>
            </w:ins>
            <w:ins w:id="2097" w:author="Srdjan Todorovic" w:date="2022-07-22T16:51:00Z">
              <w:r w:rsidRPr="00046C57">
                <w:rPr>
                  <w:rFonts w:eastAsia="Times New Roman" w:cs="Times New Roman"/>
                  <w:iCs/>
                </w:rPr>
                <w:t>.0</w:t>
              </w:r>
              <w:r>
                <w:rPr>
                  <w:rFonts w:eastAsia="Times New Roman" w:cs="Times New Roman"/>
                  <w:iCs/>
                </w:rPr>
                <w:t>8</w:t>
              </w:r>
              <w:r w:rsidRPr="00046C57">
                <w:rPr>
                  <w:rFonts w:eastAsia="Times New Roman" w:cs="Times New Roman"/>
                  <w:iCs/>
                </w:rPr>
                <w:t>.2022.</w:t>
              </w:r>
            </w:ins>
          </w:p>
        </w:tc>
      </w:tr>
      <w:tr w:rsidR="00B636A2" w14:paraId="51A0E1AF" w14:textId="77777777" w:rsidTr="00745C9D">
        <w:trPr>
          <w:trHeight w:val="409"/>
          <w:ins w:id="2098" w:author="Srdjan Todorovic" w:date="2022-07-22T16:51:00Z"/>
        </w:trPr>
        <w:tc>
          <w:tcPr>
            <w:tcW w:w="9492" w:type="dxa"/>
            <w:gridSpan w:val="4"/>
            <w:tcBorders>
              <w:top w:val="single" w:sz="6" w:space="0" w:color="000000"/>
              <w:left w:val="single" w:sz="12" w:space="0" w:color="000000"/>
              <w:bottom w:val="single" w:sz="6" w:space="0" w:color="000000"/>
              <w:right w:val="single" w:sz="12" w:space="0" w:color="000000"/>
            </w:tcBorders>
          </w:tcPr>
          <w:p w14:paraId="1D39E8B3" w14:textId="77777777" w:rsidR="00B636A2" w:rsidRDefault="00B636A2" w:rsidP="00745C9D">
            <w:pPr>
              <w:rPr>
                <w:ins w:id="2099" w:author="Srdjan Todorovic" w:date="2022-07-22T16:51:00Z"/>
              </w:rPr>
            </w:pPr>
            <w:ins w:id="2100" w:author="Srdjan Todorovic" w:date="2022-07-22T16:51:00Z">
              <w:r>
                <w:rPr>
                  <w:rFonts w:eastAsia="Times New Roman" w:cs="Times New Roman"/>
                  <w:b/>
                </w:rPr>
                <w:t xml:space="preserve">Podnosilac: </w:t>
              </w:r>
              <w:r>
                <w:rPr>
                  <w:rFonts w:eastAsia="Times New Roman" w:cs="Times New Roman"/>
                  <w:iCs/>
                </w:rPr>
                <w:t>Srđan Todorović</w:t>
              </w:r>
              <w:r>
                <w:rPr>
                  <w:rFonts w:eastAsia="Times New Roman" w:cs="Times New Roman"/>
                </w:rPr>
                <w:t xml:space="preserve"> </w:t>
              </w:r>
            </w:ins>
          </w:p>
        </w:tc>
      </w:tr>
      <w:tr w:rsidR="00B636A2" w14:paraId="0334D12C" w14:textId="77777777" w:rsidTr="00745C9D">
        <w:trPr>
          <w:trHeight w:val="384"/>
          <w:ins w:id="2101" w:author="Srdjan Todorovic" w:date="2022-07-22T16:51:00Z"/>
        </w:trPr>
        <w:tc>
          <w:tcPr>
            <w:tcW w:w="9492" w:type="dxa"/>
            <w:gridSpan w:val="4"/>
            <w:tcBorders>
              <w:top w:val="single" w:sz="6" w:space="0" w:color="000000"/>
              <w:left w:val="single" w:sz="12" w:space="0" w:color="000000"/>
              <w:bottom w:val="single" w:sz="6" w:space="0" w:color="000000"/>
              <w:right w:val="single" w:sz="12" w:space="0" w:color="000000"/>
            </w:tcBorders>
          </w:tcPr>
          <w:p w14:paraId="23FEDB6E" w14:textId="1C9E2774" w:rsidR="00B636A2" w:rsidRPr="0006416C" w:rsidRDefault="00B636A2" w:rsidP="00745C9D">
            <w:pPr>
              <w:rPr>
                <w:ins w:id="2102" w:author="Srdjan Todorovic" w:date="2022-07-22T16:51:00Z"/>
                <w:bCs/>
              </w:rPr>
            </w:pPr>
            <w:ins w:id="2103" w:author="Srdjan Todorovic" w:date="2022-07-22T16:51:00Z">
              <w:r>
                <w:rPr>
                  <w:rFonts w:eastAsia="Times New Roman" w:cs="Times New Roman"/>
                  <w:b/>
                </w:rPr>
                <w:t xml:space="preserve">Klasifikacija: </w:t>
              </w:r>
            </w:ins>
            <w:ins w:id="2104" w:author="Srdjan Todorovic" w:date="2022-07-22T17:04:00Z">
              <w:r w:rsidR="00871C63" w:rsidRPr="00871C63">
                <w:rPr>
                  <w:rFonts w:eastAsia="Times New Roman" w:cs="Times New Roman"/>
                  <w:bCs/>
                  <w:rPrChange w:id="2105" w:author="Srdjan Todorovic" w:date="2022-07-22T17:04:00Z">
                    <w:rPr>
                      <w:rFonts w:eastAsia="Times New Roman" w:cs="Times New Roman"/>
                      <w:b/>
                    </w:rPr>
                  </w:rPrChange>
                </w:rPr>
                <w:t>P</w:t>
              </w:r>
              <w:r w:rsidR="00871C63">
                <w:rPr>
                  <w:rFonts w:eastAsia="Times New Roman" w:cs="Times New Roman"/>
                  <w:bCs/>
                </w:rPr>
                <w:t>ro</w:t>
              </w:r>
              <w:r w:rsidR="006402CE">
                <w:rPr>
                  <w:rFonts w:eastAsia="Times New Roman" w:cs="Times New Roman"/>
                  <w:bCs/>
                </w:rPr>
                <w:t>dukcioni</w:t>
              </w:r>
            </w:ins>
          </w:p>
        </w:tc>
      </w:tr>
      <w:tr w:rsidR="00B636A2" w14:paraId="412A2B7B" w14:textId="77777777" w:rsidTr="00745C9D">
        <w:trPr>
          <w:trHeight w:val="384"/>
          <w:ins w:id="2106" w:author="Srdjan Todorovic" w:date="2022-07-22T16:51:00Z"/>
        </w:trPr>
        <w:tc>
          <w:tcPr>
            <w:tcW w:w="9492" w:type="dxa"/>
            <w:gridSpan w:val="4"/>
            <w:tcBorders>
              <w:top w:val="single" w:sz="6" w:space="0" w:color="000000"/>
              <w:left w:val="single" w:sz="12" w:space="0" w:color="000000"/>
              <w:bottom w:val="single" w:sz="6" w:space="0" w:color="000000"/>
              <w:right w:val="single" w:sz="12" w:space="0" w:color="000000"/>
            </w:tcBorders>
          </w:tcPr>
          <w:p w14:paraId="1C494008" w14:textId="7F0456AC" w:rsidR="00B636A2" w:rsidRDefault="00B636A2" w:rsidP="00745C9D">
            <w:pPr>
              <w:rPr>
                <w:ins w:id="2107" w:author="Srdjan Todorovic" w:date="2022-07-22T16:51:00Z"/>
              </w:rPr>
            </w:pPr>
            <w:ins w:id="2108" w:author="Srdjan Todorovic" w:date="2022-07-22T16:51:00Z">
              <w:r>
                <w:rPr>
                  <w:rFonts w:eastAsia="Times New Roman" w:cs="Times New Roman"/>
                  <w:b/>
                </w:rPr>
                <w:t>Opis:</w:t>
              </w:r>
              <w:r w:rsidRPr="00AE7675">
                <w:rPr>
                  <w:rFonts w:eastAsia="Times New Roman" w:cs="Times New Roman"/>
                  <w:bCs/>
                  <w:rPrChange w:id="2109" w:author="Srdjan Todorovic" w:date="2022-07-22T17:05:00Z">
                    <w:rPr>
                      <w:rFonts w:eastAsia="Times New Roman" w:cs="Times New Roman"/>
                      <w:b/>
                    </w:rPr>
                  </w:rPrChange>
                </w:rPr>
                <w:t xml:space="preserve"> </w:t>
              </w:r>
            </w:ins>
            <w:ins w:id="2110" w:author="Srdjan Todorovic" w:date="2022-07-22T17:05:00Z">
              <w:r w:rsidR="00AE7675" w:rsidRPr="00AE7675">
                <w:rPr>
                  <w:rFonts w:eastAsia="Times New Roman" w:cs="Times New Roman"/>
                  <w:bCs/>
                  <w:rPrChange w:id="2111" w:author="Srdjan Todorovic" w:date="2022-07-22T17:05:00Z">
                    <w:rPr>
                      <w:rFonts w:eastAsia="Times New Roman" w:cs="Times New Roman"/>
                      <w:b/>
                    </w:rPr>
                  </w:rPrChange>
                </w:rPr>
                <w:t>Po</w:t>
              </w:r>
              <w:r w:rsidR="00AE7675">
                <w:rPr>
                  <w:rFonts w:eastAsia="Times New Roman" w:cs="Times New Roman"/>
                  <w:bCs/>
                </w:rPr>
                <w:t>javljivanje n</w:t>
              </w:r>
            </w:ins>
            <w:ins w:id="2112" w:author="Srdjan Todorovic" w:date="2022-07-22T17:04:00Z">
              <w:r w:rsidR="006402CE">
                <w:rPr>
                  <w:rFonts w:eastAsia="Times New Roman" w:cs="Times New Roman"/>
                  <w:bCs/>
                </w:rPr>
                <w:t>eidentifiko</w:t>
              </w:r>
            </w:ins>
            <w:ins w:id="2113" w:author="Srdjan Todorovic" w:date="2022-07-22T17:05:00Z">
              <w:r w:rsidR="00AE7675">
                <w:rPr>
                  <w:rFonts w:eastAsia="Times New Roman" w:cs="Times New Roman"/>
                  <w:bCs/>
                </w:rPr>
                <w:t xml:space="preserve">vanih </w:t>
              </w:r>
              <w:r w:rsidR="00542049">
                <w:rPr>
                  <w:rFonts w:eastAsia="Times New Roman" w:cs="Times New Roman"/>
                  <w:bCs/>
                </w:rPr>
                <w:t>problema u radu aplikacije</w:t>
              </w:r>
            </w:ins>
          </w:p>
        </w:tc>
      </w:tr>
      <w:tr w:rsidR="00B636A2" w14:paraId="7987A2AE" w14:textId="77777777" w:rsidTr="00745C9D">
        <w:trPr>
          <w:trHeight w:val="384"/>
          <w:ins w:id="2114" w:author="Srdjan Todorovic" w:date="2022-07-22T16:51:00Z"/>
        </w:trPr>
        <w:tc>
          <w:tcPr>
            <w:tcW w:w="9492" w:type="dxa"/>
            <w:gridSpan w:val="4"/>
            <w:tcBorders>
              <w:top w:val="single" w:sz="6" w:space="0" w:color="000000"/>
              <w:left w:val="single" w:sz="12" w:space="0" w:color="000000"/>
              <w:bottom w:val="single" w:sz="6" w:space="0" w:color="000000"/>
              <w:right w:val="single" w:sz="12" w:space="0" w:color="000000"/>
            </w:tcBorders>
          </w:tcPr>
          <w:p w14:paraId="09D2DD7C" w14:textId="53821DCB" w:rsidR="00B636A2" w:rsidRDefault="00B636A2" w:rsidP="00745C9D">
            <w:pPr>
              <w:rPr>
                <w:ins w:id="2115" w:author="Srdjan Todorovic" w:date="2022-07-22T16:51:00Z"/>
              </w:rPr>
            </w:pPr>
            <w:ins w:id="2116" w:author="Srdjan Todorovic" w:date="2022-07-22T16:51:00Z">
              <w:r>
                <w:rPr>
                  <w:rFonts w:eastAsia="Times New Roman" w:cs="Times New Roman"/>
                  <w:b/>
                </w:rPr>
                <w:t>Opseg uticaja:</w:t>
              </w:r>
              <w:r>
                <w:rPr>
                  <w:rFonts w:eastAsia="Times New Roman" w:cs="Times New Roman"/>
                </w:rPr>
                <w:t xml:space="preserve"> Vremenski plan</w:t>
              </w:r>
              <w:r w:rsidRPr="000408B5">
                <w:rPr>
                  <w:rFonts w:eastAsia="Times New Roman" w:cs="Times New Roman"/>
                </w:rPr>
                <w:t>, finansijski plan</w:t>
              </w:r>
              <w:r>
                <w:rPr>
                  <w:rFonts w:eastAsia="Times New Roman" w:cs="Times New Roman"/>
                </w:rPr>
                <w:t>, implementacija</w:t>
              </w:r>
            </w:ins>
            <w:ins w:id="2117" w:author="Srdjan Todorovic" w:date="2022-07-22T17:14:00Z">
              <w:r w:rsidR="005966E7">
                <w:rPr>
                  <w:rFonts w:eastAsia="Times New Roman" w:cs="Times New Roman"/>
                </w:rPr>
                <w:t>, validacija i verifikacija</w:t>
              </w:r>
            </w:ins>
          </w:p>
        </w:tc>
      </w:tr>
      <w:tr w:rsidR="00B636A2" w14:paraId="4376187D" w14:textId="77777777" w:rsidTr="00745C9D">
        <w:trPr>
          <w:trHeight w:val="335"/>
          <w:ins w:id="2118" w:author="Srdjan Todorovic" w:date="2022-07-22T16:51:00Z"/>
        </w:trPr>
        <w:tc>
          <w:tcPr>
            <w:tcW w:w="3141" w:type="dxa"/>
            <w:tcBorders>
              <w:top w:val="single" w:sz="6" w:space="0" w:color="000000"/>
              <w:left w:val="single" w:sz="12" w:space="0" w:color="000000"/>
              <w:bottom w:val="single" w:sz="6" w:space="0" w:color="000000"/>
              <w:right w:val="single" w:sz="6" w:space="0" w:color="000000"/>
            </w:tcBorders>
          </w:tcPr>
          <w:p w14:paraId="6378D5BC" w14:textId="2A07F6AE" w:rsidR="00B636A2" w:rsidRDefault="00B636A2" w:rsidP="00745C9D">
            <w:pPr>
              <w:rPr>
                <w:ins w:id="2119" w:author="Srdjan Todorovic" w:date="2022-07-22T16:51:00Z"/>
              </w:rPr>
            </w:pPr>
            <w:ins w:id="2120" w:author="Srdjan Todorovic" w:date="2022-07-22T16:51:00Z">
              <w:r>
                <w:rPr>
                  <w:rFonts w:eastAsia="Times New Roman" w:cs="Times New Roman"/>
                  <w:b/>
                </w:rPr>
                <w:t xml:space="preserve">Verovatnoća: </w:t>
              </w:r>
            </w:ins>
            <w:ins w:id="2121" w:author="Srdjan Todorovic" w:date="2022-07-22T17:32:00Z">
              <w:r w:rsidR="003338D6" w:rsidRPr="003338D6">
                <w:rPr>
                  <w:rFonts w:eastAsia="Times New Roman" w:cs="Times New Roman"/>
                  <w:bCs/>
                  <w:rPrChange w:id="2122" w:author="Srdjan Todorovic" w:date="2022-07-22T17:32:00Z">
                    <w:rPr>
                      <w:rFonts w:eastAsia="Times New Roman" w:cs="Times New Roman"/>
                      <w:b/>
                    </w:rPr>
                  </w:rPrChange>
                </w:rPr>
                <w:t>4</w:t>
              </w:r>
            </w:ins>
          </w:p>
        </w:tc>
        <w:tc>
          <w:tcPr>
            <w:tcW w:w="3110" w:type="dxa"/>
            <w:gridSpan w:val="2"/>
            <w:tcBorders>
              <w:top w:val="single" w:sz="6" w:space="0" w:color="000000"/>
              <w:left w:val="single" w:sz="6" w:space="0" w:color="000000"/>
              <w:bottom w:val="single" w:sz="6" w:space="0" w:color="000000"/>
              <w:right w:val="single" w:sz="6" w:space="0" w:color="000000"/>
            </w:tcBorders>
          </w:tcPr>
          <w:p w14:paraId="2DAC761F" w14:textId="5F159178" w:rsidR="00B636A2" w:rsidRDefault="00B636A2" w:rsidP="00745C9D">
            <w:pPr>
              <w:ind w:left="1"/>
              <w:rPr>
                <w:ins w:id="2123" w:author="Srdjan Todorovic" w:date="2022-07-22T16:51:00Z"/>
              </w:rPr>
            </w:pPr>
            <w:ins w:id="2124" w:author="Srdjan Todorovic" w:date="2022-07-22T16:51:00Z">
              <w:r>
                <w:rPr>
                  <w:rFonts w:eastAsia="Times New Roman" w:cs="Times New Roman"/>
                  <w:b/>
                </w:rPr>
                <w:t xml:space="preserve">Uticaj: </w:t>
              </w:r>
              <w:r w:rsidRPr="00280AA4">
                <w:rPr>
                  <w:rFonts w:eastAsia="Times New Roman" w:cs="Times New Roman"/>
                  <w:bCs/>
                </w:rPr>
                <w:t xml:space="preserve"> </w:t>
              </w:r>
            </w:ins>
            <w:ins w:id="2125" w:author="Srdjan Todorovic" w:date="2022-07-22T17:32:00Z">
              <w:r w:rsidR="003338D6">
                <w:rPr>
                  <w:rFonts w:eastAsia="Times New Roman" w:cs="Times New Roman"/>
                  <w:bCs/>
                </w:rPr>
                <w:t>4</w:t>
              </w:r>
            </w:ins>
          </w:p>
        </w:tc>
        <w:tc>
          <w:tcPr>
            <w:tcW w:w="3240" w:type="dxa"/>
            <w:tcBorders>
              <w:top w:val="single" w:sz="6" w:space="0" w:color="000000"/>
              <w:left w:val="single" w:sz="6" w:space="0" w:color="000000"/>
              <w:bottom w:val="single" w:sz="6" w:space="0" w:color="000000"/>
              <w:right w:val="single" w:sz="12" w:space="0" w:color="000000"/>
            </w:tcBorders>
          </w:tcPr>
          <w:p w14:paraId="4C3C6185" w14:textId="20DE601A" w:rsidR="00B636A2" w:rsidRDefault="00B636A2" w:rsidP="00745C9D">
            <w:pPr>
              <w:ind w:left="1"/>
              <w:rPr>
                <w:ins w:id="2126" w:author="Srdjan Todorovic" w:date="2022-07-22T16:51:00Z"/>
              </w:rPr>
            </w:pPr>
            <w:ins w:id="2127" w:author="Srdjan Todorovic" w:date="2022-07-22T16:51:00Z">
              <w:r>
                <w:rPr>
                  <w:rFonts w:eastAsia="Times New Roman" w:cs="Times New Roman"/>
                  <w:b/>
                </w:rPr>
                <w:t xml:space="preserve">Izloženost riziku: </w:t>
              </w:r>
            </w:ins>
            <w:ins w:id="2128" w:author="Srdjan Todorovic" w:date="2022-07-22T17:33:00Z">
              <w:r w:rsidR="003338D6" w:rsidRPr="003338D6">
                <w:rPr>
                  <w:rFonts w:eastAsia="Times New Roman" w:cs="Times New Roman"/>
                  <w:bCs/>
                  <w:rPrChange w:id="2129" w:author="Srdjan Todorovic" w:date="2022-07-22T17:33:00Z">
                    <w:rPr>
                      <w:rFonts w:eastAsia="Times New Roman" w:cs="Times New Roman"/>
                      <w:b/>
                    </w:rPr>
                  </w:rPrChange>
                </w:rPr>
                <w:t>16</w:t>
              </w:r>
            </w:ins>
          </w:p>
        </w:tc>
      </w:tr>
      <w:tr w:rsidR="00B636A2" w14:paraId="331BD913" w14:textId="77777777" w:rsidTr="00745C9D">
        <w:trPr>
          <w:trHeight w:val="299"/>
          <w:ins w:id="2130" w:author="Srdjan Todorovic" w:date="2022-07-22T16:51:00Z"/>
        </w:trPr>
        <w:tc>
          <w:tcPr>
            <w:tcW w:w="9492" w:type="dxa"/>
            <w:gridSpan w:val="4"/>
            <w:tcBorders>
              <w:top w:val="single" w:sz="6" w:space="0" w:color="000000"/>
              <w:left w:val="single" w:sz="12" w:space="0" w:color="000000"/>
              <w:bottom w:val="single" w:sz="6" w:space="0" w:color="000000"/>
              <w:right w:val="single" w:sz="12" w:space="0" w:color="000000"/>
            </w:tcBorders>
          </w:tcPr>
          <w:p w14:paraId="24963FD7" w14:textId="27B2449E" w:rsidR="00B636A2" w:rsidRDefault="00B636A2" w:rsidP="00745C9D">
            <w:pPr>
              <w:rPr>
                <w:ins w:id="2131" w:author="Srdjan Todorovic" w:date="2022-07-22T16:51:00Z"/>
              </w:rPr>
            </w:pPr>
            <w:ins w:id="2132" w:author="Srdjan Todorovic" w:date="2022-07-22T16:51:00Z">
              <w:r>
                <w:rPr>
                  <w:rFonts w:eastAsia="Times New Roman" w:cs="Times New Roman"/>
                  <w:b/>
                </w:rPr>
                <w:t>Prvi indikator:</w:t>
              </w:r>
              <w:r>
                <w:rPr>
                  <w:rFonts w:eastAsia="Times New Roman" w:cs="Times New Roman"/>
                </w:rPr>
                <w:t xml:space="preserve"> </w:t>
              </w:r>
            </w:ins>
            <w:ins w:id="2133" w:author="Srdjan Todorovic" w:date="2022-07-22T17:19:00Z">
              <w:r w:rsidR="00410CBD">
                <w:rPr>
                  <w:rFonts w:eastAsia="Times New Roman" w:cs="Times New Roman"/>
                </w:rPr>
                <w:t>P</w:t>
              </w:r>
            </w:ins>
            <w:ins w:id="2134" w:author="Srdjan Todorovic" w:date="2022-07-22T17:18:00Z">
              <w:r w:rsidR="00DD5731">
                <w:rPr>
                  <w:rFonts w:eastAsia="Times New Roman" w:cs="Times New Roman"/>
                </w:rPr>
                <w:t>ojavljivanje grešaka</w:t>
              </w:r>
              <w:r w:rsidR="00323008">
                <w:rPr>
                  <w:rFonts w:eastAsia="Times New Roman" w:cs="Times New Roman"/>
                </w:rPr>
                <w:t xml:space="preserve"> </w:t>
              </w:r>
            </w:ins>
            <w:ins w:id="2135" w:author="Srdjan Todorovic" w:date="2022-07-22T17:20:00Z">
              <w:r w:rsidR="00246BA3">
                <w:rPr>
                  <w:rFonts w:eastAsia="Times New Roman" w:cs="Times New Roman"/>
                </w:rPr>
                <w:t>ili nepredviđenog ponašanja aplikacije</w:t>
              </w:r>
            </w:ins>
          </w:p>
        </w:tc>
      </w:tr>
      <w:tr w:rsidR="00B636A2" w14:paraId="56DAA98E" w14:textId="77777777" w:rsidTr="00745C9D">
        <w:trPr>
          <w:trHeight w:val="663"/>
          <w:ins w:id="2136" w:author="Srdjan Todorovic" w:date="2022-07-22T16:51:00Z"/>
        </w:trPr>
        <w:tc>
          <w:tcPr>
            <w:tcW w:w="9492" w:type="dxa"/>
            <w:gridSpan w:val="4"/>
            <w:tcBorders>
              <w:top w:val="single" w:sz="6" w:space="0" w:color="000000"/>
              <w:left w:val="single" w:sz="12" w:space="0" w:color="000000"/>
              <w:bottom w:val="single" w:sz="6" w:space="0" w:color="000000"/>
              <w:right w:val="single" w:sz="12" w:space="0" w:color="000000"/>
            </w:tcBorders>
          </w:tcPr>
          <w:p w14:paraId="4E6369B2" w14:textId="3866491A" w:rsidR="00B636A2" w:rsidRDefault="00B636A2" w:rsidP="00745C9D">
            <w:pPr>
              <w:rPr>
                <w:ins w:id="2137" w:author="Srdjan Todorovic" w:date="2022-07-22T16:51:00Z"/>
              </w:rPr>
            </w:pPr>
            <w:ins w:id="2138" w:author="Srdjan Todorovic" w:date="2022-07-22T16:51:00Z">
              <w:r>
                <w:rPr>
                  <w:rFonts w:eastAsia="Times New Roman" w:cs="Times New Roman"/>
                  <w:b/>
                </w:rPr>
                <w:t>Plan upravljanja rizikom:</w:t>
              </w:r>
              <w:r>
                <w:rPr>
                  <w:rFonts w:eastAsia="Times New Roman" w:cs="Times New Roman"/>
                </w:rPr>
                <w:t xml:space="preserve"> </w:t>
              </w:r>
            </w:ins>
            <w:ins w:id="2139" w:author="Srdjan Todorovic" w:date="2022-07-22T17:22:00Z">
              <w:r w:rsidR="000F7582">
                <w:rPr>
                  <w:rFonts w:eastAsia="Times New Roman" w:cs="Times New Roman"/>
                </w:rPr>
                <w:t>O</w:t>
              </w:r>
              <w:r w:rsidR="00871A4C">
                <w:rPr>
                  <w:rFonts w:eastAsia="Times New Roman" w:cs="Times New Roman"/>
                </w:rPr>
                <w:t>bavljanje svih tipova testova</w:t>
              </w:r>
            </w:ins>
            <w:ins w:id="2140" w:author="Srdjan Todorovic" w:date="2022-07-22T17:24:00Z">
              <w:r w:rsidR="002C0819">
                <w:rPr>
                  <w:rFonts w:eastAsia="Times New Roman" w:cs="Times New Roman"/>
                </w:rPr>
                <w:t xml:space="preserve"> </w:t>
              </w:r>
              <w:r w:rsidR="00050428">
                <w:rPr>
                  <w:rFonts w:eastAsia="Times New Roman" w:cs="Times New Roman"/>
                </w:rPr>
                <w:t xml:space="preserve">za </w:t>
              </w:r>
            </w:ins>
            <w:ins w:id="2141" w:author="Srdjan Todorovic" w:date="2022-07-22T17:25:00Z">
              <w:r w:rsidR="00F713AE">
                <w:rPr>
                  <w:rFonts w:eastAsia="Times New Roman" w:cs="Times New Roman"/>
                </w:rPr>
                <w:t>svaki mogući slučaj kako bi se uspešno izvršila validacija</w:t>
              </w:r>
            </w:ins>
          </w:p>
        </w:tc>
      </w:tr>
      <w:tr w:rsidR="00B636A2" w14:paraId="700237D8" w14:textId="77777777" w:rsidTr="00745C9D">
        <w:trPr>
          <w:trHeight w:val="344"/>
          <w:ins w:id="2142" w:author="Srdjan Todorovic" w:date="2022-07-22T16:51:00Z"/>
        </w:trPr>
        <w:tc>
          <w:tcPr>
            <w:tcW w:w="4568" w:type="dxa"/>
            <w:gridSpan w:val="2"/>
            <w:tcBorders>
              <w:top w:val="single" w:sz="6" w:space="0" w:color="000000"/>
              <w:left w:val="single" w:sz="12" w:space="0" w:color="000000"/>
              <w:bottom w:val="single" w:sz="6" w:space="0" w:color="000000"/>
              <w:right w:val="single" w:sz="6" w:space="0" w:color="000000"/>
            </w:tcBorders>
          </w:tcPr>
          <w:p w14:paraId="1DA788E6" w14:textId="37251689" w:rsidR="00B636A2" w:rsidRDefault="00B636A2" w:rsidP="00745C9D">
            <w:pPr>
              <w:ind w:right="6"/>
              <w:rPr>
                <w:ins w:id="2143" w:author="Srdjan Todorovic" w:date="2022-07-22T16:51:00Z"/>
              </w:rPr>
            </w:pPr>
            <w:ins w:id="2144" w:author="Srdjan Todorovic" w:date="2022-07-22T16:51:00Z">
              <w:r>
                <w:rPr>
                  <w:rFonts w:eastAsia="Times New Roman" w:cs="Times New Roman"/>
                  <w:b/>
                </w:rPr>
                <w:t>Zaduženi:</w:t>
              </w:r>
              <w:r>
                <w:rPr>
                  <w:rFonts w:eastAsia="Times New Roman" w:cs="Times New Roman"/>
                </w:rPr>
                <w:t xml:space="preserve"> </w:t>
              </w:r>
            </w:ins>
            <w:ins w:id="2145" w:author="Srdjan Todorovic" w:date="2022-07-22T16:54:00Z">
              <w:r w:rsidR="001D101B" w:rsidRPr="001D101B">
                <w:rPr>
                  <w:rFonts w:eastAsia="Times New Roman" w:cs="Times New Roman"/>
                  <w:iCs/>
                </w:rPr>
                <w:t>Dušan Marković</w:t>
              </w:r>
            </w:ins>
          </w:p>
        </w:tc>
        <w:tc>
          <w:tcPr>
            <w:tcW w:w="4923" w:type="dxa"/>
            <w:gridSpan w:val="2"/>
            <w:tcBorders>
              <w:top w:val="single" w:sz="6" w:space="0" w:color="000000"/>
              <w:left w:val="single" w:sz="6" w:space="0" w:color="000000"/>
              <w:bottom w:val="single" w:sz="6" w:space="0" w:color="000000"/>
              <w:right w:val="single" w:sz="12" w:space="0" w:color="000000"/>
            </w:tcBorders>
          </w:tcPr>
          <w:p w14:paraId="3F3BB101" w14:textId="307CB8A2" w:rsidR="00B636A2" w:rsidRDefault="00B636A2" w:rsidP="00745C9D">
            <w:pPr>
              <w:ind w:left="1"/>
              <w:rPr>
                <w:ins w:id="2146" w:author="Srdjan Todorovic" w:date="2022-07-22T16:51:00Z"/>
              </w:rPr>
            </w:pPr>
            <w:ins w:id="2147" w:author="Srdjan Todorovic" w:date="2022-07-22T16:51:00Z">
              <w:r>
                <w:rPr>
                  <w:rFonts w:eastAsia="Times New Roman" w:cs="Times New Roman"/>
                  <w:b/>
                </w:rPr>
                <w:t>Krajnji rok:</w:t>
              </w:r>
              <w:r>
                <w:rPr>
                  <w:rFonts w:eastAsia="Times New Roman" w:cs="Times New Roman"/>
                </w:rPr>
                <w:t xml:space="preserve"> </w:t>
              </w:r>
            </w:ins>
            <w:ins w:id="2148" w:author="Srdjan Todorovic" w:date="2022-07-22T17:00:00Z">
              <w:r w:rsidR="00E51D3A">
                <w:rPr>
                  <w:rFonts w:eastAsia="Times New Roman" w:cs="Times New Roman"/>
                </w:rPr>
                <w:t>25</w:t>
              </w:r>
            </w:ins>
            <w:ins w:id="2149" w:author="Srdjan Todorovic" w:date="2022-07-22T16:51:00Z">
              <w:r w:rsidRPr="00046C57">
                <w:rPr>
                  <w:rFonts w:eastAsia="Times New Roman" w:cs="Times New Roman"/>
                  <w:iCs/>
                  <w:szCs w:val="20"/>
                </w:rPr>
                <w:t>.0</w:t>
              </w:r>
              <w:r>
                <w:rPr>
                  <w:rFonts w:eastAsia="Times New Roman" w:cs="Times New Roman"/>
                  <w:iCs/>
                  <w:szCs w:val="20"/>
                </w:rPr>
                <w:t>8</w:t>
              </w:r>
              <w:r w:rsidRPr="00046C57">
                <w:rPr>
                  <w:rFonts w:eastAsia="Times New Roman" w:cs="Times New Roman"/>
                  <w:iCs/>
                  <w:szCs w:val="20"/>
                </w:rPr>
                <w:t>.2022.</w:t>
              </w:r>
            </w:ins>
          </w:p>
        </w:tc>
      </w:tr>
      <w:tr w:rsidR="00B636A2" w14:paraId="540AABF0" w14:textId="77777777" w:rsidTr="00A03CB5">
        <w:tblPrEx>
          <w:tblW w:w="9492" w:type="dxa"/>
          <w:tblInd w:w="15" w:type="dxa"/>
          <w:tblCellMar>
            <w:top w:w="24" w:type="dxa"/>
            <w:left w:w="107" w:type="dxa"/>
            <w:right w:w="63" w:type="dxa"/>
          </w:tblCellMar>
          <w:tblPrExChange w:id="2150" w:author="Srdjan Todorovic" w:date="2022-07-22T17:32:00Z">
            <w:tblPrEx>
              <w:tblW w:w="9492" w:type="dxa"/>
              <w:tblInd w:w="15" w:type="dxa"/>
              <w:tblCellMar>
                <w:top w:w="24" w:type="dxa"/>
                <w:left w:w="107" w:type="dxa"/>
                <w:right w:w="63" w:type="dxa"/>
              </w:tblCellMar>
            </w:tblPrEx>
          </w:tblPrExChange>
        </w:tblPrEx>
        <w:trPr>
          <w:trHeight w:val="416"/>
          <w:ins w:id="2151" w:author="Srdjan Todorovic" w:date="2022-07-22T16:51:00Z"/>
          <w:trPrChange w:id="2152" w:author="Srdjan Todorovic" w:date="2022-07-22T17:32:00Z">
            <w:trPr>
              <w:gridAfter w:val="0"/>
              <w:trHeight w:val="722"/>
            </w:trPr>
          </w:trPrChange>
        </w:trPr>
        <w:tc>
          <w:tcPr>
            <w:tcW w:w="9492" w:type="dxa"/>
            <w:gridSpan w:val="4"/>
            <w:tcBorders>
              <w:top w:val="single" w:sz="6" w:space="0" w:color="000000"/>
              <w:left w:val="single" w:sz="12" w:space="0" w:color="000000"/>
              <w:bottom w:val="single" w:sz="12" w:space="0" w:color="000000"/>
              <w:right w:val="single" w:sz="12" w:space="0" w:color="000000"/>
            </w:tcBorders>
            <w:tcPrChange w:id="2153" w:author="Srdjan Todorovic" w:date="2022-07-22T17:32:00Z">
              <w:tcPr>
                <w:tcW w:w="9492" w:type="dxa"/>
                <w:gridSpan w:val="5"/>
                <w:tcBorders>
                  <w:top w:val="single" w:sz="6" w:space="0" w:color="000000"/>
                  <w:left w:val="single" w:sz="12" w:space="0" w:color="000000"/>
                  <w:bottom w:val="single" w:sz="12" w:space="0" w:color="000000"/>
                  <w:right w:val="single" w:sz="12" w:space="0" w:color="000000"/>
                </w:tcBorders>
              </w:tcPr>
            </w:tcPrChange>
          </w:tcPr>
          <w:p w14:paraId="20255A6C" w14:textId="163285D4" w:rsidR="00B636A2" w:rsidRDefault="00B636A2" w:rsidP="00745C9D">
            <w:pPr>
              <w:rPr>
                <w:ins w:id="2154" w:author="Srdjan Todorovic" w:date="2022-07-22T16:51:00Z"/>
              </w:rPr>
            </w:pPr>
            <w:ins w:id="2155" w:author="Srdjan Todorovic" w:date="2022-07-22T16:51:00Z">
              <w:r>
                <w:rPr>
                  <w:rFonts w:eastAsia="Times New Roman" w:cs="Times New Roman"/>
                  <w:b/>
                </w:rPr>
                <w:t>Plan za nepredviđene okolnosti:</w:t>
              </w:r>
              <w:r>
                <w:rPr>
                  <w:rFonts w:eastAsia="Times New Roman" w:cs="Times New Roman"/>
                </w:rPr>
                <w:t xml:space="preserve"> </w:t>
              </w:r>
            </w:ins>
            <w:ins w:id="2156" w:author="Srdjan Todorovic" w:date="2022-07-22T17:25:00Z">
              <w:r w:rsidR="00F713AE">
                <w:rPr>
                  <w:rFonts w:eastAsia="Times New Roman" w:cs="Times New Roman"/>
                </w:rPr>
                <w:t xml:space="preserve">Unajmljivanje </w:t>
              </w:r>
              <w:r w:rsidR="00A43F02">
                <w:rPr>
                  <w:rFonts w:eastAsia="Times New Roman" w:cs="Times New Roman"/>
                </w:rPr>
                <w:t>kompanije koja nudi testing usluge</w:t>
              </w:r>
            </w:ins>
          </w:p>
        </w:tc>
      </w:tr>
    </w:tbl>
    <w:p w14:paraId="2FB1B874" w14:textId="77777777" w:rsidR="007E72D5" w:rsidRDefault="007E72D5">
      <w:pPr>
        <w:spacing w:after="0"/>
        <w:rPr>
          <w:ins w:id="2157" w:author="Sonja Galovic" w:date="2022-07-24T19:15:00Z"/>
        </w:rPr>
      </w:pPr>
    </w:p>
    <w:p w14:paraId="317F48BE" w14:textId="77777777" w:rsidR="009322B6" w:rsidRDefault="009322B6">
      <w:pPr>
        <w:spacing w:after="0"/>
        <w:rPr>
          <w:ins w:id="2158" w:author="Sonja Galovic" w:date="2022-08-07T21:41:00Z"/>
        </w:rPr>
      </w:pPr>
    </w:p>
    <w:p w14:paraId="76B51A55" w14:textId="77777777" w:rsidR="001C1DCE" w:rsidRDefault="001C1DCE">
      <w:pPr>
        <w:spacing w:after="0"/>
        <w:rPr>
          <w:ins w:id="2159" w:author="Sonja Galovic" w:date="2022-08-07T21:41:00Z"/>
        </w:rPr>
      </w:pPr>
    </w:p>
    <w:p w14:paraId="2164CC8F" w14:textId="77777777" w:rsidR="001C1DCE" w:rsidRDefault="001C1DCE">
      <w:pPr>
        <w:spacing w:after="0"/>
        <w:rPr>
          <w:ins w:id="2160" w:author="Sonja Galovic" w:date="2022-07-24T19:15:00Z"/>
        </w:rPr>
      </w:pPr>
    </w:p>
    <w:tbl>
      <w:tblPr>
        <w:tblStyle w:val="TableGrid1"/>
        <w:tblW w:w="9492" w:type="dxa"/>
        <w:tblInd w:w="15" w:type="dxa"/>
        <w:tblCellMar>
          <w:top w:w="24" w:type="dxa"/>
          <w:left w:w="107" w:type="dxa"/>
          <w:right w:w="63" w:type="dxa"/>
        </w:tblCellMar>
        <w:tblLook w:val="04A0" w:firstRow="1" w:lastRow="0" w:firstColumn="1" w:lastColumn="0" w:noHBand="0" w:noVBand="1"/>
      </w:tblPr>
      <w:tblGrid>
        <w:gridCol w:w="3141"/>
        <w:gridCol w:w="1427"/>
        <w:gridCol w:w="1683"/>
        <w:gridCol w:w="3241"/>
        <w:tblGridChange w:id="2161">
          <w:tblGrid>
            <w:gridCol w:w="15"/>
            <w:gridCol w:w="3141"/>
            <w:gridCol w:w="1427"/>
            <w:gridCol w:w="1683"/>
            <w:gridCol w:w="3226"/>
            <w:gridCol w:w="15"/>
          </w:tblGrid>
        </w:tblGridChange>
      </w:tblGrid>
      <w:tr w:rsidR="00D61438" w14:paraId="32AB5FB6" w14:textId="77777777" w:rsidTr="00B5228E">
        <w:trPr>
          <w:trHeight w:val="383"/>
          <w:ins w:id="2162" w:author="Milan Jovanovic" w:date="2022-07-26T19:16:00Z"/>
        </w:trPr>
        <w:tc>
          <w:tcPr>
            <w:tcW w:w="3141" w:type="dxa"/>
            <w:tcBorders>
              <w:top w:val="single" w:sz="12" w:space="0" w:color="000000"/>
              <w:left w:val="single" w:sz="12" w:space="0" w:color="000000"/>
              <w:bottom w:val="single" w:sz="6" w:space="0" w:color="000000"/>
              <w:right w:val="single" w:sz="6" w:space="0" w:color="000000"/>
            </w:tcBorders>
          </w:tcPr>
          <w:p w14:paraId="4ABD9A19" w14:textId="0CFCA02B" w:rsidR="00D61438" w:rsidRDefault="00D61438" w:rsidP="00B5228E">
            <w:pPr>
              <w:rPr>
                <w:ins w:id="2163" w:author="Milan Jovanovic" w:date="2022-07-26T19:16:00Z"/>
              </w:rPr>
            </w:pPr>
            <w:ins w:id="2164" w:author="Milan Jovanovic" w:date="2022-07-26T19:16:00Z">
              <w:r>
                <w:rPr>
                  <w:rFonts w:eastAsia="Times New Roman" w:cs="Times New Roman"/>
                  <w:b/>
                </w:rPr>
                <w:t>Identifikator rizika:</w:t>
              </w:r>
              <w:r>
                <w:rPr>
                  <w:rFonts w:eastAsia="Times New Roman" w:cs="Times New Roman"/>
                </w:rPr>
                <w:t xml:space="preserve"> 10</w:t>
              </w:r>
              <w:r w:rsidRPr="00B22920">
                <w:rPr>
                  <w:rFonts w:eastAsia="Times New Roman" w:cs="Times New Roman"/>
                  <w:iCs/>
                </w:rPr>
                <w:t xml:space="preserve"> </w:t>
              </w:r>
            </w:ins>
          </w:p>
        </w:tc>
        <w:tc>
          <w:tcPr>
            <w:tcW w:w="3110" w:type="dxa"/>
            <w:gridSpan w:val="2"/>
            <w:tcBorders>
              <w:top w:val="single" w:sz="12" w:space="0" w:color="000000"/>
              <w:left w:val="single" w:sz="6" w:space="0" w:color="000000"/>
              <w:bottom w:val="single" w:sz="6" w:space="0" w:color="000000"/>
              <w:right w:val="single" w:sz="6" w:space="0" w:color="000000"/>
            </w:tcBorders>
          </w:tcPr>
          <w:p w14:paraId="66CD7C28" w14:textId="77777777" w:rsidR="00D61438" w:rsidRDefault="00D61438" w:rsidP="00B5228E">
            <w:pPr>
              <w:ind w:left="1"/>
              <w:rPr>
                <w:ins w:id="2165" w:author="Milan Jovanovic" w:date="2022-07-26T19:16:00Z"/>
              </w:rPr>
            </w:pPr>
            <w:ins w:id="2166" w:author="Milan Jovanovic" w:date="2022-07-26T19:16:00Z">
              <w:r>
                <w:rPr>
                  <w:rFonts w:eastAsia="Times New Roman" w:cs="Times New Roman"/>
                  <w:b/>
                </w:rPr>
                <w:t xml:space="preserve">Datum otvaranja: </w:t>
              </w:r>
              <w:r w:rsidRPr="00046C57">
                <w:rPr>
                  <w:rFonts w:eastAsia="Times New Roman" w:cs="Times New Roman"/>
                  <w:iCs/>
                </w:rPr>
                <w:t>22.0</w:t>
              </w:r>
              <w:r>
                <w:rPr>
                  <w:rFonts w:eastAsia="Times New Roman" w:cs="Times New Roman"/>
                  <w:iCs/>
                </w:rPr>
                <w:t>7.2022.</w:t>
              </w:r>
              <w:r>
                <w:rPr>
                  <w:rFonts w:eastAsia="Times New Roman" w:cs="Times New Roman"/>
                </w:rPr>
                <w:t xml:space="preserve"> </w:t>
              </w:r>
            </w:ins>
          </w:p>
        </w:tc>
        <w:tc>
          <w:tcPr>
            <w:tcW w:w="3240" w:type="dxa"/>
            <w:tcBorders>
              <w:top w:val="single" w:sz="12" w:space="0" w:color="000000"/>
              <w:left w:val="single" w:sz="6" w:space="0" w:color="000000"/>
              <w:bottom w:val="single" w:sz="6" w:space="0" w:color="000000"/>
              <w:right w:val="single" w:sz="12" w:space="0" w:color="000000"/>
            </w:tcBorders>
          </w:tcPr>
          <w:p w14:paraId="74210AE1" w14:textId="77777777" w:rsidR="00D61438" w:rsidRDefault="00D61438" w:rsidP="00B5228E">
            <w:pPr>
              <w:ind w:left="1"/>
              <w:rPr>
                <w:ins w:id="2167" w:author="Milan Jovanovic" w:date="2022-07-26T19:16:00Z"/>
              </w:rPr>
            </w:pPr>
            <w:ins w:id="2168" w:author="Milan Jovanovic" w:date="2022-07-26T19:16:00Z">
              <w:r>
                <w:rPr>
                  <w:rFonts w:eastAsia="Times New Roman" w:cs="Times New Roman"/>
                  <w:b/>
                </w:rPr>
                <w:t>Datum zatvaranja:</w:t>
              </w:r>
              <w:r>
                <w:rPr>
                  <w:rFonts w:eastAsia="Times New Roman" w:cs="Times New Roman"/>
                  <w:i/>
                </w:rPr>
                <w:t xml:space="preserve"> </w:t>
              </w:r>
              <w:r>
                <w:rPr>
                  <w:rFonts w:eastAsia="Times New Roman" w:cs="Times New Roman"/>
                  <w:iCs/>
                </w:rPr>
                <w:t>31</w:t>
              </w:r>
              <w:r w:rsidRPr="00046C57">
                <w:rPr>
                  <w:rFonts w:eastAsia="Times New Roman" w:cs="Times New Roman"/>
                  <w:iCs/>
                </w:rPr>
                <w:t>.0</w:t>
              </w:r>
              <w:r>
                <w:rPr>
                  <w:rFonts w:eastAsia="Times New Roman" w:cs="Times New Roman"/>
                  <w:iCs/>
                </w:rPr>
                <w:t>8</w:t>
              </w:r>
              <w:r w:rsidRPr="00046C57">
                <w:rPr>
                  <w:rFonts w:eastAsia="Times New Roman" w:cs="Times New Roman"/>
                  <w:iCs/>
                </w:rPr>
                <w:t>.2022.</w:t>
              </w:r>
            </w:ins>
          </w:p>
        </w:tc>
      </w:tr>
      <w:tr w:rsidR="00D61438" w14:paraId="1AC1F1AE" w14:textId="77777777" w:rsidTr="00B5228E">
        <w:trPr>
          <w:trHeight w:val="409"/>
          <w:ins w:id="2169" w:author="Milan Jovanovic" w:date="2022-07-26T19:16:00Z"/>
        </w:trPr>
        <w:tc>
          <w:tcPr>
            <w:tcW w:w="9492" w:type="dxa"/>
            <w:gridSpan w:val="4"/>
            <w:tcBorders>
              <w:top w:val="single" w:sz="6" w:space="0" w:color="000000"/>
              <w:left w:val="single" w:sz="12" w:space="0" w:color="000000"/>
              <w:bottom w:val="single" w:sz="6" w:space="0" w:color="000000"/>
              <w:right w:val="single" w:sz="12" w:space="0" w:color="000000"/>
            </w:tcBorders>
          </w:tcPr>
          <w:p w14:paraId="73839A43" w14:textId="5A0935FE" w:rsidR="00D61438" w:rsidRDefault="00D61438" w:rsidP="00B5228E">
            <w:pPr>
              <w:rPr>
                <w:ins w:id="2170" w:author="Milan Jovanovic" w:date="2022-07-26T19:16:00Z"/>
              </w:rPr>
            </w:pPr>
            <w:ins w:id="2171" w:author="Milan Jovanovic" w:date="2022-07-26T19:16:00Z">
              <w:r>
                <w:rPr>
                  <w:rFonts w:eastAsia="Times New Roman" w:cs="Times New Roman"/>
                  <w:b/>
                </w:rPr>
                <w:t xml:space="preserve">Podnosilac: </w:t>
              </w:r>
            </w:ins>
            <w:ins w:id="2172" w:author="Milan Jovanovic" w:date="2022-07-26T19:18:00Z">
              <w:r w:rsidR="00D21D71">
                <w:rPr>
                  <w:rFonts w:eastAsia="Times New Roman" w:cs="Times New Roman"/>
                  <w:iCs/>
                </w:rPr>
                <w:t>Milan Jovanović</w:t>
              </w:r>
            </w:ins>
            <w:ins w:id="2173" w:author="Milan Jovanovic" w:date="2022-07-26T19:16:00Z">
              <w:r>
                <w:rPr>
                  <w:rFonts w:eastAsia="Times New Roman" w:cs="Times New Roman"/>
                </w:rPr>
                <w:t xml:space="preserve"> </w:t>
              </w:r>
            </w:ins>
          </w:p>
        </w:tc>
      </w:tr>
      <w:tr w:rsidR="00D61438" w14:paraId="3C6F3A9B" w14:textId="77777777" w:rsidTr="00B5228E">
        <w:trPr>
          <w:trHeight w:val="384"/>
          <w:ins w:id="2174" w:author="Milan Jovanovic" w:date="2022-07-26T19:16:00Z"/>
        </w:trPr>
        <w:tc>
          <w:tcPr>
            <w:tcW w:w="9492" w:type="dxa"/>
            <w:gridSpan w:val="4"/>
            <w:tcBorders>
              <w:top w:val="single" w:sz="6" w:space="0" w:color="000000"/>
              <w:left w:val="single" w:sz="12" w:space="0" w:color="000000"/>
              <w:bottom w:val="single" w:sz="6" w:space="0" w:color="000000"/>
              <w:right w:val="single" w:sz="12" w:space="0" w:color="000000"/>
            </w:tcBorders>
          </w:tcPr>
          <w:p w14:paraId="1D616513" w14:textId="5F8E151A" w:rsidR="00D61438" w:rsidRDefault="00D61438" w:rsidP="00B5228E">
            <w:pPr>
              <w:rPr>
                <w:ins w:id="2175" w:author="Milan Jovanovic" w:date="2022-07-26T19:16:00Z"/>
              </w:rPr>
            </w:pPr>
            <w:ins w:id="2176" w:author="Milan Jovanovic" w:date="2022-07-26T19:16:00Z">
              <w:r>
                <w:rPr>
                  <w:rFonts w:eastAsia="Times New Roman" w:cs="Times New Roman"/>
                  <w:b/>
                </w:rPr>
                <w:t xml:space="preserve">Klasifikacija: </w:t>
              </w:r>
            </w:ins>
            <w:ins w:id="2177" w:author="Milan Jovanovic" w:date="2022-07-26T19:18:00Z">
              <w:r w:rsidR="00D21D71">
                <w:rPr>
                  <w:rFonts w:eastAsia="Times New Roman" w:cs="Times New Roman"/>
                  <w:bCs/>
                </w:rPr>
                <w:t>Tehnički i tehnološki</w:t>
              </w:r>
            </w:ins>
          </w:p>
        </w:tc>
      </w:tr>
      <w:tr w:rsidR="00D61438" w14:paraId="29AE0D15" w14:textId="77777777" w:rsidTr="00B5228E">
        <w:trPr>
          <w:trHeight w:val="384"/>
          <w:ins w:id="2178" w:author="Milan Jovanovic" w:date="2022-07-26T19:16:00Z"/>
        </w:trPr>
        <w:tc>
          <w:tcPr>
            <w:tcW w:w="9492" w:type="dxa"/>
            <w:gridSpan w:val="4"/>
            <w:tcBorders>
              <w:top w:val="single" w:sz="6" w:space="0" w:color="000000"/>
              <w:left w:val="single" w:sz="12" w:space="0" w:color="000000"/>
              <w:bottom w:val="single" w:sz="6" w:space="0" w:color="000000"/>
              <w:right w:val="single" w:sz="12" w:space="0" w:color="000000"/>
            </w:tcBorders>
          </w:tcPr>
          <w:p w14:paraId="122828B3" w14:textId="488F2865" w:rsidR="00D61438" w:rsidRPr="000D6874" w:rsidRDefault="00D61438" w:rsidP="00B5228E">
            <w:pPr>
              <w:rPr>
                <w:ins w:id="2179" w:author="Milan Jovanovic" w:date="2022-07-26T19:16:00Z"/>
                <w:bCs/>
              </w:rPr>
            </w:pPr>
            <w:ins w:id="2180" w:author="Milan Jovanovic" w:date="2022-07-26T19:16:00Z">
              <w:r>
                <w:rPr>
                  <w:rFonts w:eastAsia="Times New Roman" w:cs="Times New Roman"/>
                  <w:b/>
                </w:rPr>
                <w:t xml:space="preserve">Opis: </w:t>
              </w:r>
            </w:ins>
            <w:ins w:id="2181" w:author="Milan Jovanovic" w:date="2022-07-26T19:21:00Z">
              <w:r w:rsidR="000D6874">
                <w:rPr>
                  <w:rFonts w:eastAsia="Times New Roman" w:cs="Times New Roman"/>
                  <w:b/>
                </w:rPr>
                <w:t xml:space="preserve"> </w:t>
              </w:r>
              <w:r w:rsidR="000D6874">
                <w:rPr>
                  <w:rFonts w:eastAsia="Times New Roman" w:cs="Times New Roman"/>
                  <w:bCs/>
                </w:rPr>
                <w:t>Slaba tehnička opremljenost protiv nepredviđenih vremenskih nepogoda</w:t>
              </w:r>
            </w:ins>
          </w:p>
        </w:tc>
      </w:tr>
      <w:tr w:rsidR="00D61438" w14:paraId="3838513D" w14:textId="77777777" w:rsidTr="00B5228E">
        <w:trPr>
          <w:trHeight w:val="384"/>
          <w:ins w:id="2182" w:author="Milan Jovanovic" w:date="2022-07-26T19:16:00Z"/>
        </w:trPr>
        <w:tc>
          <w:tcPr>
            <w:tcW w:w="9492" w:type="dxa"/>
            <w:gridSpan w:val="4"/>
            <w:tcBorders>
              <w:top w:val="single" w:sz="6" w:space="0" w:color="000000"/>
              <w:left w:val="single" w:sz="12" w:space="0" w:color="000000"/>
              <w:bottom w:val="single" w:sz="6" w:space="0" w:color="000000"/>
              <w:right w:val="single" w:sz="12" w:space="0" w:color="000000"/>
            </w:tcBorders>
          </w:tcPr>
          <w:p w14:paraId="15389EFF" w14:textId="42DEDCF2" w:rsidR="00D61438" w:rsidRDefault="00D61438" w:rsidP="00B5228E">
            <w:pPr>
              <w:rPr>
                <w:ins w:id="2183" w:author="Milan Jovanovic" w:date="2022-07-26T19:16:00Z"/>
              </w:rPr>
            </w:pPr>
            <w:ins w:id="2184" w:author="Milan Jovanovic" w:date="2022-07-26T19:16:00Z">
              <w:r>
                <w:rPr>
                  <w:rFonts w:eastAsia="Times New Roman" w:cs="Times New Roman"/>
                  <w:b/>
                </w:rPr>
                <w:t>Opseg uticaja:</w:t>
              </w:r>
              <w:r>
                <w:rPr>
                  <w:rFonts w:eastAsia="Times New Roman" w:cs="Times New Roman"/>
                </w:rPr>
                <w:t xml:space="preserve"> Vremenski plan, finansijski plan</w:t>
              </w:r>
            </w:ins>
          </w:p>
        </w:tc>
      </w:tr>
      <w:tr w:rsidR="00D61438" w14:paraId="5C15FFE8" w14:textId="77777777" w:rsidTr="00B5228E">
        <w:trPr>
          <w:trHeight w:val="335"/>
          <w:ins w:id="2185" w:author="Milan Jovanovic" w:date="2022-07-26T19:16:00Z"/>
        </w:trPr>
        <w:tc>
          <w:tcPr>
            <w:tcW w:w="3141" w:type="dxa"/>
            <w:tcBorders>
              <w:top w:val="single" w:sz="6" w:space="0" w:color="000000"/>
              <w:left w:val="single" w:sz="12" w:space="0" w:color="000000"/>
              <w:bottom w:val="single" w:sz="6" w:space="0" w:color="000000"/>
              <w:right w:val="single" w:sz="6" w:space="0" w:color="000000"/>
            </w:tcBorders>
          </w:tcPr>
          <w:p w14:paraId="63915844" w14:textId="77777777" w:rsidR="00D61438" w:rsidRDefault="00D61438" w:rsidP="00B5228E">
            <w:pPr>
              <w:rPr>
                <w:ins w:id="2186" w:author="Milan Jovanovic" w:date="2022-07-26T19:16:00Z"/>
              </w:rPr>
            </w:pPr>
            <w:ins w:id="2187" w:author="Milan Jovanovic" w:date="2022-07-26T19:16:00Z">
              <w:r>
                <w:rPr>
                  <w:rFonts w:eastAsia="Times New Roman" w:cs="Times New Roman"/>
                  <w:b/>
                </w:rPr>
                <w:t xml:space="preserve">Verovatnoća: </w:t>
              </w:r>
              <w:r w:rsidRPr="00B5228E">
                <w:rPr>
                  <w:rFonts w:eastAsia="Times New Roman" w:cs="Times New Roman"/>
                  <w:bCs/>
                </w:rPr>
                <w:t>3</w:t>
              </w:r>
            </w:ins>
          </w:p>
        </w:tc>
        <w:tc>
          <w:tcPr>
            <w:tcW w:w="3110" w:type="dxa"/>
            <w:gridSpan w:val="2"/>
            <w:tcBorders>
              <w:top w:val="single" w:sz="6" w:space="0" w:color="000000"/>
              <w:left w:val="single" w:sz="6" w:space="0" w:color="000000"/>
              <w:bottom w:val="single" w:sz="6" w:space="0" w:color="000000"/>
              <w:right w:val="single" w:sz="6" w:space="0" w:color="000000"/>
            </w:tcBorders>
          </w:tcPr>
          <w:p w14:paraId="59F41101" w14:textId="77777777" w:rsidR="00D61438" w:rsidRDefault="00D61438" w:rsidP="00B5228E">
            <w:pPr>
              <w:ind w:left="1"/>
              <w:rPr>
                <w:ins w:id="2188" w:author="Milan Jovanovic" w:date="2022-07-26T19:16:00Z"/>
              </w:rPr>
            </w:pPr>
            <w:ins w:id="2189" w:author="Milan Jovanovic" w:date="2022-07-26T19:16:00Z">
              <w:r>
                <w:rPr>
                  <w:rFonts w:eastAsia="Times New Roman" w:cs="Times New Roman"/>
                  <w:b/>
                </w:rPr>
                <w:t xml:space="preserve">Uticaj: </w:t>
              </w:r>
              <w:r w:rsidRPr="00280AA4">
                <w:rPr>
                  <w:rFonts w:eastAsia="Times New Roman" w:cs="Times New Roman"/>
                  <w:bCs/>
                </w:rPr>
                <w:t xml:space="preserve"> </w:t>
              </w:r>
              <w:r>
                <w:rPr>
                  <w:rFonts w:eastAsia="Times New Roman" w:cs="Times New Roman"/>
                  <w:bCs/>
                </w:rPr>
                <w:t>3</w:t>
              </w:r>
            </w:ins>
          </w:p>
        </w:tc>
        <w:tc>
          <w:tcPr>
            <w:tcW w:w="3240" w:type="dxa"/>
            <w:tcBorders>
              <w:top w:val="single" w:sz="6" w:space="0" w:color="000000"/>
              <w:left w:val="single" w:sz="6" w:space="0" w:color="000000"/>
              <w:bottom w:val="single" w:sz="6" w:space="0" w:color="000000"/>
              <w:right w:val="single" w:sz="12" w:space="0" w:color="000000"/>
            </w:tcBorders>
          </w:tcPr>
          <w:p w14:paraId="033D2736" w14:textId="5D3C526C" w:rsidR="00D61438" w:rsidRDefault="00D61438" w:rsidP="00B5228E">
            <w:pPr>
              <w:ind w:left="1"/>
              <w:rPr>
                <w:ins w:id="2190" w:author="Milan Jovanovic" w:date="2022-07-26T19:16:00Z"/>
              </w:rPr>
            </w:pPr>
            <w:ins w:id="2191" w:author="Milan Jovanovic" w:date="2022-07-26T19:16:00Z">
              <w:r>
                <w:rPr>
                  <w:rFonts w:eastAsia="Times New Roman" w:cs="Times New Roman"/>
                  <w:b/>
                </w:rPr>
                <w:t xml:space="preserve">Izloženost riziku: </w:t>
              </w:r>
            </w:ins>
            <w:ins w:id="2192" w:author="Milan Jovanovic" w:date="2022-07-26T19:21:00Z">
              <w:r w:rsidR="0005149C">
                <w:rPr>
                  <w:rFonts w:eastAsia="Times New Roman" w:cs="Times New Roman"/>
                  <w:b/>
                </w:rPr>
                <w:t>8</w:t>
              </w:r>
            </w:ins>
          </w:p>
        </w:tc>
      </w:tr>
      <w:tr w:rsidR="00D61438" w14:paraId="5BB2C465" w14:textId="77777777" w:rsidTr="00B5228E">
        <w:trPr>
          <w:trHeight w:val="299"/>
          <w:ins w:id="2193" w:author="Milan Jovanovic" w:date="2022-07-26T19:16:00Z"/>
        </w:trPr>
        <w:tc>
          <w:tcPr>
            <w:tcW w:w="9492" w:type="dxa"/>
            <w:gridSpan w:val="4"/>
            <w:tcBorders>
              <w:top w:val="single" w:sz="6" w:space="0" w:color="000000"/>
              <w:left w:val="single" w:sz="12" w:space="0" w:color="000000"/>
              <w:bottom w:val="single" w:sz="6" w:space="0" w:color="000000"/>
              <w:right w:val="single" w:sz="12" w:space="0" w:color="000000"/>
            </w:tcBorders>
          </w:tcPr>
          <w:p w14:paraId="53075773" w14:textId="58F2922D" w:rsidR="00D61438" w:rsidRDefault="00D61438" w:rsidP="00B5228E">
            <w:pPr>
              <w:rPr>
                <w:ins w:id="2194" w:author="Milan Jovanovic" w:date="2022-07-26T19:16:00Z"/>
              </w:rPr>
            </w:pPr>
            <w:ins w:id="2195" w:author="Milan Jovanovic" w:date="2022-07-26T19:16:00Z">
              <w:r>
                <w:rPr>
                  <w:rFonts w:eastAsia="Times New Roman" w:cs="Times New Roman"/>
                  <w:b/>
                </w:rPr>
                <w:t>Prvi indikator:</w:t>
              </w:r>
              <w:r>
                <w:rPr>
                  <w:rFonts w:eastAsia="Times New Roman" w:cs="Times New Roman"/>
                </w:rPr>
                <w:t xml:space="preserve"> </w:t>
              </w:r>
            </w:ins>
            <w:ins w:id="2196" w:author="Milan Jovanovic" w:date="2022-07-26T19:22:00Z">
              <w:r w:rsidR="000D6874">
                <w:rPr>
                  <w:rFonts w:eastAsia="Times New Roman" w:cs="Times New Roman"/>
                </w:rPr>
                <w:t xml:space="preserve">Najava </w:t>
              </w:r>
            </w:ins>
            <w:ins w:id="2197" w:author="Milan Jovanovic" w:date="2022-07-26T19:25:00Z">
              <w:r w:rsidR="00C41403">
                <w:rPr>
                  <w:rFonts w:eastAsia="Times New Roman" w:cs="Times New Roman"/>
                </w:rPr>
                <w:t>meterologa</w:t>
              </w:r>
            </w:ins>
          </w:p>
        </w:tc>
      </w:tr>
      <w:tr w:rsidR="00D61438" w14:paraId="56051210" w14:textId="77777777" w:rsidTr="00B5228E">
        <w:trPr>
          <w:trHeight w:val="663"/>
          <w:ins w:id="2198" w:author="Milan Jovanovic" w:date="2022-07-26T19:16:00Z"/>
        </w:trPr>
        <w:tc>
          <w:tcPr>
            <w:tcW w:w="9492" w:type="dxa"/>
            <w:gridSpan w:val="4"/>
            <w:tcBorders>
              <w:top w:val="single" w:sz="6" w:space="0" w:color="000000"/>
              <w:left w:val="single" w:sz="12" w:space="0" w:color="000000"/>
              <w:bottom w:val="single" w:sz="6" w:space="0" w:color="000000"/>
              <w:right w:val="single" w:sz="12" w:space="0" w:color="000000"/>
            </w:tcBorders>
          </w:tcPr>
          <w:p w14:paraId="74254CED" w14:textId="7DFF3096" w:rsidR="00D61438" w:rsidRDefault="00D61438" w:rsidP="00B5228E">
            <w:pPr>
              <w:rPr>
                <w:ins w:id="2199" w:author="Milan Jovanovic" w:date="2022-07-26T19:16:00Z"/>
              </w:rPr>
            </w:pPr>
            <w:ins w:id="2200" w:author="Milan Jovanovic" w:date="2022-07-26T19:16:00Z">
              <w:r>
                <w:rPr>
                  <w:rFonts w:eastAsia="Times New Roman" w:cs="Times New Roman"/>
                  <w:b/>
                </w:rPr>
                <w:t>Plan upravljanja rizikom:</w:t>
              </w:r>
              <w:r>
                <w:rPr>
                  <w:rFonts w:eastAsia="Times New Roman" w:cs="Times New Roman"/>
                </w:rPr>
                <w:t xml:space="preserve"> </w:t>
              </w:r>
            </w:ins>
            <w:ins w:id="2201" w:author="Milan Jovanovic" w:date="2022-07-26T19:24:00Z">
              <w:r w:rsidR="00E956CB">
                <w:rPr>
                  <w:rFonts w:eastAsia="Times New Roman" w:cs="Times New Roman"/>
                </w:rPr>
                <w:t>Isključivanje i</w:t>
              </w:r>
            </w:ins>
            <w:ins w:id="2202" w:author="Milan Jovanovic" w:date="2022-07-26T19:25:00Z">
              <w:r w:rsidR="00E956CB">
                <w:rPr>
                  <w:rFonts w:eastAsia="Times New Roman" w:cs="Times New Roman"/>
                </w:rPr>
                <w:t xml:space="preserve"> obezbeđivanje svih teh</w:t>
              </w:r>
              <w:r w:rsidR="00C41403">
                <w:rPr>
                  <w:rFonts w:eastAsia="Times New Roman" w:cs="Times New Roman"/>
                </w:rPr>
                <w:t>noloških uređaja tokom vremenskih nepogoda</w:t>
              </w:r>
            </w:ins>
          </w:p>
        </w:tc>
      </w:tr>
      <w:tr w:rsidR="00D61438" w14:paraId="3C9CE878" w14:textId="77777777" w:rsidTr="00B5228E">
        <w:trPr>
          <w:trHeight w:val="344"/>
          <w:ins w:id="2203" w:author="Milan Jovanovic" w:date="2022-07-26T19:16:00Z"/>
        </w:trPr>
        <w:tc>
          <w:tcPr>
            <w:tcW w:w="4568" w:type="dxa"/>
            <w:gridSpan w:val="2"/>
            <w:tcBorders>
              <w:top w:val="single" w:sz="6" w:space="0" w:color="000000"/>
              <w:left w:val="single" w:sz="12" w:space="0" w:color="000000"/>
              <w:bottom w:val="single" w:sz="6" w:space="0" w:color="000000"/>
              <w:right w:val="single" w:sz="6" w:space="0" w:color="000000"/>
            </w:tcBorders>
          </w:tcPr>
          <w:p w14:paraId="1B92D44B" w14:textId="018EC25E" w:rsidR="00D61438" w:rsidRDefault="00D61438" w:rsidP="00B5228E">
            <w:pPr>
              <w:ind w:right="6"/>
              <w:rPr>
                <w:ins w:id="2204" w:author="Milan Jovanovic" w:date="2022-07-26T19:16:00Z"/>
              </w:rPr>
            </w:pPr>
            <w:ins w:id="2205" w:author="Milan Jovanovic" w:date="2022-07-26T19:16:00Z">
              <w:r>
                <w:rPr>
                  <w:rFonts w:eastAsia="Times New Roman" w:cs="Times New Roman"/>
                  <w:b/>
                </w:rPr>
                <w:t>Zaduženi:</w:t>
              </w:r>
              <w:r>
                <w:rPr>
                  <w:rFonts w:eastAsia="Times New Roman" w:cs="Times New Roman"/>
                </w:rPr>
                <w:t xml:space="preserve"> </w:t>
              </w:r>
            </w:ins>
            <w:ins w:id="2206" w:author="Milan Jovanovic" w:date="2022-07-26T19:23:00Z">
              <w:r w:rsidR="00DB1C4A">
                <w:rPr>
                  <w:rFonts w:eastAsia="Times New Roman" w:cs="Times New Roman"/>
                </w:rPr>
                <w:t>Dušan Marković</w:t>
              </w:r>
            </w:ins>
          </w:p>
        </w:tc>
        <w:tc>
          <w:tcPr>
            <w:tcW w:w="4923" w:type="dxa"/>
            <w:gridSpan w:val="2"/>
            <w:tcBorders>
              <w:top w:val="single" w:sz="6" w:space="0" w:color="000000"/>
              <w:left w:val="single" w:sz="6" w:space="0" w:color="000000"/>
              <w:bottom w:val="single" w:sz="6" w:space="0" w:color="000000"/>
              <w:right w:val="single" w:sz="12" w:space="0" w:color="000000"/>
            </w:tcBorders>
          </w:tcPr>
          <w:p w14:paraId="6AE70AF9" w14:textId="77777777" w:rsidR="00D61438" w:rsidRDefault="00D61438" w:rsidP="00B5228E">
            <w:pPr>
              <w:ind w:left="1"/>
              <w:rPr>
                <w:ins w:id="2207" w:author="Milan Jovanovic" w:date="2022-07-26T19:16:00Z"/>
              </w:rPr>
            </w:pPr>
            <w:ins w:id="2208" w:author="Milan Jovanovic" w:date="2022-07-26T19:16:00Z">
              <w:r>
                <w:rPr>
                  <w:rFonts w:eastAsia="Times New Roman" w:cs="Times New Roman"/>
                  <w:b/>
                </w:rPr>
                <w:t>Krajnji rok:</w:t>
              </w:r>
              <w:r>
                <w:rPr>
                  <w:rFonts w:eastAsia="Times New Roman" w:cs="Times New Roman"/>
                </w:rPr>
                <w:t xml:space="preserve"> 28</w:t>
              </w:r>
              <w:r w:rsidRPr="00B5228E">
                <w:rPr>
                  <w:rFonts w:eastAsia="Times New Roman" w:cs="Times New Roman"/>
                  <w:szCs w:val="20"/>
                </w:rPr>
                <w:t>.07.2022.</w:t>
              </w:r>
            </w:ins>
          </w:p>
        </w:tc>
      </w:tr>
      <w:tr w:rsidR="00D61438" w14:paraId="0FE7774F" w14:textId="77777777" w:rsidTr="00DB1C4A">
        <w:tblPrEx>
          <w:tblW w:w="9492" w:type="dxa"/>
          <w:tblInd w:w="15" w:type="dxa"/>
          <w:tblCellMar>
            <w:top w:w="24" w:type="dxa"/>
            <w:left w:w="107" w:type="dxa"/>
            <w:right w:w="63" w:type="dxa"/>
          </w:tblCellMar>
          <w:tblPrExChange w:id="2209" w:author="Milan Jovanovic" w:date="2022-07-26T19:23:00Z">
            <w:tblPrEx>
              <w:tblW w:w="9492" w:type="dxa"/>
              <w:tblInd w:w="15" w:type="dxa"/>
              <w:tblCellMar>
                <w:top w:w="24" w:type="dxa"/>
                <w:left w:w="107" w:type="dxa"/>
                <w:right w:w="63" w:type="dxa"/>
              </w:tblCellMar>
            </w:tblPrEx>
          </w:tblPrExChange>
        </w:tblPrEx>
        <w:trPr>
          <w:trHeight w:val="513"/>
          <w:ins w:id="2210" w:author="Milan Jovanovic" w:date="2022-07-26T19:16:00Z"/>
          <w:trPrChange w:id="2211" w:author="Milan Jovanovic" w:date="2022-07-26T19:23:00Z">
            <w:trPr>
              <w:gridAfter w:val="0"/>
              <w:trHeight w:val="722"/>
            </w:trPr>
          </w:trPrChange>
        </w:trPr>
        <w:tc>
          <w:tcPr>
            <w:tcW w:w="9492" w:type="dxa"/>
            <w:gridSpan w:val="4"/>
            <w:tcBorders>
              <w:top w:val="single" w:sz="6" w:space="0" w:color="000000"/>
              <w:left w:val="single" w:sz="12" w:space="0" w:color="000000"/>
              <w:bottom w:val="single" w:sz="12" w:space="0" w:color="000000"/>
              <w:right w:val="single" w:sz="12" w:space="0" w:color="000000"/>
            </w:tcBorders>
            <w:tcPrChange w:id="2212" w:author="Milan Jovanovic" w:date="2022-07-26T19:23:00Z">
              <w:tcPr>
                <w:tcW w:w="9492" w:type="dxa"/>
                <w:gridSpan w:val="5"/>
                <w:tcBorders>
                  <w:top w:val="single" w:sz="6" w:space="0" w:color="000000"/>
                  <w:left w:val="single" w:sz="12" w:space="0" w:color="000000"/>
                  <w:bottom w:val="single" w:sz="12" w:space="0" w:color="000000"/>
                  <w:right w:val="single" w:sz="12" w:space="0" w:color="000000"/>
                </w:tcBorders>
              </w:tcPr>
            </w:tcPrChange>
          </w:tcPr>
          <w:p w14:paraId="6A8F20BA" w14:textId="57634FBA" w:rsidR="00D61438" w:rsidRDefault="00D61438" w:rsidP="00B5228E">
            <w:pPr>
              <w:rPr>
                <w:ins w:id="2213" w:author="Milan Jovanovic" w:date="2022-07-26T19:16:00Z"/>
              </w:rPr>
            </w:pPr>
            <w:ins w:id="2214" w:author="Milan Jovanovic" w:date="2022-07-26T19:16:00Z">
              <w:r>
                <w:rPr>
                  <w:rFonts w:eastAsia="Times New Roman" w:cs="Times New Roman"/>
                  <w:b/>
                </w:rPr>
                <w:t>Plan za nepredviđene okolnosti:</w:t>
              </w:r>
              <w:r>
                <w:rPr>
                  <w:rFonts w:eastAsia="Times New Roman" w:cs="Times New Roman"/>
                </w:rPr>
                <w:t xml:space="preserve"> </w:t>
              </w:r>
            </w:ins>
            <w:ins w:id="2215" w:author="Milan Jovanovic" w:date="2022-07-26T19:22:00Z">
              <w:r w:rsidR="00DB1C4A">
                <w:rPr>
                  <w:rFonts w:eastAsia="Times New Roman" w:cs="Times New Roman"/>
                  <w:iCs/>
                </w:rPr>
                <w:t>Unajmljivanje servisa za t</w:t>
              </w:r>
            </w:ins>
            <w:ins w:id="2216" w:author="Milan Jovanovic" w:date="2022-07-26T19:23:00Z">
              <w:r w:rsidR="00DB1C4A">
                <w:rPr>
                  <w:rFonts w:eastAsia="Times New Roman" w:cs="Times New Roman"/>
                  <w:iCs/>
                </w:rPr>
                <w:t>ehničku podršku</w:t>
              </w:r>
            </w:ins>
          </w:p>
        </w:tc>
      </w:tr>
    </w:tbl>
    <w:p w14:paraId="081C4AEA" w14:textId="77777777" w:rsidR="00811A62" w:rsidRDefault="00811A62">
      <w:pPr>
        <w:spacing w:after="0"/>
        <w:rPr>
          <w:ins w:id="2217" w:author="Sonja Galovic" w:date="2022-07-24T18:39:00Z"/>
        </w:rPr>
      </w:pPr>
    </w:p>
    <w:p w14:paraId="78827F3C" w14:textId="77777777" w:rsidR="006931DD" w:rsidRDefault="006931DD">
      <w:pPr>
        <w:spacing w:after="0"/>
        <w:rPr>
          <w:ins w:id="2218" w:author="Sonja Galovic" w:date="2022-08-07T21:41:00Z"/>
        </w:rPr>
      </w:pPr>
    </w:p>
    <w:p w14:paraId="4C8AF27F" w14:textId="77777777" w:rsidR="006931DD" w:rsidRDefault="006931DD">
      <w:pPr>
        <w:spacing w:after="0"/>
        <w:rPr>
          <w:ins w:id="2219" w:author="Sonja Galovic" w:date="2022-08-07T21:41:00Z"/>
        </w:rPr>
      </w:pPr>
    </w:p>
    <w:p w14:paraId="1966C2C4" w14:textId="77777777" w:rsidR="006931DD" w:rsidRDefault="006931DD">
      <w:pPr>
        <w:spacing w:after="0"/>
        <w:rPr>
          <w:ins w:id="2220" w:author="Sonja Galovic" w:date="2022-08-07T21:41:00Z"/>
        </w:rPr>
      </w:pPr>
    </w:p>
    <w:p w14:paraId="51ED3FA9" w14:textId="77777777" w:rsidR="006931DD" w:rsidRDefault="006931DD">
      <w:pPr>
        <w:spacing w:after="0"/>
        <w:rPr>
          <w:ins w:id="2221" w:author="Sonja Galovic" w:date="2022-08-07T21:41:00Z"/>
        </w:rPr>
      </w:pPr>
    </w:p>
    <w:p w14:paraId="68A7E56A" w14:textId="77777777" w:rsidR="006931DD" w:rsidRDefault="006931DD">
      <w:pPr>
        <w:spacing w:after="0"/>
        <w:rPr>
          <w:ins w:id="2222" w:author="Sonja Galovic" w:date="2022-08-07T21:41:00Z"/>
        </w:rPr>
      </w:pPr>
    </w:p>
    <w:p w14:paraId="26E8DD79" w14:textId="77777777" w:rsidR="006931DD" w:rsidRDefault="006931DD">
      <w:pPr>
        <w:spacing w:after="0"/>
        <w:rPr>
          <w:ins w:id="2223" w:author="Sonja Galovic" w:date="2022-08-07T21:41:00Z"/>
        </w:rPr>
      </w:pPr>
    </w:p>
    <w:p w14:paraId="07D75131" w14:textId="77777777" w:rsidR="006931DD" w:rsidRDefault="006931DD">
      <w:pPr>
        <w:spacing w:after="0"/>
        <w:rPr>
          <w:ins w:id="2224" w:author="Sonja Galovic" w:date="2022-08-07T21:41:00Z"/>
        </w:rPr>
      </w:pPr>
    </w:p>
    <w:p w14:paraId="4E17D573" w14:textId="77777777" w:rsidR="006931DD" w:rsidRDefault="006931DD">
      <w:pPr>
        <w:spacing w:after="0"/>
        <w:rPr>
          <w:ins w:id="2225" w:author="Sonja Galovic" w:date="2022-07-24T18:39:00Z"/>
        </w:rPr>
      </w:pPr>
    </w:p>
    <w:p w14:paraId="441D02C6" w14:textId="43C26467" w:rsidR="00022777" w:rsidRDefault="00022777" w:rsidP="00C40BAA">
      <w:pPr>
        <w:pStyle w:val="Heading1"/>
        <w:rPr>
          <w:ins w:id="2226" w:author="Sonja Galovic" w:date="2022-07-24T18:40:00Z"/>
        </w:rPr>
      </w:pPr>
      <w:bookmarkStart w:id="2227" w:name="_Toc110800998"/>
      <w:ins w:id="2228" w:author="Sonja Galovic" w:date="2022-07-24T18:39:00Z">
        <w:r>
          <w:lastRenderedPageBreak/>
          <w:t xml:space="preserve">Matrica </w:t>
        </w:r>
      </w:ins>
      <w:ins w:id="2229" w:author="Sonja Galovic" w:date="2022-07-24T18:40:00Z">
        <w:r w:rsidR="00C40BAA">
          <w:t>r</w:t>
        </w:r>
        <w:r>
          <w:t>izika</w:t>
        </w:r>
        <w:bookmarkEnd w:id="2227"/>
      </w:ins>
    </w:p>
    <w:p w14:paraId="06BA602B" w14:textId="77777777" w:rsidR="00C40BAA" w:rsidRDefault="00C40BAA" w:rsidP="00C40BAA">
      <w:pPr>
        <w:rPr>
          <w:ins w:id="2230" w:author="Sonja Galovic" w:date="2022-07-24T18:40:00Z"/>
        </w:rPr>
      </w:pPr>
    </w:p>
    <w:tbl>
      <w:tblPr>
        <w:tblStyle w:val="TableGrid"/>
        <w:tblW w:w="9545" w:type="dxa"/>
        <w:tblLook w:val="04A0" w:firstRow="1" w:lastRow="0" w:firstColumn="1" w:lastColumn="0" w:noHBand="0" w:noVBand="1"/>
        <w:tblPrChange w:id="2231" w:author="Sonja Galovic" w:date="2022-07-24T18:56:00Z">
          <w:tblPr>
            <w:tblStyle w:val="TableGrid"/>
            <w:tblW w:w="9545" w:type="dxa"/>
            <w:tblLook w:val="04A0" w:firstRow="1" w:lastRow="0" w:firstColumn="1" w:lastColumn="0" w:noHBand="0" w:noVBand="1"/>
          </w:tblPr>
        </w:tblPrChange>
      </w:tblPr>
      <w:tblGrid>
        <w:gridCol w:w="1362"/>
        <w:gridCol w:w="798"/>
        <w:gridCol w:w="1477"/>
        <w:gridCol w:w="1477"/>
        <w:gridCol w:w="1477"/>
        <w:gridCol w:w="1477"/>
        <w:gridCol w:w="1477"/>
        <w:tblGridChange w:id="2232">
          <w:tblGrid>
            <w:gridCol w:w="20"/>
            <w:gridCol w:w="5"/>
            <w:gridCol w:w="1337"/>
            <w:gridCol w:w="20"/>
            <w:gridCol w:w="6"/>
            <w:gridCol w:w="772"/>
            <w:gridCol w:w="573"/>
            <w:gridCol w:w="904"/>
            <w:gridCol w:w="457"/>
            <w:gridCol w:w="1020"/>
            <w:gridCol w:w="341"/>
            <w:gridCol w:w="1136"/>
            <w:gridCol w:w="219"/>
            <w:gridCol w:w="1258"/>
            <w:gridCol w:w="96"/>
            <w:gridCol w:w="1381"/>
            <w:gridCol w:w="20"/>
            <w:gridCol w:w="5"/>
          </w:tblGrid>
        </w:tblGridChange>
      </w:tblGrid>
      <w:tr w:rsidR="002039CC" w14:paraId="14DC8310" w14:textId="77777777" w:rsidTr="00580813">
        <w:trPr>
          <w:trHeight w:val="593"/>
          <w:ins w:id="2233" w:author="Sonja Galovic" w:date="2022-07-24T18:41:00Z"/>
          <w:trPrChange w:id="2234" w:author="Sonja Galovic" w:date="2022-07-24T18:56:00Z">
            <w:trPr>
              <w:gridBefore w:val="2"/>
              <w:trHeight w:val="593"/>
            </w:trPr>
          </w:trPrChange>
        </w:trPr>
        <w:tc>
          <w:tcPr>
            <w:tcW w:w="1362" w:type="dxa"/>
            <w:tcBorders>
              <w:top w:val="nil"/>
              <w:left w:val="nil"/>
              <w:bottom w:val="single" w:sz="24" w:space="0" w:color="4472C4" w:themeColor="accent1"/>
              <w:right w:val="nil"/>
            </w:tcBorders>
            <w:vAlign w:val="center"/>
            <w:tcPrChange w:id="2235" w:author="Sonja Galovic" w:date="2022-07-24T18:56:00Z">
              <w:tcPr>
                <w:tcW w:w="1363" w:type="dxa"/>
                <w:gridSpan w:val="3"/>
              </w:tcPr>
            </w:tcPrChange>
          </w:tcPr>
          <w:p w14:paraId="7267399D" w14:textId="5EF64A25" w:rsidR="002039CC" w:rsidRPr="00D53805" w:rsidRDefault="002039CC">
            <w:pPr>
              <w:jc w:val="center"/>
              <w:rPr>
                <w:ins w:id="2236" w:author="Sonja Galovic" w:date="2022-07-24T18:41:00Z"/>
              </w:rPr>
              <w:pPrChange w:id="2237" w:author="Sonja Galovic" w:date="2022-07-24T18:42:00Z">
                <w:pPr/>
              </w:pPrChange>
            </w:pPr>
            <w:ins w:id="2238" w:author="Sonja Galovic" w:date="2022-07-24T18:41:00Z">
              <w:r>
                <w:t>Verovatno</w:t>
              </w:r>
            </w:ins>
            <w:ins w:id="2239" w:author="Sonja Galovic" w:date="2022-07-24T18:42:00Z">
              <w:r>
                <w:t>ća</w:t>
              </w:r>
            </w:ins>
          </w:p>
        </w:tc>
        <w:tc>
          <w:tcPr>
            <w:tcW w:w="8183" w:type="dxa"/>
            <w:gridSpan w:val="6"/>
            <w:tcBorders>
              <w:top w:val="nil"/>
              <w:left w:val="nil"/>
              <w:bottom w:val="single" w:sz="24" w:space="0" w:color="4472C4" w:themeColor="accent1"/>
              <w:right w:val="nil"/>
            </w:tcBorders>
            <w:vAlign w:val="center"/>
            <w:tcPrChange w:id="2240" w:author="Sonja Galovic" w:date="2022-07-24T18:56:00Z">
              <w:tcPr>
                <w:tcW w:w="8182" w:type="dxa"/>
                <w:gridSpan w:val="13"/>
              </w:tcPr>
            </w:tcPrChange>
          </w:tcPr>
          <w:p w14:paraId="4343A34C" w14:textId="1944AC46" w:rsidR="002039CC" w:rsidRDefault="002039CC">
            <w:pPr>
              <w:jc w:val="center"/>
              <w:rPr>
                <w:ins w:id="2241" w:author="Sonja Galovic" w:date="2022-07-24T18:41:00Z"/>
              </w:rPr>
              <w:pPrChange w:id="2242" w:author="Sonja Galovic" w:date="2022-07-24T18:42:00Z">
                <w:pPr/>
              </w:pPrChange>
            </w:pPr>
            <w:ins w:id="2243" w:author="Sonja Galovic" w:date="2022-07-24T18:42:00Z">
              <w:r>
                <w:t>Uticaj</w:t>
              </w:r>
            </w:ins>
          </w:p>
        </w:tc>
      </w:tr>
      <w:tr w:rsidR="00506008" w14:paraId="7D3DDA0F" w14:textId="77777777" w:rsidTr="00506008">
        <w:trPr>
          <w:trHeight w:val="574"/>
          <w:ins w:id="2244" w:author="Sonja Galovic" w:date="2022-07-24T18:41:00Z"/>
        </w:trPr>
        <w:tc>
          <w:tcPr>
            <w:tcW w:w="1362" w:type="dxa"/>
            <w:tcBorders>
              <w:top w:val="single" w:sz="24" w:space="0" w:color="4472C4" w:themeColor="accent1"/>
              <w:left w:val="nil"/>
              <w:bottom w:val="nil"/>
              <w:right w:val="single" w:sz="24" w:space="0" w:color="4472C4" w:themeColor="accent1"/>
            </w:tcBorders>
            <w:vAlign w:val="center"/>
          </w:tcPr>
          <w:p w14:paraId="6A9CB83A" w14:textId="77777777" w:rsidR="0090499F" w:rsidRDefault="0090499F">
            <w:pPr>
              <w:jc w:val="center"/>
              <w:rPr>
                <w:ins w:id="2245" w:author="Sonja Galovic" w:date="2022-07-24T18:41:00Z"/>
              </w:rPr>
              <w:pPrChange w:id="2246" w:author="Sonja Galovic" w:date="2022-07-24T18:42:00Z">
                <w:pPr/>
              </w:pPrChange>
            </w:pPr>
          </w:p>
        </w:tc>
        <w:tc>
          <w:tcPr>
            <w:tcW w:w="798" w:type="dxa"/>
            <w:tcBorders>
              <w:top w:val="single" w:sz="24" w:space="0" w:color="4472C4" w:themeColor="accent1"/>
              <w:left w:val="single" w:sz="24" w:space="0" w:color="4472C4" w:themeColor="accent1"/>
              <w:right w:val="nil"/>
            </w:tcBorders>
            <w:vAlign w:val="center"/>
          </w:tcPr>
          <w:p w14:paraId="19548AD9" w14:textId="77777777" w:rsidR="0090499F" w:rsidRDefault="0090499F">
            <w:pPr>
              <w:jc w:val="center"/>
              <w:rPr>
                <w:ins w:id="2247" w:author="Sonja Galovic" w:date="2022-07-24T18:41:00Z"/>
              </w:rPr>
              <w:pPrChange w:id="2248" w:author="Sonja Galovic" w:date="2022-07-24T18:42:00Z">
                <w:pPr/>
              </w:pPrChange>
            </w:pPr>
          </w:p>
        </w:tc>
        <w:tc>
          <w:tcPr>
            <w:tcW w:w="1477" w:type="dxa"/>
            <w:tcBorders>
              <w:top w:val="single" w:sz="24" w:space="0" w:color="4472C4" w:themeColor="accent1"/>
              <w:left w:val="nil"/>
              <w:right w:val="nil"/>
            </w:tcBorders>
            <w:vAlign w:val="center"/>
          </w:tcPr>
          <w:p w14:paraId="5B5F7162" w14:textId="55BE6A6D" w:rsidR="0090499F" w:rsidRDefault="004D35DB">
            <w:pPr>
              <w:jc w:val="center"/>
              <w:rPr>
                <w:ins w:id="2249" w:author="Sonja Galovic" w:date="2022-07-24T18:41:00Z"/>
              </w:rPr>
              <w:pPrChange w:id="2250" w:author="Sonja Galovic" w:date="2022-07-24T18:42:00Z">
                <w:pPr/>
              </w:pPrChange>
            </w:pPr>
            <w:ins w:id="2251" w:author="Sonja Galovic" w:date="2022-07-24T18:56:00Z">
              <w:r>
                <w:t>B</w:t>
              </w:r>
            </w:ins>
            <w:ins w:id="2252" w:author="Sonja Galovic" w:date="2022-07-24T18:52:00Z">
              <w:r w:rsidR="00AC684C">
                <w:t>e</w:t>
              </w:r>
            </w:ins>
            <w:ins w:id="2253" w:author="Sonja Galovic" w:date="2022-07-24T18:53:00Z">
              <w:r w:rsidR="00C95A41">
                <w:t>značajan</w:t>
              </w:r>
            </w:ins>
          </w:p>
        </w:tc>
        <w:tc>
          <w:tcPr>
            <w:tcW w:w="1477" w:type="dxa"/>
            <w:tcBorders>
              <w:top w:val="single" w:sz="24" w:space="0" w:color="4472C4" w:themeColor="accent1"/>
              <w:left w:val="nil"/>
              <w:right w:val="nil"/>
            </w:tcBorders>
            <w:vAlign w:val="center"/>
          </w:tcPr>
          <w:p w14:paraId="778DB289" w14:textId="09959A3B" w:rsidR="0090499F" w:rsidRDefault="00900018">
            <w:pPr>
              <w:jc w:val="center"/>
              <w:rPr>
                <w:ins w:id="2254" w:author="Sonja Galovic" w:date="2022-07-24T18:41:00Z"/>
              </w:rPr>
              <w:pPrChange w:id="2255" w:author="Sonja Galovic" w:date="2022-07-24T18:42:00Z">
                <w:pPr/>
              </w:pPrChange>
            </w:pPr>
            <w:ins w:id="2256" w:author="Sonja Galovic" w:date="2022-07-24T18:53:00Z">
              <w:r>
                <w:t>Minimalan</w:t>
              </w:r>
            </w:ins>
          </w:p>
        </w:tc>
        <w:tc>
          <w:tcPr>
            <w:tcW w:w="1477" w:type="dxa"/>
            <w:tcBorders>
              <w:top w:val="single" w:sz="24" w:space="0" w:color="4472C4" w:themeColor="accent1"/>
              <w:left w:val="nil"/>
              <w:right w:val="nil"/>
            </w:tcBorders>
            <w:vAlign w:val="center"/>
          </w:tcPr>
          <w:p w14:paraId="12072E3B" w14:textId="3D4BB63B" w:rsidR="0090499F" w:rsidRDefault="00900018">
            <w:pPr>
              <w:jc w:val="center"/>
              <w:rPr>
                <w:ins w:id="2257" w:author="Sonja Galovic" w:date="2022-07-24T18:41:00Z"/>
              </w:rPr>
              <w:pPrChange w:id="2258" w:author="Sonja Galovic" w:date="2022-07-24T18:42:00Z">
                <w:pPr/>
              </w:pPrChange>
            </w:pPr>
            <w:ins w:id="2259" w:author="Sonja Galovic" w:date="2022-07-24T18:53:00Z">
              <w:r>
                <w:t>Srednji</w:t>
              </w:r>
            </w:ins>
          </w:p>
        </w:tc>
        <w:tc>
          <w:tcPr>
            <w:tcW w:w="1477" w:type="dxa"/>
            <w:tcBorders>
              <w:top w:val="single" w:sz="24" w:space="0" w:color="4472C4" w:themeColor="accent1"/>
              <w:left w:val="nil"/>
              <w:right w:val="nil"/>
            </w:tcBorders>
            <w:vAlign w:val="center"/>
          </w:tcPr>
          <w:p w14:paraId="388535AC" w14:textId="100A3E29" w:rsidR="0090499F" w:rsidRDefault="00900018">
            <w:pPr>
              <w:jc w:val="center"/>
              <w:rPr>
                <w:ins w:id="2260" w:author="Sonja Galovic" w:date="2022-07-24T18:41:00Z"/>
              </w:rPr>
              <w:pPrChange w:id="2261" w:author="Sonja Galovic" w:date="2022-07-24T18:42:00Z">
                <w:pPr/>
              </w:pPrChange>
            </w:pPr>
            <w:ins w:id="2262" w:author="Sonja Galovic" w:date="2022-07-24T18:53:00Z">
              <w:r>
                <w:t>Veliki</w:t>
              </w:r>
            </w:ins>
          </w:p>
        </w:tc>
        <w:tc>
          <w:tcPr>
            <w:tcW w:w="1477" w:type="dxa"/>
            <w:tcBorders>
              <w:top w:val="single" w:sz="24" w:space="0" w:color="4472C4" w:themeColor="accent1"/>
              <w:left w:val="nil"/>
              <w:right w:val="nil"/>
            </w:tcBorders>
            <w:vAlign w:val="center"/>
          </w:tcPr>
          <w:p w14:paraId="6968CFB7" w14:textId="360ECA53" w:rsidR="0090499F" w:rsidRDefault="00900018">
            <w:pPr>
              <w:jc w:val="center"/>
              <w:rPr>
                <w:ins w:id="2263" w:author="Sonja Galovic" w:date="2022-07-24T18:41:00Z"/>
              </w:rPr>
              <w:pPrChange w:id="2264" w:author="Sonja Galovic" w:date="2022-07-24T18:42:00Z">
                <w:pPr/>
              </w:pPrChange>
            </w:pPr>
            <w:ins w:id="2265" w:author="Sonja Galovic" w:date="2022-07-24T18:53:00Z">
              <w:r>
                <w:t>Katastrofalan</w:t>
              </w:r>
            </w:ins>
          </w:p>
        </w:tc>
      </w:tr>
      <w:tr w:rsidR="0090499F" w14:paraId="1F564EBD" w14:textId="77777777" w:rsidTr="00506008">
        <w:trPr>
          <w:trHeight w:val="574"/>
          <w:ins w:id="2266" w:author="Sonja Galovic" w:date="2022-07-24T18:41:00Z"/>
          <w:trPrChange w:id="2267" w:author="Sonja Galovic" w:date="2022-07-24T18:57:00Z">
            <w:trPr>
              <w:gridBefore w:val="1"/>
              <w:gridAfter w:val="0"/>
              <w:trHeight w:val="593"/>
            </w:trPr>
          </w:trPrChange>
        </w:trPr>
        <w:tc>
          <w:tcPr>
            <w:tcW w:w="1362" w:type="dxa"/>
            <w:tcBorders>
              <w:top w:val="nil"/>
              <w:left w:val="nil"/>
              <w:bottom w:val="nil"/>
              <w:right w:val="single" w:sz="24" w:space="0" w:color="4472C4" w:themeColor="accent1"/>
            </w:tcBorders>
            <w:vAlign w:val="center"/>
            <w:tcPrChange w:id="2268" w:author="Sonja Galovic" w:date="2022-07-24T18:57:00Z">
              <w:tcPr>
                <w:tcW w:w="1363" w:type="dxa"/>
                <w:gridSpan w:val="3"/>
                <w:tcBorders>
                  <w:left w:val="nil"/>
                  <w:right w:val="single" w:sz="24" w:space="0" w:color="4472C4" w:themeColor="accent1"/>
                </w:tcBorders>
                <w:vAlign w:val="center"/>
              </w:tcPr>
            </w:tcPrChange>
          </w:tcPr>
          <w:p w14:paraId="08D189BD" w14:textId="7668ACC8" w:rsidR="0090499F" w:rsidRDefault="0090499F">
            <w:pPr>
              <w:jc w:val="center"/>
              <w:rPr>
                <w:ins w:id="2269" w:author="Sonja Galovic" w:date="2022-07-24T18:41:00Z"/>
              </w:rPr>
              <w:pPrChange w:id="2270" w:author="Sonja Galovic" w:date="2022-07-24T18:42:00Z">
                <w:pPr/>
              </w:pPrChange>
            </w:pPr>
          </w:p>
        </w:tc>
        <w:tc>
          <w:tcPr>
            <w:tcW w:w="798" w:type="dxa"/>
            <w:tcBorders>
              <w:left w:val="single" w:sz="24" w:space="0" w:color="4472C4" w:themeColor="accent1"/>
            </w:tcBorders>
            <w:vAlign w:val="center"/>
            <w:tcPrChange w:id="2271" w:author="Sonja Galovic" w:date="2022-07-24T18:57:00Z">
              <w:tcPr>
                <w:tcW w:w="1363" w:type="dxa"/>
                <w:gridSpan w:val="3"/>
                <w:tcBorders>
                  <w:left w:val="single" w:sz="24" w:space="0" w:color="4472C4" w:themeColor="accent1"/>
                </w:tcBorders>
                <w:vAlign w:val="center"/>
              </w:tcPr>
            </w:tcPrChange>
          </w:tcPr>
          <w:p w14:paraId="699DDAB8" w14:textId="27E53781" w:rsidR="0090499F" w:rsidRDefault="00F114D3">
            <w:pPr>
              <w:jc w:val="center"/>
              <w:rPr>
                <w:ins w:id="2272" w:author="Sonja Galovic" w:date="2022-07-24T18:41:00Z"/>
              </w:rPr>
              <w:pPrChange w:id="2273" w:author="Sonja Galovic" w:date="2022-07-24T18:42:00Z">
                <w:pPr/>
              </w:pPrChange>
            </w:pPr>
            <w:ins w:id="2274" w:author="Sonja Galovic" w:date="2022-07-24T18:52:00Z">
              <w:r>
                <w:t>Nivo</w:t>
              </w:r>
            </w:ins>
          </w:p>
        </w:tc>
        <w:tc>
          <w:tcPr>
            <w:tcW w:w="1477" w:type="dxa"/>
            <w:vAlign w:val="center"/>
            <w:tcPrChange w:id="2275" w:author="Sonja Galovic" w:date="2022-07-24T18:57:00Z">
              <w:tcPr>
                <w:tcW w:w="1363" w:type="dxa"/>
                <w:gridSpan w:val="2"/>
                <w:vAlign w:val="center"/>
              </w:tcPr>
            </w:tcPrChange>
          </w:tcPr>
          <w:p w14:paraId="67DCB47C" w14:textId="61F0BAE9" w:rsidR="0090499F" w:rsidRDefault="00775961">
            <w:pPr>
              <w:jc w:val="center"/>
              <w:rPr>
                <w:ins w:id="2276" w:author="Sonja Galovic" w:date="2022-07-24T18:41:00Z"/>
              </w:rPr>
              <w:pPrChange w:id="2277" w:author="Sonja Galovic" w:date="2022-07-24T18:42:00Z">
                <w:pPr/>
              </w:pPrChange>
            </w:pPr>
            <w:ins w:id="2278" w:author="Sonja Galovic" w:date="2022-07-24T18:55:00Z">
              <w:r>
                <w:t>1</w:t>
              </w:r>
            </w:ins>
          </w:p>
        </w:tc>
        <w:tc>
          <w:tcPr>
            <w:tcW w:w="1477" w:type="dxa"/>
            <w:vAlign w:val="center"/>
            <w:tcPrChange w:id="2279" w:author="Sonja Galovic" w:date="2022-07-24T18:57:00Z">
              <w:tcPr>
                <w:tcW w:w="1364" w:type="dxa"/>
                <w:gridSpan w:val="2"/>
                <w:vAlign w:val="center"/>
              </w:tcPr>
            </w:tcPrChange>
          </w:tcPr>
          <w:p w14:paraId="1904EB9D" w14:textId="4F480E8D" w:rsidR="0090499F" w:rsidRDefault="00775961">
            <w:pPr>
              <w:jc w:val="center"/>
              <w:rPr>
                <w:ins w:id="2280" w:author="Sonja Galovic" w:date="2022-07-24T18:41:00Z"/>
              </w:rPr>
              <w:pPrChange w:id="2281" w:author="Sonja Galovic" w:date="2022-07-24T18:42:00Z">
                <w:pPr/>
              </w:pPrChange>
            </w:pPr>
            <w:ins w:id="2282" w:author="Sonja Galovic" w:date="2022-07-24T18:55:00Z">
              <w:r>
                <w:t>2</w:t>
              </w:r>
            </w:ins>
          </w:p>
        </w:tc>
        <w:tc>
          <w:tcPr>
            <w:tcW w:w="1477" w:type="dxa"/>
            <w:vAlign w:val="center"/>
            <w:tcPrChange w:id="2283" w:author="Sonja Galovic" w:date="2022-07-24T18:57:00Z">
              <w:tcPr>
                <w:tcW w:w="1364" w:type="dxa"/>
                <w:gridSpan w:val="2"/>
                <w:vAlign w:val="center"/>
              </w:tcPr>
            </w:tcPrChange>
          </w:tcPr>
          <w:p w14:paraId="6CCFB575" w14:textId="15011D48" w:rsidR="0090499F" w:rsidRDefault="00775961">
            <w:pPr>
              <w:jc w:val="center"/>
              <w:rPr>
                <w:ins w:id="2284" w:author="Sonja Galovic" w:date="2022-07-24T18:41:00Z"/>
              </w:rPr>
              <w:pPrChange w:id="2285" w:author="Sonja Galovic" w:date="2022-07-24T18:42:00Z">
                <w:pPr/>
              </w:pPrChange>
            </w:pPr>
            <w:ins w:id="2286" w:author="Sonja Galovic" w:date="2022-07-24T18:55:00Z">
              <w:r>
                <w:t>3</w:t>
              </w:r>
            </w:ins>
          </w:p>
        </w:tc>
        <w:tc>
          <w:tcPr>
            <w:tcW w:w="1477" w:type="dxa"/>
            <w:vAlign w:val="center"/>
            <w:tcPrChange w:id="2287" w:author="Sonja Galovic" w:date="2022-07-24T18:57:00Z">
              <w:tcPr>
                <w:tcW w:w="1364" w:type="dxa"/>
                <w:gridSpan w:val="2"/>
                <w:vAlign w:val="center"/>
              </w:tcPr>
            </w:tcPrChange>
          </w:tcPr>
          <w:p w14:paraId="77713805" w14:textId="0AAE5D04" w:rsidR="0090499F" w:rsidRDefault="00775961">
            <w:pPr>
              <w:jc w:val="center"/>
              <w:rPr>
                <w:ins w:id="2288" w:author="Sonja Galovic" w:date="2022-07-24T18:41:00Z"/>
              </w:rPr>
              <w:pPrChange w:id="2289" w:author="Sonja Galovic" w:date="2022-07-24T18:42:00Z">
                <w:pPr/>
              </w:pPrChange>
            </w:pPr>
            <w:ins w:id="2290" w:author="Sonja Galovic" w:date="2022-07-24T18:55:00Z">
              <w:r>
                <w:t>4</w:t>
              </w:r>
            </w:ins>
          </w:p>
        </w:tc>
        <w:tc>
          <w:tcPr>
            <w:tcW w:w="1477" w:type="dxa"/>
            <w:vAlign w:val="center"/>
            <w:tcPrChange w:id="2291" w:author="Sonja Galovic" w:date="2022-07-24T18:57:00Z">
              <w:tcPr>
                <w:tcW w:w="1364" w:type="dxa"/>
                <w:gridSpan w:val="2"/>
                <w:vAlign w:val="center"/>
              </w:tcPr>
            </w:tcPrChange>
          </w:tcPr>
          <w:p w14:paraId="4D7F1505" w14:textId="27F49EA4" w:rsidR="0090499F" w:rsidRDefault="00775961">
            <w:pPr>
              <w:jc w:val="center"/>
              <w:rPr>
                <w:ins w:id="2292" w:author="Sonja Galovic" w:date="2022-07-24T18:41:00Z"/>
              </w:rPr>
              <w:pPrChange w:id="2293" w:author="Sonja Galovic" w:date="2022-07-24T18:42:00Z">
                <w:pPr/>
              </w:pPrChange>
            </w:pPr>
            <w:ins w:id="2294" w:author="Sonja Galovic" w:date="2022-07-24T18:55:00Z">
              <w:r>
                <w:t>5</w:t>
              </w:r>
            </w:ins>
          </w:p>
        </w:tc>
      </w:tr>
      <w:tr w:rsidR="003865C0" w14:paraId="25B84A2E" w14:textId="77777777" w:rsidTr="00506008">
        <w:trPr>
          <w:trHeight w:val="574"/>
          <w:ins w:id="2295" w:author="Sonja Galovic" w:date="2022-07-24T18:41:00Z"/>
          <w:trPrChange w:id="2296" w:author="Sonja Galovic" w:date="2022-07-24T18:57:00Z">
            <w:trPr>
              <w:gridBefore w:val="1"/>
              <w:gridAfter w:val="0"/>
              <w:trHeight w:val="593"/>
            </w:trPr>
          </w:trPrChange>
        </w:trPr>
        <w:tc>
          <w:tcPr>
            <w:tcW w:w="1362" w:type="dxa"/>
            <w:tcBorders>
              <w:top w:val="nil"/>
              <w:left w:val="nil"/>
              <w:bottom w:val="nil"/>
              <w:right w:val="single" w:sz="24" w:space="0" w:color="4472C4" w:themeColor="accent1"/>
            </w:tcBorders>
            <w:vAlign w:val="center"/>
            <w:tcPrChange w:id="2297" w:author="Sonja Galovic" w:date="2022-07-24T18:57:00Z">
              <w:tcPr>
                <w:tcW w:w="1363" w:type="dxa"/>
                <w:gridSpan w:val="3"/>
                <w:tcBorders>
                  <w:left w:val="nil"/>
                  <w:right w:val="single" w:sz="24" w:space="0" w:color="4472C4" w:themeColor="accent1"/>
                </w:tcBorders>
                <w:vAlign w:val="center"/>
              </w:tcPr>
            </w:tcPrChange>
          </w:tcPr>
          <w:p w14:paraId="4D176E0B" w14:textId="0E2AE9EF" w:rsidR="0090499F" w:rsidRDefault="00E508E2">
            <w:pPr>
              <w:jc w:val="center"/>
              <w:rPr>
                <w:ins w:id="2298" w:author="Sonja Galovic" w:date="2022-07-24T18:41:00Z"/>
              </w:rPr>
              <w:pPrChange w:id="2299" w:author="Sonja Galovic" w:date="2022-07-24T18:42:00Z">
                <w:pPr/>
              </w:pPrChange>
            </w:pPr>
            <w:ins w:id="2300" w:author="Sonja Galovic" w:date="2022-07-24T18:52:00Z">
              <w:r>
                <w:t>Veoma m</w:t>
              </w:r>
            </w:ins>
            <w:ins w:id="2301" w:author="Sonja Galovic" w:date="2022-07-24T18:51:00Z">
              <w:r>
                <w:t>ala</w:t>
              </w:r>
            </w:ins>
          </w:p>
        </w:tc>
        <w:tc>
          <w:tcPr>
            <w:tcW w:w="798" w:type="dxa"/>
            <w:tcBorders>
              <w:left w:val="single" w:sz="24" w:space="0" w:color="4472C4" w:themeColor="accent1"/>
            </w:tcBorders>
            <w:vAlign w:val="center"/>
            <w:tcPrChange w:id="2302" w:author="Sonja Galovic" w:date="2022-07-24T18:57:00Z">
              <w:tcPr>
                <w:tcW w:w="1363" w:type="dxa"/>
                <w:gridSpan w:val="3"/>
                <w:tcBorders>
                  <w:left w:val="single" w:sz="24" w:space="0" w:color="4472C4" w:themeColor="accent1"/>
                </w:tcBorders>
                <w:vAlign w:val="center"/>
              </w:tcPr>
            </w:tcPrChange>
          </w:tcPr>
          <w:p w14:paraId="16E57D7B" w14:textId="36DAFD0D" w:rsidR="0090499F" w:rsidRDefault="00775961">
            <w:pPr>
              <w:jc w:val="center"/>
              <w:rPr>
                <w:ins w:id="2303" w:author="Sonja Galovic" w:date="2022-07-24T18:41:00Z"/>
              </w:rPr>
              <w:pPrChange w:id="2304" w:author="Sonja Galovic" w:date="2022-07-24T18:42:00Z">
                <w:pPr/>
              </w:pPrChange>
            </w:pPr>
            <w:ins w:id="2305" w:author="Sonja Galovic" w:date="2022-07-24T18:55:00Z">
              <w:r>
                <w:t>1</w:t>
              </w:r>
            </w:ins>
          </w:p>
        </w:tc>
        <w:tc>
          <w:tcPr>
            <w:tcW w:w="1477" w:type="dxa"/>
            <w:shd w:val="clear" w:color="auto" w:fill="70AD47" w:themeFill="accent6"/>
            <w:vAlign w:val="center"/>
            <w:tcPrChange w:id="2306" w:author="Sonja Galovic" w:date="2022-07-24T18:57:00Z">
              <w:tcPr>
                <w:tcW w:w="1363" w:type="dxa"/>
                <w:gridSpan w:val="2"/>
                <w:shd w:val="clear" w:color="auto" w:fill="70AD47" w:themeFill="accent6"/>
                <w:vAlign w:val="center"/>
              </w:tcPr>
            </w:tcPrChange>
          </w:tcPr>
          <w:p w14:paraId="7D0B9738" w14:textId="77777777" w:rsidR="0090499F" w:rsidRDefault="0090499F">
            <w:pPr>
              <w:jc w:val="center"/>
              <w:rPr>
                <w:ins w:id="2307" w:author="Sonja Galovic" w:date="2022-07-24T18:41:00Z"/>
              </w:rPr>
              <w:pPrChange w:id="2308" w:author="Sonja Galovic" w:date="2022-07-24T18:42:00Z">
                <w:pPr/>
              </w:pPrChange>
            </w:pPr>
          </w:p>
        </w:tc>
        <w:tc>
          <w:tcPr>
            <w:tcW w:w="1477" w:type="dxa"/>
            <w:shd w:val="clear" w:color="auto" w:fill="70AD47" w:themeFill="accent6"/>
            <w:vAlign w:val="center"/>
            <w:tcPrChange w:id="2309" w:author="Sonja Galovic" w:date="2022-07-24T18:57:00Z">
              <w:tcPr>
                <w:tcW w:w="1364" w:type="dxa"/>
                <w:gridSpan w:val="2"/>
                <w:shd w:val="clear" w:color="auto" w:fill="70AD47" w:themeFill="accent6"/>
                <w:vAlign w:val="center"/>
              </w:tcPr>
            </w:tcPrChange>
          </w:tcPr>
          <w:p w14:paraId="40B540BF" w14:textId="77777777" w:rsidR="0090499F" w:rsidRDefault="0090499F">
            <w:pPr>
              <w:jc w:val="center"/>
              <w:rPr>
                <w:ins w:id="2310" w:author="Sonja Galovic" w:date="2022-07-24T18:41:00Z"/>
              </w:rPr>
              <w:pPrChange w:id="2311" w:author="Sonja Galovic" w:date="2022-07-24T18:42:00Z">
                <w:pPr/>
              </w:pPrChange>
            </w:pPr>
          </w:p>
        </w:tc>
        <w:tc>
          <w:tcPr>
            <w:tcW w:w="1477" w:type="dxa"/>
            <w:shd w:val="clear" w:color="auto" w:fill="70AD47" w:themeFill="accent6"/>
            <w:vAlign w:val="center"/>
            <w:tcPrChange w:id="2312" w:author="Sonja Galovic" w:date="2022-07-24T18:57:00Z">
              <w:tcPr>
                <w:tcW w:w="1364" w:type="dxa"/>
                <w:gridSpan w:val="2"/>
                <w:shd w:val="clear" w:color="auto" w:fill="70AD47" w:themeFill="accent6"/>
                <w:vAlign w:val="center"/>
              </w:tcPr>
            </w:tcPrChange>
          </w:tcPr>
          <w:p w14:paraId="0481AD8A" w14:textId="534BC0CE" w:rsidR="0090499F" w:rsidRDefault="00BA1492">
            <w:pPr>
              <w:jc w:val="center"/>
              <w:rPr>
                <w:ins w:id="2313" w:author="Sonja Galovic" w:date="2022-07-24T18:41:00Z"/>
              </w:rPr>
              <w:pPrChange w:id="2314" w:author="Sonja Galovic" w:date="2022-07-24T18:42:00Z">
                <w:pPr/>
              </w:pPrChange>
            </w:pPr>
            <w:ins w:id="2315" w:author="Sonja Galovic" w:date="2022-07-24T18:58:00Z">
              <w:r w:rsidRPr="00BA1492">
                <w:rPr>
                  <w:color w:val="4472C4" w:themeColor="accent1"/>
                  <w:rPrChange w:id="2316" w:author="Sonja Galovic" w:date="2022-07-24T18:58:00Z">
                    <w:rPr/>
                  </w:rPrChange>
                </w:rPr>
                <w:t>5</w:t>
              </w:r>
            </w:ins>
          </w:p>
        </w:tc>
        <w:tc>
          <w:tcPr>
            <w:tcW w:w="1477" w:type="dxa"/>
            <w:shd w:val="clear" w:color="auto" w:fill="FFFF00"/>
            <w:vAlign w:val="center"/>
            <w:tcPrChange w:id="2317" w:author="Sonja Galovic" w:date="2022-07-24T18:57:00Z">
              <w:tcPr>
                <w:tcW w:w="1364" w:type="dxa"/>
                <w:gridSpan w:val="2"/>
                <w:shd w:val="clear" w:color="auto" w:fill="FFFF00"/>
                <w:vAlign w:val="center"/>
              </w:tcPr>
            </w:tcPrChange>
          </w:tcPr>
          <w:p w14:paraId="7DEB4BEA" w14:textId="77777777" w:rsidR="0090499F" w:rsidRDefault="0090499F">
            <w:pPr>
              <w:jc w:val="center"/>
              <w:rPr>
                <w:ins w:id="2318" w:author="Sonja Galovic" w:date="2022-07-24T18:41:00Z"/>
              </w:rPr>
              <w:pPrChange w:id="2319" w:author="Sonja Galovic" w:date="2022-07-24T18:42:00Z">
                <w:pPr/>
              </w:pPrChange>
            </w:pPr>
          </w:p>
        </w:tc>
        <w:tc>
          <w:tcPr>
            <w:tcW w:w="1477" w:type="dxa"/>
            <w:shd w:val="clear" w:color="auto" w:fill="FFFF00"/>
            <w:vAlign w:val="center"/>
            <w:tcPrChange w:id="2320" w:author="Sonja Galovic" w:date="2022-07-24T18:57:00Z">
              <w:tcPr>
                <w:tcW w:w="1364" w:type="dxa"/>
                <w:gridSpan w:val="2"/>
                <w:shd w:val="clear" w:color="auto" w:fill="FFFF00"/>
                <w:vAlign w:val="center"/>
              </w:tcPr>
            </w:tcPrChange>
          </w:tcPr>
          <w:p w14:paraId="46CC4678" w14:textId="77777777" w:rsidR="0090499F" w:rsidRDefault="0090499F">
            <w:pPr>
              <w:jc w:val="center"/>
              <w:rPr>
                <w:ins w:id="2321" w:author="Sonja Galovic" w:date="2022-07-24T18:41:00Z"/>
              </w:rPr>
              <w:pPrChange w:id="2322" w:author="Sonja Galovic" w:date="2022-07-24T18:42:00Z">
                <w:pPr/>
              </w:pPrChange>
            </w:pPr>
          </w:p>
        </w:tc>
      </w:tr>
      <w:tr w:rsidR="00AC77AB" w14:paraId="04A55923" w14:textId="77777777" w:rsidTr="00506008">
        <w:trPr>
          <w:trHeight w:val="574"/>
          <w:ins w:id="2323" w:author="Sonja Galovic" w:date="2022-07-24T18:41:00Z"/>
          <w:trPrChange w:id="2324" w:author="Sonja Galovic" w:date="2022-07-24T18:57:00Z">
            <w:trPr>
              <w:gridBefore w:val="1"/>
              <w:gridAfter w:val="0"/>
              <w:trHeight w:val="593"/>
            </w:trPr>
          </w:trPrChange>
        </w:trPr>
        <w:tc>
          <w:tcPr>
            <w:tcW w:w="1362" w:type="dxa"/>
            <w:tcBorders>
              <w:top w:val="nil"/>
              <w:left w:val="nil"/>
              <w:bottom w:val="nil"/>
              <w:right w:val="single" w:sz="24" w:space="0" w:color="4472C4" w:themeColor="accent1"/>
            </w:tcBorders>
            <w:vAlign w:val="center"/>
            <w:tcPrChange w:id="2325" w:author="Sonja Galovic" w:date="2022-07-24T18:57:00Z">
              <w:tcPr>
                <w:tcW w:w="1363" w:type="dxa"/>
                <w:gridSpan w:val="3"/>
                <w:tcBorders>
                  <w:left w:val="nil"/>
                  <w:right w:val="single" w:sz="24" w:space="0" w:color="4472C4" w:themeColor="accent1"/>
                </w:tcBorders>
                <w:vAlign w:val="center"/>
              </w:tcPr>
            </w:tcPrChange>
          </w:tcPr>
          <w:p w14:paraId="2A027F5C" w14:textId="1587A6CB" w:rsidR="0090499F" w:rsidRPr="00D53805" w:rsidRDefault="00E508E2">
            <w:pPr>
              <w:jc w:val="center"/>
              <w:rPr>
                <w:ins w:id="2326" w:author="Sonja Galovic" w:date="2022-07-24T18:41:00Z"/>
              </w:rPr>
              <w:pPrChange w:id="2327" w:author="Sonja Galovic" w:date="2022-07-24T18:42:00Z">
                <w:pPr/>
              </w:pPrChange>
            </w:pPr>
            <w:ins w:id="2328" w:author="Sonja Galovic" w:date="2022-07-24T18:52:00Z">
              <w:r>
                <w:t>Mala</w:t>
              </w:r>
            </w:ins>
          </w:p>
        </w:tc>
        <w:tc>
          <w:tcPr>
            <w:tcW w:w="798" w:type="dxa"/>
            <w:tcBorders>
              <w:left w:val="single" w:sz="24" w:space="0" w:color="4472C4" w:themeColor="accent1"/>
            </w:tcBorders>
            <w:vAlign w:val="center"/>
            <w:tcPrChange w:id="2329" w:author="Sonja Galovic" w:date="2022-07-24T18:57:00Z">
              <w:tcPr>
                <w:tcW w:w="1363" w:type="dxa"/>
                <w:gridSpan w:val="3"/>
                <w:tcBorders>
                  <w:left w:val="single" w:sz="24" w:space="0" w:color="4472C4" w:themeColor="accent1"/>
                </w:tcBorders>
                <w:vAlign w:val="center"/>
              </w:tcPr>
            </w:tcPrChange>
          </w:tcPr>
          <w:p w14:paraId="3CDCAC30" w14:textId="3ED76041" w:rsidR="0090499F" w:rsidRDefault="00775961">
            <w:pPr>
              <w:jc w:val="center"/>
              <w:rPr>
                <w:ins w:id="2330" w:author="Sonja Galovic" w:date="2022-07-24T18:41:00Z"/>
              </w:rPr>
              <w:pPrChange w:id="2331" w:author="Sonja Galovic" w:date="2022-07-24T18:42:00Z">
                <w:pPr/>
              </w:pPrChange>
            </w:pPr>
            <w:ins w:id="2332" w:author="Sonja Galovic" w:date="2022-07-24T18:55:00Z">
              <w:r>
                <w:t>2</w:t>
              </w:r>
            </w:ins>
          </w:p>
        </w:tc>
        <w:tc>
          <w:tcPr>
            <w:tcW w:w="1477" w:type="dxa"/>
            <w:shd w:val="clear" w:color="auto" w:fill="70AD47" w:themeFill="accent6"/>
            <w:vAlign w:val="center"/>
            <w:tcPrChange w:id="2333" w:author="Sonja Galovic" w:date="2022-07-24T18:57:00Z">
              <w:tcPr>
                <w:tcW w:w="1363" w:type="dxa"/>
                <w:gridSpan w:val="2"/>
                <w:shd w:val="clear" w:color="auto" w:fill="70AD47" w:themeFill="accent6"/>
                <w:vAlign w:val="center"/>
              </w:tcPr>
            </w:tcPrChange>
          </w:tcPr>
          <w:p w14:paraId="78C67704" w14:textId="77777777" w:rsidR="0090499F" w:rsidRDefault="0090499F">
            <w:pPr>
              <w:jc w:val="center"/>
              <w:rPr>
                <w:ins w:id="2334" w:author="Sonja Galovic" w:date="2022-07-24T18:41:00Z"/>
              </w:rPr>
              <w:pPrChange w:id="2335" w:author="Sonja Galovic" w:date="2022-07-24T18:42:00Z">
                <w:pPr/>
              </w:pPrChange>
            </w:pPr>
          </w:p>
        </w:tc>
        <w:tc>
          <w:tcPr>
            <w:tcW w:w="1477" w:type="dxa"/>
            <w:shd w:val="clear" w:color="auto" w:fill="FFFF00"/>
            <w:vAlign w:val="center"/>
            <w:tcPrChange w:id="2336" w:author="Sonja Galovic" w:date="2022-07-24T18:57:00Z">
              <w:tcPr>
                <w:tcW w:w="1364" w:type="dxa"/>
                <w:gridSpan w:val="2"/>
                <w:shd w:val="clear" w:color="auto" w:fill="FFFF00"/>
                <w:vAlign w:val="center"/>
              </w:tcPr>
            </w:tcPrChange>
          </w:tcPr>
          <w:p w14:paraId="70D0BC87" w14:textId="77777777" w:rsidR="0090499F" w:rsidRDefault="0090499F">
            <w:pPr>
              <w:jc w:val="center"/>
              <w:rPr>
                <w:ins w:id="2337" w:author="Sonja Galovic" w:date="2022-07-24T18:41:00Z"/>
              </w:rPr>
              <w:pPrChange w:id="2338" w:author="Sonja Galovic" w:date="2022-07-24T18:42:00Z">
                <w:pPr/>
              </w:pPrChange>
            </w:pPr>
          </w:p>
        </w:tc>
        <w:tc>
          <w:tcPr>
            <w:tcW w:w="1477" w:type="dxa"/>
            <w:shd w:val="clear" w:color="auto" w:fill="FFFF00"/>
            <w:vAlign w:val="center"/>
            <w:tcPrChange w:id="2339" w:author="Sonja Galovic" w:date="2022-07-24T18:57:00Z">
              <w:tcPr>
                <w:tcW w:w="1364" w:type="dxa"/>
                <w:gridSpan w:val="2"/>
                <w:shd w:val="clear" w:color="auto" w:fill="FFFF00"/>
                <w:vAlign w:val="center"/>
              </w:tcPr>
            </w:tcPrChange>
          </w:tcPr>
          <w:p w14:paraId="12DD6C6D" w14:textId="3DFC69DD" w:rsidR="0090499F" w:rsidRDefault="003437F4">
            <w:pPr>
              <w:jc w:val="center"/>
              <w:rPr>
                <w:ins w:id="2340" w:author="Sonja Galovic" w:date="2022-07-24T18:41:00Z"/>
              </w:rPr>
              <w:pPrChange w:id="2341" w:author="Sonja Galovic" w:date="2022-07-24T18:42:00Z">
                <w:pPr/>
              </w:pPrChange>
            </w:pPr>
            <w:ins w:id="2342" w:author="Sonja Galovic" w:date="2022-07-24T18:59:00Z">
              <w:r w:rsidRPr="00E970CD">
                <w:rPr>
                  <w:color w:val="4472C4" w:themeColor="accent1"/>
                  <w:rPrChange w:id="2343" w:author="Sonja Galovic" w:date="2022-07-24T18:59:00Z">
                    <w:rPr/>
                  </w:rPrChange>
                </w:rPr>
                <w:t>7</w:t>
              </w:r>
            </w:ins>
          </w:p>
        </w:tc>
        <w:tc>
          <w:tcPr>
            <w:tcW w:w="1477" w:type="dxa"/>
            <w:shd w:val="clear" w:color="auto" w:fill="FFC000"/>
            <w:vAlign w:val="center"/>
            <w:tcPrChange w:id="2344" w:author="Sonja Galovic" w:date="2022-07-24T18:57:00Z">
              <w:tcPr>
                <w:tcW w:w="1364" w:type="dxa"/>
                <w:gridSpan w:val="2"/>
                <w:shd w:val="clear" w:color="auto" w:fill="FFC000"/>
                <w:vAlign w:val="center"/>
              </w:tcPr>
            </w:tcPrChange>
          </w:tcPr>
          <w:p w14:paraId="53953BEE" w14:textId="65C196FF" w:rsidR="0090499F" w:rsidRDefault="00020E3D">
            <w:pPr>
              <w:jc w:val="center"/>
              <w:rPr>
                <w:ins w:id="2345" w:author="Sonja Galovic" w:date="2022-07-24T18:41:00Z"/>
              </w:rPr>
              <w:pPrChange w:id="2346" w:author="Sonja Galovic" w:date="2022-07-24T18:42:00Z">
                <w:pPr/>
              </w:pPrChange>
            </w:pPr>
            <w:ins w:id="2347" w:author="Sonja Galovic" w:date="2022-07-24T18:58:00Z">
              <w:r w:rsidRPr="00BA1492">
                <w:rPr>
                  <w:color w:val="4472C4" w:themeColor="accent1"/>
                  <w:rPrChange w:id="2348" w:author="Sonja Galovic" w:date="2022-07-24T18:58:00Z">
                    <w:rPr/>
                  </w:rPrChange>
                </w:rPr>
                <w:t>3</w:t>
              </w:r>
            </w:ins>
          </w:p>
        </w:tc>
        <w:tc>
          <w:tcPr>
            <w:tcW w:w="1477" w:type="dxa"/>
            <w:shd w:val="clear" w:color="auto" w:fill="FFC000"/>
            <w:vAlign w:val="center"/>
            <w:tcPrChange w:id="2349" w:author="Sonja Galovic" w:date="2022-07-24T18:57:00Z">
              <w:tcPr>
                <w:tcW w:w="1364" w:type="dxa"/>
                <w:gridSpan w:val="2"/>
                <w:shd w:val="clear" w:color="auto" w:fill="FFC000"/>
                <w:vAlign w:val="center"/>
              </w:tcPr>
            </w:tcPrChange>
          </w:tcPr>
          <w:p w14:paraId="1F290B5B" w14:textId="77777777" w:rsidR="0090499F" w:rsidRDefault="0090499F">
            <w:pPr>
              <w:jc w:val="center"/>
              <w:rPr>
                <w:ins w:id="2350" w:author="Sonja Galovic" w:date="2022-07-24T18:41:00Z"/>
              </w:rPr>
              <w:pPrChange w:id="2351" w:author="Sonja Galovic" w:date="2022-07-24T18:42:00Z">
                <w:pPr/>
              </w:pPrChange>
            </w:pPr>
          </w:p>
        </w:tc>
      </w:tr>
      <w:tr w:rsidR="00AC77AB" w14:paraId="1BCA11AA" w14:textId="77777777" w:rsidTr="00506008">
        <w:trPr>
          <w:trHeight w:val="574"/>
          <w:ins w:id="2352" w:author="Sonja Galovic" w:date="2022-07-24T18:41:00Z"/>
          <w:trPrChange w:id="2353" w:author="Sonja Galovic" w:date="2022-07-24T18:57:00Z">
            <w:trPr>
              <w:gridBefore w:val="1"/>
              <w:gridAfter w:val="0"/>
              <w:trHeight w:val="564"/>
            </w:trPr>
          </w:trPrChange>
        </w:trPr>
        <w:tc>
          <w:tcPr>
            <w:tcW w:w="1362" w:type="dxa"/>
            <w:tcBorders>
              <w:top w:val="nil"/>
              <w:left w:val="nil"/>
              <w:bottom w:val="nil"/>
              <w:right w:val="single" w:sz="24" w:space="0" w:color="4472C4" w:themeColor="accent1"/>
            </w:tcBorders>
            <w:vAlign w:val="center"/>
            <w:tcPrChange w:id="2354" w:author="Sonja Galovic" w:date="2022-07-24T18:57:00Z">
              <w:tcPr>
                <w:tcW w:w="1363" w:type="dxa"/>
                <w:gridSpan w:val="3"/>
                <w:tcBorders>
                  <w:left w:val="nil"/>
                  <w:right w:val="single" w:sz="24" w:space="0" w:color="4472C4" w:themeColor="accent1"/>
                </w:tcBorders>
                <w:vAlign w:val="center"/>
              </w:tcPr>
            </w:tcPrChange>
          </w:tcPr>
          <w:p w14:paraId="5659343C" w14:textId="695F0B30" w:rsidR="0090499F" w:rsidRDefault="00E508E2">
            <w:pPr>
              <w:jc w:val="center"/>
              <w:rPr>
                <w:ins w:id="2355" w:author="Sonja Galovic" w:date="2022-07-24T18:41:00Z"/>
              </w:rPr>
              <w:pPrChange w:id="2356" w:author="Sonja Galovic" w:date="2022-07-24T18:42:00Z">
                <w:pPr/>
              </w:pPrChange>
            </w:pPr>
            <w:ins w:id="2357" w:author="Sonja Galovic" w:date="2022-07-24T18:52:00Z">
              <w:r>
                <w:t>Moguće</w:t>
              </w:r>
            </w:ins>
          </w:p>
        </w:tc>
        <w:tc>
          <w:tcPr>
            <w:tcW w:w="798" w:type="dxa"/>
            <w:tcBorders>
              <w:left w:val="single" w:sz="24" w:space="0" w:color="4472C4" w:themeColor="accent1"/>
            </w:tcBorders>
            <w:vAlign w:val="center"/>
            <w:tcPrChange w:id="2358" w:author="Sonja Galovic" w:date="2022-07-24T18:57:00Z">
              <w:tcPr>
                <w:tcW w:w="1363" w:type="dxa"/>
                <w:gridSpan w:val="3"/>
                <w:tcBorders>
                  <w:left w:val="single" w:sz="24" w:space="0" w:color="4472C4" w:themeColor="accent1"/>
                </w:tcBorders>
                <w:vAlign w:val="center"/>
              </w:tcPr>
            </w:tcPrChange>
          </w:tcPr>
          <w:p w14:paraId="3735B531" w14:textId="470AD021" w:rsidR="0090499F" w:rsidRDefault="00775961">
            <w:pPr>
              <w:jc w:val="center"/>
              <w:rPr>
                <w:ins w:id="2359" w:author="Sonja Galovic" w:date="2022-07-24T18:41:00Z"/>
              </w:rPr>
              <w:pPrChange w:id="2360" w:author="Sonja Galovic" w:date="2022-07-24T18:42:00Z">
                <w:pPr/>
              </w:pPrChange>
            </w:pPr>
            <w:ins w:id="2361" w:author="Sonja Galovic" w:date="2022-07-24T18:55:00Z">
              <w:r>
                <w:t>3</w:t>
              </w:r>
            </w:ins>
          </w:p>
        </w:tc>
        <w:tc>
          <w:tcPr>
            <w:tcW w:w="1477" w:type="dxa"/>
            <w:shd w:val="clear" w:color="auto" w:fill="70AD47" w:themeFill="accent6"/>
            <w:vAlign w:val="center"/>
            <w:tcPrChange w:id="2362" w:author="Sonja Galovic" w:date="2022-07-24T18:57:00Z">
              <w:tcPr>
                <w:tcW w:w="1363" w:type="dxa"/>
                <w:gridSpan w:val="2"/>
                <w:shd w:val="clear" w:color="auto" w:fill="70AD47" w:themeFill="accent6"/>
                <w:vAlign w:val="center"/>
              </w:tcPr>
            </w:tcPrChange>
          </w:tcPr>
          <w:p w14:paraId="2274F903" w14:textId="77777777" w:rsidR="0090499F" w:rsidRDefault="0090499F">
            <w:pPr>
              <w:jc w:val="center"/>
              <w:rPr>
                <w:ins w:id="2363" w:author="Sonja Galovic" w:date="2022-07-24T18:41:00Z"/>
              </w:rPr>
              <w:pPrChange w:id="2364" w:author="Sonja Galovic" w:date="2022-07-24T18:42:00Z">
                <w:pPr/>
              </w:pPrChange>
            </w:pPr>
          </w:p>
        </w:tc>
        <w:tc>
          <w:tcPr>
            <w:tcW w:w="1477" w:type="dxa"/>
            <w:shd w:val="clear" w:color="auto" w:fill="FFFF00"/>
            <w:vAlign w:val="center"/>
            <w:tcPrChange w:id="2365" w:author="Sonja Galovic" w:date="2022-07-24T18:57:00Z">
              <w:tcPr>
                <w:tcW w:w="1364" w:type="dxa"/>
                <w:gridSpan w:val="2"/>
                <w:shd w:val="clear" w:color="auto" w:fill="FFFF00"/>
                <w:vAlign w:val="center"/>
              </w:tcPr>
            </w:tcPrChange>
          </w:tcPr>
          <w:p w14:paraId="7C81A441" w14:textId="77777777" w:rsidR="0090499F" w:rsidRDefault="0090499F">
            <w:pPr>
              <w:jc w:val="center"/>
              <w:rPr>
                <w:ins w:id="2366" w:author="Sonja Galovic" w:date="2022-07-24T18:41:00Z"/>
              </w:rPr>
              <w:pPrChange w:id="2367" w:author="Sonja Galovic" w:date="2022-07-24T18:42:00Z">
                <w:pPr/>
              </w:pPrChange>
            </w:pPr>
          </w:p>
        </w:tc>
        <w:tc>
          <w:tcPr>
            <w:tcW w:w="1477" w:type="dxa"/>
            <w:shd w:val="clear" w:color="auto" w:fill="FFC000"/>
            <w:vAlign w:val="center"/>
            <w:tcPrChange w:id="2368" w:author="Sonja Galovic" w:date="2022-07-24T18:57:00Z">
              <w:tcPr>
                <w:tcW w:w="1364" w:type="dxa"/>
                <w:gridSpan w:val="2"/>
                <w:shd w:val="clear" w:color="auto" w:fill="FFC000"/>
                <w:vAlign w:val="center"/>
              </w:tcPr>
            </w:tcPrChange>
          </w:tcPr>
          <w:p w14:paraId="14874C59" w14:textId="29A4788E" w:rsidR="0090499F" w:rsidRDefault="00BA1492">
            <w:pPr>
              <w:jc w:val="center"/>
              <w:rPr>
                <w:ins w:id="2369" w:author="Sonja Galovic" w:date="2022-07-24T18:41:00Z"/>
              </w:rPr>
              <w:pPrChange w:id="2370" w:author="Sonja Galovic" w:date="2022-07-24T18:42:00Z">
                <w:pPr/>
              </w:pPrChange>
            </w:pPr>
            <w:ins w:id="2371" w:author="Sonja Galovic" w:date="2022-07-24T18:58:00Z">
              <w:r w:rsidRPr="00BA1492">
                <w:rPr>
                  <w:color w:val="4472C4" w:themeColor="accent1"/>
                  <w:rPrChange w:id="2372" w:author="Sonja Galovic" w:date="2022-07-24T18:58:00Z">
                    <w:rPr/>
                  </w:rPrChange>
                </w:rPr>
                <w:t>4</w:t>
              </w:r>
              <w:r w:rsidR="000B7F6B">
                <w:rPr>
                  <w:color w:val="4472C4" w:themeColor="accent1"/>
                </w:rPr>
                <w:t>, 6</w:t>
              </w:r>
            </w:ins>
          </w:p>
        </w:tc>
        <w:tc>
          <w:tcPr>
            <w:tcW w:w="1477" w:type="dxa"/>
            <w:shd w:val="clear" w:color="auto" w:fill="FFC000"/>
            <w:vAlign w:val="center"/>
            <w:tcPrChange w:id="2373" w:author="Sonja Galovic" w:date="2022-07-24T18:57:00Z">
              <w:tcPr>
                <w:tcW w:w="1364" w:type="dxa"/>
                <w:gridSpan w:val="2"/>
                <w:shd w:val="clear" w:color="auto" w:fill="FFC000"/>
                <w:vAlign w:val="center"/>
              </w:tcPr>
            </w:tcPrChange>
          </w:tcPr>
          <w:p w14:paraId="2588BA31" w14:textId="7D4E1D25" w:rsidR="0090499F" w:rsidRDefault="00B37126">
            <w:pPr>
              <w:jc w:val="center"/>
              <w:rPr>
                <w:ins w:id="2374" w:author="Sonja Galovic" w:date="2022-07-24T18:41:00Z"/>
              </w:rPr>
              <w:pPrChange w:id="2375" w:author="Sonja Galovic" w:date="2022-07-24T18:42:00Z">
                <w:pPr/>
              </w:pPrChange>
            </w:pPr>
            <w:ins w:id="2376" w:author="Sonja Galovic" w:date="2022-07-24T18:57:00Z">
              <w:r w:rsidRPr="004C7230">
                <w:rPr>
                  <w:color w:val="4472C4" w:themeColor="accent1"/>
                  <w:rPrChange w:id="2377" w:author="Sonja Galovic" w:date="2022-07-24T18:58:00Z">
                    <w:rPr/>
                  </w:rPrChange>
                </w:rPr>
                <w:t>1</w:t>
              </w:r>
            </w:ins>
            <w:ins w:id="2378" w:author="Sonja Galovic" w:date="2022-07-24T18:58:00Z">
              <w:r w:rsidR="00D77900">
                <w:rPr>
                  <w:color w:val="4472C4" w:themeColor="accent1"/>
                </w:rPr>
                <w:t>, 2</w:t>
              </w:r>
            </w:ins>
          </w:p>
        </w:tc>
        <w:tc>
          <w:tcPr>
            <w:tcW w:w="1477" w:type="dxa"/>
            <w:shd w:val="clear" w:color="auto" w:fill="FF0000"/>
            <w:vAlign w:val="center"/>
            <w:tcPrChange w:id="2379" w:author="Sonja Galovic" w:date="2022-07-24T18:57:00Z">
              <w:tcPr>
                <w:tcW w:w="1364" w:type="dxa"/>
                <w:gridSpan w:val="2"/>
                <w:shd w:val="clear" w:color="auto" w:fill="FF0000"/>
                <w:vAlign w:val="center"/>
              </w:tcPr>
            </w:tcPrChange>
          </w:tcPr>
          <w:p w14:paraId="095BA4B3" w14:textId="278110EB" w:rsidR="0090499F" w:rsidRDefault="000C466B">
            <w:pPr>
              <w:jc w:val="center"/>
              <w:rPr>
                <w:ins w:id="2380" w:author="Sonja Galovic" w:date="2022-07-24T18:41:00Z"/>
              </w:rPr>
              <w:pPrChange w:id="2381" w:author="Sonja Galovic" w:date="2022-07-24T18:42:00Z">
                <w:pPr/>
              </w:pPrChange>
            </w:pPr>
            <w:ins w:id="2382" w:author="Sonja Galovic" w:date="2022-07-24T18:59:00Z">
              <w:r w:rsidRPr="000C466B">
                <w:rPr>
                  <w:color w:val="4472C4" w:themeColor="accent1"/>
                  <w:rPrChange w:id="2383" w:author="Sonja Galovic" w:date="2022-07-24T18:59:00Z">
                    <w:rPr/>
                  </w:rPrChange>
                </w:rPr>
                <w:t>8</w:t>
              </w:r>
            </w:ins>
          </w:p>
        </w:tc>
      </w:tr>
      <w:tr w:rsidR="00AC77AB" w14:paraId="09895B90" w14:textId="77777777" w:rsidTr="00506008">
        <w:trPr>
          <w:trHeight w:val="574"/>
          <w:ins w:id="2384" w:author="Sonja Galovic" w:date="2022-07-24T18:41:00Z"/>
          <w:trPrChange w:id="2385" w:author="Sonja Galovic" w:date="2022-07-24T18:57:00Z">
            <w:trPr>
              <w:gridBefore w:val="1"/>
              <w:gridAfter w:val="0"/>
              <w:trHeight w:val="593"/>
            </w:trPr>
          </w:trPrChange>
        </w:trPr>
        <w:tc>
          <w:tcPr>
            <w:tcW w:w="1362" w:type="dxa"/>
            <w:tcBorders>
              <w:top w:val="nil"/>
              <w:left w:val="nil"/>
              <w:bottom w:val="nil"/>
              <w:right w:val="single" w:sz="24" w:space="0" w:color="4472C4" w:themeColor="accent1"/>
            </w:tcBorders>
            <w:vAlign w:val="center"/>
            <w:tcPrChange w:id="2386" w:author="Sonja Galovic" w:date="2022-07-24T18:57:00Z">
              <w:tcPr>
                <w:tcW w:w="1363" w:type="dxa"/>
                <w:gridSpan w:val="3"/>
                <w:tcBorders>
                  <w:left w:val="nil"/>
                  <w:right w:val="single" w:sz="24" w:space="0" w:color="4472C4" w:themeColor="accent1"/>
                </w:tcBorders>
                <w:vAlign w:val="center"/>
              </w:tcPr>
            </w:tcPrChange>
          </w:tcPr>
          <w:p w14:paraId="321467CC" w14:textId="28D24510" w:rsidR="0090499F" w:rsidRDefault="00E508E2">
            <w:pPr>
              <w:jc w:val="center"/>
              <w:rPr>
                <w:ins w:id="2387" w:author="Sonja Galovic" w:date="2022-07-24T18:41:00Z"/>
              </w:rPr>
              <w:pPrChange w:id="2388" w:author="Sonja Galovic" w:date="2022-07-24T18:42:00Z">
                <w:pPr/>
              </w:pPrChange>
            </w:pPr>
            <w:ins w:id="2389" w:author="Sonja Galovic" w:date="2022-07-24T18:52:00Z">
              <w:r>
                <w:t>Vrlo verovatno</w:t>
              </w:r>
            </w:ins>
          </w:p>
        </w:tc>
        <w:tc>
          <w:tcPr>
            <w:tcW w:w="798" w:type="dxa"/>
            <w:tcBorders>
              <w:left w:val="single" w:sz="24" w:space="0" w:color="4472C4" w:themeColor="accent1"/>
            </w:tcBorders>
            <w:vAlign w:val="center"/>
            <w:tcPrChange w:id="2390" w:author="Sonja Galovic" w:date="2022-07-24T18:57:00Z">
              <w:tcPr>
                <w:tcW w:w="1363" w:type="dxa"/>
                <w:gridSpan w:val="3"/>
                <w:tcBorders>
                  <w:left w:val="single" w:sz="24" w:space="0" w:color="4472C4" w:themeColor="accent1"/>
                </w:tcBorders>
                <w:vAlign w:val="center"/>
              </w:tcPr>
            </w:tcPrChange>
          </w:tcPr>
          <w:p w14:paraId="53DECA0F" w14:textId="1BA094A9" w:rsidR="0090499F" w:rsidRDefault="00775961">
            <w:pPr>
              <w:jc w:val="center"/>
              <w:rPr>
                <w:ins w:id="2391" w:author="Sonja Galovic" w:date="2022-07-24T18:41:00Z"/>
              </w:rPr>
              <w:pPrChange w:id="2392" w:author="Sonja Galovic" w:date="2022-07-24T18:42:00Z">
                <w:pPr/>
              </w:pPrChange>
            </w:pPr>
            <w:ins w:id="2393" w:author="Sonja Galovic" w:date="2022-07-24T18:55:00Z">
              <w:r>
                <w:t>4</w:t>
              </w:r>
            </w:ins>
          </w:p>
        </w:tc>
        <w:tc>
          <w:tcPr>
            <w:tcW w:w="1477" w:type="dxa"/>
            <w:shd w:val="clear" w:color="auto" w:fill="FFFF00"/>
            <w:vAlign w:val="center"/>
            <w:tcPrChange w:id="2394" w:author="Sonja Galovic" w:date="2022-07-24T18:57:00Z">
              <w:tcPr>
                <w:tcW w:w="1363" w:type="dxa"/>
                <w:gridSpan w:val="2"/>
                <w:shd w:val="clear" w:color="auto" w:fill="FFFF00"/>
                <w:vAlign w:val="center"/>
              </w:tcPr>
            </w:tcPrChange>
          </w:tcPr>
          <w:p w14:paraId="24FA9032" w14:textId="77777777" w:rsidR="0090499F" w:rsidRDefault="0090499F">
            <w:pPr>
              <w:jc w:val="center"/>
              <w:rPr>
                <w:ins w:id="2395" w:author="Sonja Galovic" w:date="2022-07-24T18:41:00Z"/>
              </w:rPr>
              <w:pPrChange w:id="2396" w:author="Sonja Galovic" w:date="2022-07-24T18:42:00Z">
                <w:pPr/>
              </w:pPrChange>
            </w:pPr>
          </w:p>
        </w:tc>
        <w:tc>
          <w:tcPr>
            <w:tcW w:w="1477" w:type="dxa"/>
            <w:shd w:val="clear" w:color="auto" w:fill="FFC000"/>
            <w:vAlign w:val="center"/>
            <w:tcPrChange w:id="2397" w:author="Sonja Galovic" w:date="2022-07-24T18:57:00Z">
              <w:tcPr>
                <w:tcW w:w="1364" w:type="dxa"/>
                <w:gridSpan w:val="2"/>
                <w:shd w:val="clear" w:color="auto" w:fill="FFC000"/>
                <w:vAlign w:val="center"/>
              </w:tcPr>
            </w:tcPrChange>
          </w:tcPr>
          <w:p w14:paraId="3B7A9379" w14:textId="77777777" w:rsidR="0090499F" w:rsidRDefault="0090499F">
            <w:pPr>
              <w:jc w:val="center"/>
              <w:rPr>
                <w:ins w:id="2398" w:author="Sonja Galovic" w:date="2022-07-24T18:41:00Z"/>
              </w:rPr>
              <w:pPrChange w:id="2399" w:author="Sonja Galovic" w:date="2022-07-24T18:42:00Z">
                <w:pPr/>
              </w:pPrChange>
            </w:pPr>
          </w:p>
        </w:tc>
        <w:tc>
          <w:tcPr>
            <w:tcW w:w="1477" w:type="dxa"/>
            <w:shd w:val="clear" w:color="auto" w:fill="FFC000"/>
            <w:vAlign w:val="center"/>
            <w:tcPrChange w:id="2400" w:author="Sonja Galovic" w:date="2022-07-24T18:57:00Z">
              <w:tcPr>
                <w:tcW w:w="1364" w:type="dxa"/>
                <w:gridSpan w:val="2"/>
                <w:shd w:val="clear" w:color="auto" w:fill="FFC000"/>
                <w:vAlign w:val="center"/>
              </w:tcPr>
            </w:tcPrChange>
          </w:tcPr>
          <w:p w14:paraId="68786378" w14:textId="77777777" w:rsidR="0090499F" w:rsidRDefault="0090499F">
            <w:pPr>
              <w:jc w:val="center"/>
              <w:rPr>
                <w:ins w:id="2401" w:author="Sonja Galovic" w:date="2022-07-24T18:41:00Z"/>
              </w:rPr>
              <w:pPrChange w:id="2402" w:author="Sonja Galovic" w:date="2022-07-24T18:42:00Z">
                <w:pPr/>
              </w:pPrChange>
            </w:pPr>
          </w:p>
        </w:tc>
        <w:tc>
          <w:tcPr>
            <w:tcW w:w="1477" w:type="dxa"/>
            <w:shd w:val="clear" w:color="auto" w:fill="FF0000"/>
            <w:vAlign w:val="center"/>
            <w:tcPrChange w:id="2403" w:author="Sonja Galovic" w:date="2022-07-24T18:57:00Z">
              <w:tcPr>
                <w:tcW w:w="1364" w:type="dxa"/>
                <w:gridSpan w:val="2"/>
                <w:shd w:val="clear" w:color="auto" w:fill="FF0000"/>
                <w:vAlign w:val="center"/>
              </w:tcPr>
            </w:tcPrChange>
          </w:tcPr>
          <w:p w14:paraId="6D8CDC9D" w14:textId="2BA0BB03" w:rsidR="0090499F" w:rsidRDefault="006D5A44">
            <w:pPr>
              <w:jc w:val="center"/>
              <w:rPr>
                <w:ins w:id="2404" w:author="Sonja Galovic" w:date="2022-07-24T18:41:00Z"/>
              </w:rPr>
              <w:pPrChange w:id="2405" w:author="Sonja Galovic" w:date="2022-07-24T18:42:00Z">
                <w:pPr/>
              </w:pPrChange>
            </w:pPr>
            <w:ins w:id="2406" w:author="Sonja Galovic" w:date="2022-07-24T18:59:00Z">
              <w:r w:rsidRPr="006D5A44">
                <w:rPr>
                  <w:color w:val="4472C4" w:themeColor="accent1"/>
                  <w:rPrChange w:id="2407" w:author="Sonja Galovic" w:date="2022-07-24T18:59:00Z">
                    <w:rPr/>
                  </w:rPrChange>
                </w:rPr>
                <w:t>9</w:t>
              </w:r>
            </w:ins>
          </w:p>
        </w:tc>
        <w:tc>
          <w:tcPr>
            <w:tcW w:w="1477" w:type="dxa"/>
            <w:shd w:val="clear" w:color="auto" w:fill="FF0000"/>
            <w:vAlign w:val="center"/>
            <w:tcPrChange w:id="2408" w:author="Sonja Galovic" w:date="2022-07-24T18:57:00Z">
              <w:tcPr>
                <w:tcW w:w="1364" w:type="dxa"/>
                <w:gridSpan w:val="2"/>
                <w:shd w:val="clear" w:color="auto" w:fill="FF0000"/>
                <w:vAlign w:val="center"/>
              </w:tcPr>
            </w:tcPrChange>
          </w:tcPr>
          <w:p w14:paraId="4FF87410" w14:textId="77777777" w:rsidR="0090499F" w:rsidRDefault="0090499F">
            <w:pPr>
              <w:jc w:val="center"/>
              <w:rPr>
                <w:ins w:id="2409" w:author="Sonja Galovic" w:date="2022-07-24T18:41:00Z"/>
              </w:rPr>
              <w:pPrChange w:id="2410" w:author="Sonja Galovic" w:date="2022-07-24T18:42:00Z">
                <w:pPr/>
              </w:pPrChange>
            </w:pPr>
          </w:p>
        </w:tc>
      </w:tr>
      <w:tr w:rsidR="00AC77AB" w14:paraId="630F33A1" w14:textId="77777777" w:rsidTr="00506008">
        <w:trPr>
          <w:trHeight w:val="574"/>
          <w:ins w:id="2411" w:author="Sonja Galovic" w:date="2022-07-24T18:41:00Z"/>
          <w:trPrChange w:id="2412" w:author="Sonja Galovic" w:date="2022-07-24T18:57:00Z">
            <w:trPr>
              <w:gridBefore w:val="1"/>
              <w:gridAfter w:val="0"/>
              <w:trHeight w:val="593"/>
            </w:trPr>
          </w:trPrChange>
        </w:trPr>
        <w:tc>
          <w:tcPr>
            <w:tcW w:w="1362" w:type="dxa"/>
            <w:tcBorders>
              <w:top w:val="nil"/>
              <w:left w:val="nil"/>
              <w:bottom w:val="nil"/>
              <w:right w:val="single" w:sz="24" w:space="0" w:color="4472C4" w:themeColor="accent1"/>
            </w:tcBorders>
            <w:vAlign w:val="center"/>
            <w:tcPrChange w:id="2413" w:author="Sonja Galovic" w:date="2022-07-24T18:57:00Z">
              <w:tcPr>
                <w:tcW w:w="1363" w:type="dxa"/>
                <w:gridSpan w:val="3"/>
                <w:tcBorders>
                  <w:left w:val="nil"/>
                  <w:bottom w:val="nil"/>
                  <w:right w:val="single" w:sz="24" w:space="0" w:color="4472C4" w:themeColor="accent1"/>
                </w:tcBorders>
                <w:vAlign w:val="center"/>
              </w:tcPr>
            </w:tcPrChange>
          </w:tcPr>
          <w:p w14:paraId="758A5D4E" w14:textId="5CDF44D3" w:rsidR="0090499F" w:rsidRDefault="00E508E2">
            <w:pPr>
              <w:jc w:val="center"/>
              <w:rPr>
                <w:ins w:id="2414" w:author="Sonja Galovic" w:date="2022-07-24T18:41:00Z"/>
              </w:rPr>
              <w:pPrChange w:id="2415" w:author="Sonja Galovic" w:date="2022-07-24T16:43:00Z">
                <w:pPr/>
              </w:pPrChange>
            </w:pPr>
            <w:ins w:id="2416" w:author="Sonja Galovic" w:date="2022-07-24T18:52:00Z">
              <w:r>
                <w:t>Sigurno</w:t>
              </w:r>
            </w:ins>
          </w:p>
        </w:tc>
        <w:tc>
          <w:tcPr>
            <w:tcW w:w="798" w:type="dxa"/>
            <w:tcBorders>
              <w:left w:val="single" w:sz="24" w:space="0" w:color="4472C4" w:themeColor="accent1"/>
            </w:tcBorders>
            <w:vAlign w:val="center"/>
            <w:tcPrChange w:id="2417" w:author="Sonja Galovic" w:date="2022-07-24T18:57:00Z">
              <w:tcPr>
                <w:tcW w:w="1363" w:type="dxa"/>
                <w:gridSpan w:val="3"/>
                <w:tcBorders>
                  <w:left w:val="single" w:sz="24" w:space="0" w:color="4472C4" w:themeColor="accent1"/>
                </w:tcBorders>
                <w:vAlign w:val="center"/>
              </w:tcPr>
            </w:tcPrChange>
          </w:tcPr>
          <w:p w14:paraId="582A69CD" w14:textId="1237481C" w:rsidR="0090499F" w:rsidRDefault="00775961">
            <w:pPr>
              <w:jc w:val="center"/>
              <w:rPr>
                <w:ins w:id="2418" w:author="Sonja Galovic" w:date="2022-07-24T18:41:00Z"/>
              </w:rPr>
              <w:pPrChange w:id="2419" w:author="Sonja Galovic" w:date="2022-07-24T16:43:00Z">
                <w:pPr/>
              </w:pPrChange>
            </w:pPr>
            <w:ins w:id="2420" w:author="Sonja Galovic" w:date="2022-07-24T18:55:00Z">
              <w:r>
                <w:t>5</w:t>
              </w:r>
            </w:ins>
          </w:p>
        </w:tc>
        <w:tc>
          <w:tcPr>
            <w:tcW w:w="1477" w:type="dxa"/>
            <w:shd w:val="clear" w:color="auto" w:fill="FFFF00"/>
            <w:vAlign w:val="center"/>
            <w:tcPrChange w:id="2421" w:author="Sonja Galovic" w:date="2022-07-24T18:57:00Z">
              <w:tcPr>
                <w:tcW w:w="1363" w:type="dxa"/>
                <w:gridSpan w:val="2"/>
                <w:shd w:val="clear" w:color="auto" w:fill="FFFF00"/>
                <w:vAlign w:val="center"/>
              </w:tcPr>
            </w:tcPrChange>
          </w:tcPr>
          <w:p w14:paraId="6E29D009" w14:textId="77777777" w:rsidR="0090499F" w:rsidRDefault="0090499F">
            <w:pPr>
              <w:jc w:val="center"/>
              <w:rPr>
                <w:ins w:id="2422" w:author="Sonja Galovic" w:date="2022-07-24T18:41:00Z"/>
              </w:rPr>
              <w:pPrChange w:id="2423" w:author="Sonja Galovic" w:date="2022-07-24T16:43:00Z">
                <w:pPr/>
              </w:pPrChange>
            </w:pPr>
          </w:p>
        </w:tc>
        <w:tc>
          <w:tcPr>
            <w:tcW w:w="1477" w:type="dxa"/>
            <w:shd w:val="clear" w:color="auto" w:fill="FFC000"/>
            <w:vAlign w:val="center"/>
            <w:tcPrChange w:id="2424" w:author="Sonja Galovic" w:date="2022-07-24T18:57:00Z">
              <w:tcPr>
                <w:tcW w:w="1364" w:type="dxa"/>
                <w:gridSpan w:val="2"/>
                <w:shd w:val="clear" w:color="auto" w:fill="FFC000"/>
                <w:vAlign w:val="center"/>
              </w:tcPr>
            </w:tcPrChange>
          </w:tcPr>
          <w:p w14:paraId="551EDF0E" w14:textId="77777777" w:rsidR="0090499F" w:rsidRDefault="0090499F">
            <w:pPr>
              <w:jc w:val="center"/>
              <w:rPr>
                <w:ins w:id="2425" w:author="Sonja Galovic" w:date="2022-07-24T18:41:00Z"/>
              </w:rPr>
              <w:pPrChange w:id="2426" w:author="Sonja Galovic" w:date="2022-07-24T16:43:00Z">
                <w:pPr/>
              </w:pPrChange>
            </w:pPr>
          </w:p>
        </w:tc>
        <w:tc>
          <w:tcPr>
            <w:tcW w:w="1477" w:type="dxa"/>
            <w:shd w:val="clear" w:color="auto" w:fill="FF0000"/>
            <w:vAlign w:val="center"/>
            <w:tcPrChange w:id="2427" w:author="Sonja Galovic" w:date="2022-07-24T18:57:00Z">
              <w:tcPr>
                <w:tcW w:w="1364" w:type="dxa"/>
                <w:gridSpan w:val="2"/>
                <w:shd w:val="clear" w:color="auto" w:fill="FF0000"/>
                <w:vAlign w:val="center"/>
              </w:tcPr>
            </w:tcPrChange>
          </w:tcPr>
          <w:p w14:paraId="1C600A9C" w14:textId="77777777" w:rsidR="0090499F" w:rsidRDefault="0090499F">
            <w:pPr>
              <w:jc w:val="center"/>
              <w:rPr>
                <w:ins w:id="2428" w:author="Sonja Galovic" w:date="2022-07-24T18:41:00Z"/>
              </w:rPr>
              <w:pPrChange w:id="2429" w:author="Sonja Galovic" w:date="2022-07-24T16:43:00Z">
                <w:pPr/>
              </w:pPrChange>
            </w:pPr>
          </w:p>
        </w:tc>
        <w:tc>
          <w:tcPr>
            <w:tcW w:w="1477" w:type="dxa"/>
            <w:shd w:val="clear" w:color="auto" w:fill="FF0000"/>
            <w:vAlign w:val="center"/>
            <w:tcPrChange w:id="2430" w:author="Sonja Galovic" w:date="2022-07-24T18:57:00Z">
              <w:tcPr>
                <w:tcW w:w="1364" w:type="dxa"/>
                <w:gridSpan w:val="2"/>
                <w:shd w:val="clear" w:color="auto" w:fill="FF0000"/>
                <w:vAlign w:val="center"/>
              </w:tcPr>
            </w:tcPrChange>
          </w:tcPr>
          <w:p w14:paraId="2B83B314" w14:textId="77777777" w:rsidR="0090499F" w:rsidRDefault="0090499F">
            <w:pPr>
              <w:jc w:val="center"/>
              <w:rPr>
                <w:ins w:id="2431" w:author="Sonja Galovic" w:date="2022-07-24T18:41:00Z"/>
              </w:rPr>
              <w:pPrChange w:id="2432" w:author="Sonja Galovic" w:date="2022-07-24T16:43:00Z">
                <w:pPr/>
              </w:pPrChange>
            </w:pPr>
          </w:p>
        </w:tc>
        <w:tc>
          <w:tcPr>
            <w:tcW w:w="1477" w:type="dxa"/>
            <w:shd w:val="clear" w:color="auto" w:fill="FF0000"/>
            <w:vAlign w:val="center"/>
            <w:tcPrChange w:id="2433" w:author="Sonja Galovic" w:date="2022-07-24T18:57:00Z">
              <w:tcPr>
                <w:tcW w:w="1364" w:type="dxa"/>
                <w:gridSpan w:val="2"/>
                <w:shd w:val="clear" w:color="auto" w:fill="FF0000"/>
                <w:vAlign w:val="center"/>
              </w:tcPr>
            </w:tcPrChange>
          </w:tcPr>
          <w:p w14:paraId="7679C6C7" w14:textId="77777777" w:rsidR="0090499F" w:rsidRDefault="0090499F">
            <w:pPr>
              <w:jc w:val="center"/>
              <w:rPr>
                <w:ins w:id="2434" w:author="Sonja Galovic" w:date="2022-07-24T18:41:00Z"/>
              </w:rPr>
              <w:pPrChange w:id="2435" w:author="Sonja Galovic" w:date="2022-07-24T16:43:00Z">
                <w:pPr/>
              </w:pPrChange>
            </w:pPr>
          </w:p>
        </w:tc>
      </w:tr>
    </w:tbl>
    <w:p w14:paraId="160935DC" w14:textId="77777777" w:rsidR="00C40BAA" w:rsidRPr="00C40BAA" w:rsidRDefault="00C40BAA">
      <w:pPr>
        <w:pPrChange w:id="2436" w:author="Sonja Galovic" w:date="2022-07-24T18:40:00Z">
          <w:pPr>
            <w:spacing w:after="0"/>
          </w:pPr>
        </w:pPrChange>
      </w:pPr>
    </w:p>
    <w:sectPr w:rsidR="00C40BAA" w:rsidRPr="00C40BAA" w:rsidSect="00092377">
      <w:headerReference w:type="even" r:id="rId14"/>
      <w:headerReference w:type="default" r:id="rId15"/>
      <w:headerReference w:type="first" r:id="rId16"/>
      <w:pgSz w:w="12240" w:h="15840"/>
      <w:pgMar w:top="1399" w:right="1336" w:bottom="1747" w:left="1440" w:header="685"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6C896" w14:textId="77777777" w:rsidR="00E535FA" w:rsidRDefault="00E535FA">
      <w:pPr>
        <w:spacing w:after="0" w:line="240" w:lineRule="auto"/>
      </w:pPr>
      <w:r>
        <w:separator/>
      </w:r>
    </w:p>
  </w:endnote>
  <w:endnote w:type="continuationSeparator" w:id="0">
    <w:p w14:paraId="3B05367C" w14:textId="77777777" w:rsidR="00E535FA" w:rsidRDefault="00E535FA">
      <w:pPr>
        <w:spacing w:after="0" w:line="240" w:lineRule="auto"/>
      </w:pPr>
      <w:r>
        <w:continuationSeparator/>
      </w:r>
    </w:p>
  </w:endnote>
  <w:endnote w:type="continuationNotice" w:id="1">
    <w:p w14:paraId="1AFCE577" w14:textId="77777777" w:rsidR="00E535FA" w:rsidRDefault="00E535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9AF1C" w14:textId="3C4883DA" w:rsidR="009D79A8" w:rsidRDefault="00F0494C">
    <w:pPr>
      <w:pStyle w:val="Footer"/>
      <w:jc w:val="center"/>
    </w:pPr>
    <w:r>
      <w:t xml:space="preserve">Page | </w:t>
    </w:r>
    <w:r>
      <w:fldChar w:fldCharType="begin"/>
    </w:r>
    <w:r>
      <w:instrText xml:space="preserve"> PAGE   \* MERGEFORMAT </w:instrText>
    </w:r>
    <w:r>
      <w:fldChar w:fldCharType="separate"/>
    </w:r>
    <w:r>
      <w:rPr>
        <w:noProof/>
      </w:rPr>
      <w:t>1</w:t>
    </w:r>
    <w:r>
      <w:rPr>
        <w:noProof/>
      </w:rPr>
      <w:fldChar w:fldCharType="end"/>
    </w:r>
    <w:r w:rsidR="009D79A8">
      <w:fldChar w:fldCharType="begin"/>
    </w:r>
    <w:r w:rsidR="009D79A8">
      <w:instrText xml:space="preserve"> PAGE   \* MERGEFORMAT </w:instrText>
    </w:r>
    <w:r w:rsidR="009D79A8">
      <w:fldChar w:fldCharType="separate"/>
    </w:r>
    <w:r w:rsidR="009D79A8">
      <w:rPr>
        <w:noProof/>
      </w:rPr>
      <w:t>2</w:t>
    </w:r>
    <w:r w:rsidR="009D79A8">
      <w:rPr>
        <w:noProof/>
      </w:rPr>
      <w:fldChar w:fldCharType="end"/>
    </w:r>
  </w:p>
  <w:p w14:paraId="5FF4BDE9" w14:textId="77777777" w:rsidR="009D79A8" w:rsidRDefault="009D7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1683D" w14:textId="77777777" w:rsidR="00E535FA" w:rsidRDefault="00E535FA">
      <w:pPr>
        <w:spacing w:after="0" w:line="240" w:lineRule="auto"/>
      </w:pPr>
      <w:r>
        <w:separator/>
      </w:r>
    </w:p>
  </w:footnote>
  <w:footnote w:type="continuationSeparator" w:id="0">
    <w:p w14:paraId="6A637408" w14:textId="77777777" w:rsidR="00E535FA" w:rsidRDefault="00E535FA">
      <w:pPr>
        <w:spacing w:after="0" w:line="240" w:lineRule="auto"/>
      </w:pPr>
      <w:r>
        <w:continuationSeparator/>
      </w:r>
    </w:p>
  </w:footnote>
  <w:footnote w:type="continuationNotice" w:id="1">
    <w:p w14:paraId="079D4BDA" w14:textId="77777777" w:rsidR="00E535FA" w:rsidRDefault="00E535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B5A96" w14:textId="670CEBDF" w:rsidR="000F04C9" w:rsidRPr="00D24B33" w:rsidRDefault="00655308" w:rsidP="00D72364">
    <w:pPr>
      <w:jc w:val="right"/>
      <w:rPr>
        <w:rFonts w:cs="Times New Roman"/>
      </w:rPr>
    </w:pPr>
    <w:sdt>
      <w:sdtPr>
        <w:rPr>
          <w:rFonts w:cs="Times New Roman"/>
          <w:color w:val="808080" w:themeColor="background1" w:themeShade="80"/>
          <w:spacing w:val="60"/>
        </w:rPr>
        <w:id w:val="636454080"/>
        <w:docPartObj>
          <w:docPartGallery w:val="Page Numbers (Top of Page)"/>
          <w:docPartUnique/>
        </w:docPartObj>
      </w:sdtPr>
      <w:sdtEndPr>
        <w:rPr>
          <w:color w:val="000000"/>
          <w:spacing w:val="0"/>
        </w:rPr>
      </w:sdtEndPr>
      <w:sdtContent>
        <w:r w:rsidR="000F04C9">
          <w:rPr>
            <w:rFonts w:eastAsia="Times New Roman" w:cs="Times New Roman"/>
            <w:b/>
            <w:i/>
          </w:rPr>
          <w:t>Strana</w:t>
        </w:r>
        <w:r w:rsidR="000F04C9" w:rsidRPr="00D24B33">
          <w:rPr>
            <w:rFonts w:cs="Times New Roman"/>
          </w:rPr>
          <w:t xml:space="preserve"> </w:t>
        </w:r>
        <w:r w:rsidR="000F04C9" w:rsidRPr="00D24B33">
          <w:rPr>
            <w:rFonts w:cs="Times New Roman"/>
          </w:rPr>
          <w:fldChar w:fldCharType="begin"/>
        </w:r>
        <w:r w:rsidR="000F04C9" w:rsidRPr="00D24B33">
          <w:rPr>
            <w:rFonts w:cs="Times New Roman"/>
          </w:rPr>
          <w:instrText xml:space="preserve"> PAGE   \* MERGEFORMAT </w:instrText>
        </w:r>
        <w:r w:rsidR="000F04C9" w:rsidRPr="00D24B33">
          <w:rPr>
            <w:rFonts w:cs="Times New Roman"/>
          </w:rPr>
          <w:fldChar w:fldCharType="separate"/>
        </w:r>
        <w:r w:rsidR="000F04C9" w:rsidRPr="00D24B33">
          <w:rPr>
            <w:rFonts w:cs="Times New Roman"/>
          </w:rPr>
          <w:t>2</w:t>
        </w:r>
        <w:r w:rsidR="000F04C9" w:rsidRPr="00D24B33">
          <w:rPr>
            <w:rFonts w:cs="Times New Roman"/>
          </w:rPr>
          <w:fldChar w:fldCharType="end"/>
        </w:r>
      </w:sdtContent>
    </w:sdt>
  </w:p>
  <w:p w14:paraId="580891CD" w14:textId="77777777" w:rsidR="002D7569" w:rsidRPr="00EA3E53" w:rsidRDefault="002D7569">
    <w:pPr>
      <w:pStyle w:val="Header"/>
      <w:rPr>
        <w:rFonts w:cs="Times New Roman"/>
        <w:b/>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C9323" w14:textId="77777777" w:rsidR="0016272D" w:rsidRDefault="00092377">
    <w:pPr>
      <w:tabs>
        <w:tab w:val="right" w:pos="9464"/>
      </w:tabs>
      <w:spacing w:after="0"/>
    </w:pPr>
    <w:r>
      <w:rPr>
        <w:rFonts w:eastAsia="Times New Roman" w:cs="Times New Roman"/>
        <w:b/>
        <w:i/>
      </w:rPr>
      <w:t xml:space="preserve"> </w:t>
    </w:r>
    <w:r>
      <w:rPr>
        <w:rFonts w:eastAsia="Times New Roman" w:cs="Times New Roman"/>
        <w:b/>
        <w:i/>
      </w:rPr>
      <w:tab/>
      <w:t xml:space="preserve">Page </w:t>
    </w:r>
    <w:r>
      <w:fldChar w:fldCharType="begin"/>
    </w:r>
    <w:r>
      <w:instrText xml:space="preserve"> PAGE   \* MERGEFORMAT </w:instrText>
    </w:r>
    <w:r>
      <w:fldChar w:fldCharType="separate"/>
    </w:r>
    <w:r>
      <w:rPr>
        <w:rFonts w:eastAsia="Times New Roman" w:cs="Times New Roman"/>
        <w:b/>
        <w:i/>
      </w:rPr>
      <w:t>1</w:t>
    </w:r>
    <w:r>
      <w:rPr>
        <w:rFonts w:eastAsia="Times New Roman" w:cs="Times New Roman"/>
        <w:b/>
        <w:i/>
      </w:rPr>
      <w:fldChar w:fldCharType="end"/>
    </w:r>
    <w:r>
      <w:rPr>
        <w:rFonts w:eastAsia="Times New Roman" w:cs="Times New Roman"/>
        <w:b/>
        <w: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C9324" w14:textId="05E1DC8D" w:rsidR="0016272D" w:rsidRDefault="00092377">
    <w:pPr>
      <w:tabs>
        <w:tab w:val="right" w:pos="9464"/>
      </w:tabs>
      <w:spacing w:after="0"/>
    </w:pPr>
    <w:r>
      <w:rPr>
        <w:rFonts w:eastAsia="Times New Roman" w:cs="Times New Roman"/>
        <w:b/>
        <w:i/>
      </w:rPr>
      <w:t xml:space="preserve"> </w:t>
    </w:r>
    <w:r>
      <w:rPr>
        <w:rFonts w:eastAsia="Times New Roman" w:cs="Times New Roman"/>
        <w:b/>
        <w:i/>
      </w:rPr>
      <w:tab/>
    </w:r>
    <w:r w:rsidR="00D24B33">
      <w:rPr>
        <w:rFonts w:eastAsia="Times New Roman" w:cs="Times New Roman"/>
        <w:b/>
        <w:i/>
      </w:rPr>
      <w:t>Strana</w:t>
    </w:r>
    <w:r>
      <w:rPr>
        <w:rFonts w:eastAsia="Times New Roman" w:cs="Times New Roman"/>
        <w:b/>
        <w:i/>
      </w:rPr>
      <w:t xml:space="preserve"> </w:t>
    </w:r>
    <w:r>
      <w:fldChar w:fldCharType="begin"/>
    </w:r>
    <w:r>
      <w:instrText xml:space="preserve"> PAGE   \* MERGEFORMAT </w:instrText>
    </w:r>
    <w:r>
      <w:fldChar w:fldCharType="separate"/>
    </w:r>
    <w:r>
      <w:rPr>
        <w:rFonts w:eastAsia="Times New Roman" w:cs="Times New Roman"/>
        <w:b/>
        <w:i/>
      </w:rPr>
      <w:t>1</w:t>
    </w:r>
    <w:r>
      <w:rPr>
        <w:rFonts w:eastAsia="Times New Roman" w:cs="Times New Roman"/>
        <w:b/>
        <w:i/>
      </w:rPr>
      <w:fldChar w:fldCharType="end"/>
    </w:r>
    <w:r>
      <w:rPr>
        <w:rFonts w:eastAsia="Times New Roman" w:cs="Times New Roman"/>
        <w:b/>
        <w:i/>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C9325" w14:textId="77777777" w:rsidR="0016272D" w:rsidRDefault="00092377">
    <w:pPr>
      <w:tabs>
        <w:tab w:val="right" w:pos="9464"/>
      </w:tabs>
      <w:spacing w:after="0"/>
    </w:pPr>
    <w:r>
      <w:rPr>
        <w:rFonts w:eastAsia="Times New Roman" w:cs="Times New Roman"/>
        <w:b/>
        <w:i/>
      </w:rPr>
      <w:t xml:space="preserve"> </w:t>
    </w:r>
    <w:r>
      <w:rPr>
        <w:rFonts w:eastAsia="Times New Roman" w:cs="Times New Roman"/>
        <w:b/>
        <w:i/>
      </w:rPr>
      <w:tab/>
      <w:t xml:space="preserve">Page </w:t>
    </w:r>
    <w:r>
      <w:fldChar w:fldCharType="begin"/>
    </w:r>
    <w:r>
      <w:instrText xml:space="preserve"> PAGE   \* MERGEFORMAT </w:instrText>
    </w:r>
    <w:r>
      <w:fldChar w:fldCharType="separate"/>
    </w:r>
    <w:r>
      <w:rPr>
        <w:rFonts w:eastAsia="Times New Roman" w:cs="Times New Roman"/>
        <w:b/>
        <w:i/>
      </w:rPr>
      <w:t>1</w:t>
    </w:r>
    <w:r>
      <w:rPr>
        <w:rFonts w:eastAsia="Times New Roman" w:cs="Times New Roman"/>
        <w:b/>
        <w:i/>
      </w:rPr>
      <w:fldChar w:fldCharType="end"/>
    </w:r>
    <w:r>
      <w:rPr>
        <w:rFonts w:eastAsia="Times New Roman" w:cs="Times New Roman"/>
        <w:b/>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3564B"/>
    <w:multiLevelType w:val="hybridMultilevel"/>
    <w:tmpl w:val="899A3A7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2DA9637E"/>
    <w:multiLevelType w:val="hybridMultilevel"/>
    <w:tmpl w:val="2374622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55590E6D"/>
    <w:multiLevelType w:val="hybridMultilevel"/>
    <w:tmpl w:val="166EBA4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7C2B46C1"/>
    <w:multiLevelType w:val="hybridMultilevel"/>
    <w:tmpl w:val="2A324B64"/>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 w15:restartNumberingAfterBreak="0">
    <w:nsid w:val="7FDA1F41"/>
    <w:multiLevelType w:val="hybridMultilevel"/>
    <w:tmpl w:val="621658B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num w:numId="1" w16cid:durableId="1962035252">
    <w:abstractNumId w:val="3"/>
  </w:num>
  <w:num w:numId="2" w16cid:durableId="731197549">
    <w:abstractNumId w:val="4"/>
  </w:num>
  <w:num w:numId="3" w16cid:durableId="865412055">
    <w:abstractNumId w:val="1"/>
  </w:num>
  <w:num w:numId="4" w16cid:durableId="1013070129">
    <w:abstractNumId w:val="2"/>
  </w:num>
  <w:num w:numId="5" w16cid:durableId="740859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nja Galovic">
    <w15:presenceInfo w15:providerId="AD" w15:userId="S::29-2019@pmf.kg.ac.rs::49d2901c-2f03-4da5-a21b-1b5d269ad3dc"/>
  </w15:person>
  <w15:person w15:author="Milan Jovanovic">
    <w15:presenceInfo w15:providerId="None" w15:userId="Milan Jovanov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72D"/>
    <w:rsid w:val="000001DB"/>
    <w:rsid w:val="000028DF"/>
    <w:rsid w:val="00002E6A"/>
    <w:rsid w:val="00003D19"/>
    <w:rsid w:val="00004DC9"/>
    <w:rsid w:val="00004FE4"/>
    <w:rsid w:val="00005324"/>
    <w:rsid w:val="00005F9C"/>
    <w:rsid w:val="00006016"/>
    <w:rsid w:val="00007708"/>
    <w:rsid w:val="000114E4"/>
    <w:rsid w:val="00011B21"/>
    <w:rsid w:val="00012F2B"/>
    <w:rsid w:val="000138EF"/>
    <w:rsid w:val="00014A3D"/>
    <w:rsid w:val="00014B18"/>
    <w:rsid w:val="00015AA6"/>
    <w:rsid w:val="00020528"/>
    <w:rsid w:val="000206F9"/>
    <w:rsid w:val="00020E3D"/>
    <w:rsid w:val="00022777"/>
    <w:rsid w:val="0002328E"/>
    <w:rsid w:val="0002437C"/>
    <w:rsid w:val="000244CD"/>
    <w:rsid w:val="00025103"/>
    <w:rsid w:val="00025C48"/>
    <w:rsid w:val="0002637E"/>
    <w:rsid w:val="000278EC"/>
    <w:rsid w:val="00030D2C"/>
    <w:rsid w:val="00030FBF"/>
    <w:rsid w:val="00031277"/>
    <w:rsid w:val="000320EA"/>
    <w:rsid w:val="000324E7"/>
    <w:rsid w:val="000339CE"/>
    <w:rsid w:val="000352DD"/>
    <w:rsid w:val="000354FA"/>
    <w:rsid w:val="00037507"/>
    <w:rsid w:val="0004031D"/>
    <w:rsid w:val="000408B5"/>
    <w:rsid w:val="0004110F"/>
    <w:rsid w:val="00041E26"/>
    <w:rsid w:val="00041E91"/>
    <w:rsid w:val="00043FAF"/>
    <w:rsid w:val="000440B8"/>
    <w:rsid w:val="00044704"/>
    <w:rsid w:val="00045A28"/>
    <w:rsid w:val="0004611B"/>
    <w:rsid w:val="00047BFA"/>
    <w:rsid w:val="00047C87"/>
    <w:rsid w:val="00050310"/>
    <w:rsid w:val="00050428"/>
    <w:rsid w:val="00050B05"/>
    <w:rsid w:val="0005104C"/>
    <w:rsid w:val="0005149C"/>
    <w:rsid w:val="0005264E"/>
    <w:rsid w:val="00052651"/>
    <w:rsid w:val="00052CE6"/>
    <w:rsid w:val="00054F09"/>
    <w:rsid w:val="000556BF"/>
    <w:rsid w:val="00056C4E"/>
    <w:rsid w:val="00060F98"/>
    <w:rsid w:val="00061F56"/>
    <w:rsid w:val="00062350"/>
    <w:rsid w:val="00062F85"/>
    <w:rsid w:val="0006302D"/>
    <w:rsid w:val="0006416C"/>
    <w:rsid w:val="00065BC6"/>
    <w:rsid w:val="00065E54"/>
    <w:rsid w:val="00066904"/>
    <w:rsid w:val="00066BD4"/>
    <w:rsid w:val="000674A0"/>
    <w:rsid w:val="00067834"/>
    <w:rsid w:val="0007046C"/>
    <w:rsid w:val="00070EAE"/>
    <w:rsid w:val="00071688"/>
    <w:rsid w:val="00071703"/>
    <w:rsid w:val="00071981"/>
    <w:rsid w:val="00071B2D"/>
    <w:rsid w:val="00074482"/>
    <w:rsid w:val="00076483"/>
    <w:rsid w:val="0007691C"/>
    <w:rsid w:val="00077178"/>
    <w:rsid w:val="0007773C"/>
    <w:rsid w:val="000777BA"/>
    <w:rsid w:val="00077D79"/>
    <w:rsid w:val="000804CB"/>
    <w:rsid w:val="00080606"/>
    <w:rsid w:val="000821C9"/>
    <w:rsid w:val="00082851"/>
    <w:rsid w:val="00083EC6"/>
    <w:rsid w:val="0008466C"/>
    <w:rsid w:val="00084C83"/>
    <w:rsid w:val="00084CD9"/>
    <w:rsid w:val="00085BC9"/>
    <w:rsid w:val="00086D38"/>
    <w:rsid w:val="00086E76"/>
    <w:rsid w:val="0009000B"/>
    <w:rsid w:val="0009041F"/>
    <w:rsid w:val="00090CAC"/>
    <w:rsid w:val="00091062"/>
    <w:rsid w:val="00092377"/>
    <w:rsid w:val="00092F1D"/>
    <w:rsid w:val="000938DC"/>
    <w:rsid w:val="0009459F"/>
    <w:rsid w:val="0009499E"/>
    <w:rsid w:val="00095171"/>
    <w:rsid w:val="000952C0"/>
    <w:rsid w:val="00095783"/>
    <w:rsid w:val="00096598"/>
    <w:rsid w:val="000978C3"/>
    <w:rsid w:val="000A0448"/>
    <w:rsid w:val="000A16A3"/>
    <w:rsid w:val="000A1748"/>
    <w:rsid w:val="000A1C9B"/>
    <w:rsid w:val="000A1DD8"/>
    <w:rsid w:val="000A1FBD"/>
    <w:rsid w:val="000A2977"/>
    <w:rsid w:val="000A2CDA"/>
    <w:rsid w:val="000A2EC7"/>
    <w:rsid w:val="000A3418"/>
    <w:rsid w:val="000A35ED"/>
    <w:rsid w:val="000A3788"/>
    <w:rsid w:val="000A4006"/>
    <w:rsid w:val="000A46D0"/>
    <w:rsid w:val="000A4D1A"/>
    <w:rsid w:val="000A54F0"/>
    <w:rsid w:val="000A5CCD"/>
    <w:rsid w:val="000B1DAE"/>
    <w:rsid w:val="000B2599"/>
    <w:rsid w:val="000B2D89"/>
    <w:rsid w:val="000B3089"/>
    <w:rsid w:val="000B339A"/>
    <w:rsid w:val="000B4EFA"/>
    <w:rsid w:val="000B5210"/>
    <w:rsid w:val="000B5E45"/>
    <w:rsid w:val="000B7F6B"/>
    <w:rsid w:val="000C0269"/>
    <w:rsid w:val="000C0A14"/>
    <w:rsid w:val="000C0EC9"/>
    <w:rsid w:val="000C3668"/>
    <w:rsid w:val="000C466B"/>
    <w:rsid w:val="000C6DF5"/>
    <w:rsid w:val="000C740E"/>
    <w:rsid w:val="000C7424"/>
    <w:rsid w:val="000C7573"/>
    <w:rsid w:val="000C77D7"/>
    <w:rsid w:val="000D0740"/>
    <w:rsid w:val="000D08D2"/>
    <w:rsid w:val="000D0A26"/>
    <w:rsid w:val="000D0F1E"/>
    <w:rsid w:val="000D160B"/>
    <w:rsid w:val="000D1657"/>
    <w:rsid w:val="000D2281"/>
    <w:rsid w:val="000D4240"/>
    <w:rsid w:val="000D48BD"/>
    <w:rsid w:val="000D4F48"/>
    <w:rsid w:val="000D561A"/>
    <w:rsid w:val="000D570D"/>
    <w:rsid w:val="000D6874"/>
    <w:rsid w:val="000D699B"/>
    <w:rsid w:val="000E1BA3"/>
    <w:rsid w:val="000E2961"/>
    <w:rsid w:val="000E3D10"/>
    <w:rsid w:val="000E3E9E"/>
    <w:rsid w:val="000F04C9"/>
    <w:rsid w:val="000F3B4C"/>
    <w:rsid w:val="000F4245"/>
    <w:rsid w:val="000F460F"/>
    <w:rsid w:val="000F47BA"/>
    <w:rsid w:val="000F4EEA"/>
    <w:rsid w:val="000F510F"/>
    <w:rsid w:val="000F62A7"/>
    <w:rsid w:val="000F672F"/>
    <w:rsid w:val="000F71A3"/>
    <w:rsid w:val="000F7582"/>
    <w:rsid w:val="0010099A"/>
    <w:rsid w:val="0010136B"/>
    <w:rsid w:val="0010222A"/>
    <w:rsid w:val="001027B8"/>
    <w:rsid w:val="001033FB"/>
    <w:rsid w:val="00104313"/>
    <w:rsid w:val="00104BA2"/>
    <w:rsid w:val="00104CFD"/>
    <w:rsid w:val="00106556"/>
    <w:rsid w:val="0010667D"/>
    <w:rsid w:val="00106888"/>
    <w:rsid w:val="0011031D"/>
    <w:rsid w:val="00110360"/>
    <w:rsid w:val="0011079C"/>
    <w:rsid w:val="00112E51"/>
    <w:rsid w:val="00113B6A"/>
    <w:rsid w:val="00114C47"/>
    <w:rsid w:val="001158E2"/>
    <w:rsid w:val="001167BC"/>
    <w:rsid w:val="001175D5"/>
    <w:rsid w:val="001200DB"/>
    <w:rsid w:val="00121229"/>
    <w:rsid w:val="00121AD0"/>
    <w:rsid w:val="00122720"/>
    <w:rsid w:val="00122E0B"/>
    <w:rsid w:val="0012385C"/>
    <w:rsid w:val="0012560E"/>
    <w:rsid w:val="001262C6"/>
    <w:rsid w:val="00126D8E"/>
    <w:rsid w:val="00130A49"/>
    <w:rsid w:val="00131358"/>
    <w:rsid w:val="001322C1"/>
    <w:rsid w:val="00136035"/>
    <w:rsid w:val="00136660"/>
    <w:rsid w:val="00136D3C"/>
    <w:rsid w:val="0014143C"/>
    <w:rsid w:val="00141579"/>
    <w:rsid w:val="0014190E"/>
    <w:rsid w:val="00141959"/>
    <w:rsid w:val="00144433"/>
    <w:rsid w:val="001449A8"/>
    <w:rsid w:val="0014575D"/>
    <w:rsid w:val="00145F94"/>
    <w:rsid w:val="00147C47"/>
    <w:rsid w:val="00150747"/>
    <w:rsid w:val="001510A7"/>
    <w:rsid w:val="00152A28"/>
    <w:rsid w:val="001545E5"/>
    <w:rsid w:val="0015504B"/>
    <w:rsid w:val="0016052F"/>
    <w:rsid w:val="001619D8"/>
    <w:rsid w:val="00161F69"/>
    <w:rsid w:val="0016221F"/>
    <w:rsid w:val="0016272D"/>
    <w:rsid w:val="00162A23"/>
    <w:rsid w:val="00163860"/>
    <w:rsid w:val="00165316"/>
    <w:rsid w:val="00165540"/>
    <w:rsid w:val="00166C04"/>
    <w:rsid w:val="00172D7F"/>
    <w:rsid w:val="00175763"/>
    <w:rsid w:val="00180535"/>
    <w:rsid w:val="00180D31"/>
    <w:rsid w:val="001831CB"/>
    <w:rsid w:val="001836A6"/>
    <w:rsid w:val="001846E6"/>
    <w:rsid w:val="00184D82"/>
    <w:rsid w:val="00184DE4"/>
    <w:rsid w:val="0018537B"/>
    <w:rsid w:val="00186679"/>
    <w:rsid w:val="00187456"/>
    <w:rsid w:val="001924EF"/>
    <w:rsid w:val="0019300B"/>
    <w:rsid w:val="001937BB"/>
    <w:rsid w:val="00193E06"/>
    <w:rsid w:val="00194AAF"/>
    <w:rsid w:val="00195917"/>
    <w:rsid w:val="00196B83"/>
    <w:rsid w:val="001976A4"/>
    <w:rsid w:val="00197B25"/>
    <w:rsid w:val="001A0FA0"/>
    <w:rsid w:val="001A23D0"/>
    <w:rsid w:val="001A2863"/>
    <w:rsid w:val="001A2E2D"/>
    <w:rsid w:val="001A3F57"/>
    <w:rsid w:val="001A4156"/>
    <w:rsid w:val="001A7832"/>
    <w:rsid w:val="001A7D01"/>
    <w:rsid w:val="001B0D99"/>
    <w:rsid w:val="001B28BA"/>
    <w:rsid w:val="001B4667"/>
    <w:rsid w:val="001B46A3"/>
    <w:rsid w:val="001B6BD9"/>
    <w:rsid w:val="001C1636"/>
    <w:rsid w:val="001C1DCE"/>
    <w:rsid w:val="001C1E47"/>
    <w:rsid w:val="001C2487"/>
    <w:rsid w:val="001C250B"/>
    <w:rsid w:val="001C251C"/>
    <w:rsid w:val="001C2FD5"/>
    <w:rsid w:val="001C36F6"/>
    <w:rsid w:val="001C43AC"/>
    <w:rsid w:val="001C643D"/>
    <w:rsid w:val="001C7051"/>
    <w:rsid w:val="001C7A54"/>
    <w:rsid w:val="001D101B"/>
    <w:rsid w:val="001D28CC"/>
    <w:rsid w:val="001D31AD"/>
    <w:rsid w:val="001D459A"/>
    <w:rsid w:val="001D638C"/>
    <w:rsid w:val="001D6FDE"/>
    <w:rsid w:val="001E09E4"/>
    <w:rsid w:val="001E0E09"/>
    <w:rsid w:val="001E15EE"/>
    <w:rsid w:val="001E1621"/>
    <w:rsid w:val="001E1F66"/>
    <w:rsid w:val="001E23F1"/>
    <w:rsid w:val="001E367A"/>
    <w:rsid w:val="001E3A14"/>
    <w:rsid w:val="001E3A59"/>
    <w:rsid w:val="001E3ABF"/>
    <w:rsid w:val="001E53D8"/>
    <w:rsid w:val="001E6038"/>
    <w:rsid w:val="001E679F"/>
    <w:rsid w:val="001E6B33"/>
    <w:rsid w:val="001E76BB"/>
    <w:rsid w:val="001F0D8B"/>
    <w:rsid w:val="001F11CD"/>
    <w:rsid w:val="001F15CD"/>
    <w:rsid w:val="001F2C36"/>
    <w:rsid w:val="001F2F79"/>
    <w:rsid w:val="001F322C"/>
    <w:rsid w:val="001F44BC"/>
    <w:rsid w:val="001F46ED"/>
    <w:rsid w:val="001F4D6A"/>
    <w:rsid w:val="001F5FE8"/>
    <w:rsid w:val="001F706C"/>
    <w:rsid w:val="002032FE"/>
    <w:rsid w:val="002039CC"/>
    <w:rsid w:val="00204FB2"/>
    <w:rsid w:val="00207A55"/>
    <w:rsid w:val="0021010F"/>
    <w:rsid w:val="00210CB4"/>
    <w:rsid w:val="0021141D"/>
    <w:rsid w:val="00211CE7"/>
    <w:rsid w:val="00212869"/>
    <w:rsid w:val="002129F2"/>
    <w:rsid w:val="0021345F"/>
    <w:rsid w:val="0021698E"/>
    <w:rsid w:val="00216B06"/>
    <w:rsid w:val="00217915"/>
    <w:rsid w:val="0022136B"/>
    <w:rsid w:val="00221EB8"/>
    <w:rsid w:val="00223157"/>
    <w:rsid w:val="002248EF"/>
    <w:rsid w:val="00226CEE"/>
    <w:rsid w:val="00231CE5"/>
    <w:rsid w:val="0023288C"/>
    <w:rsid w:val="00232907"/>
    <w:rsid w:val="00232C13"/>
    <w:rsid w:val="00234B00"/>
    <w:rsid w:val="0023640E"/>
    <w:rsid w:val="0023690B"/>
    <w:rsid w:val="00237B99"/>
    <w:rsid w:val="00237D5D"/>
    <w:rsid w:val="00240C40"/>
    <w:rsid w:val="00240C66"/>
    <w:rsid w:val="0024148E"/>
    <w:rsid w:val="00243CA7"/>
    <w:rsid w:val="002450D2"/>
    <w:rsid w:val="00246BA3"/>
    <w:rsid w:val="0025275F"/>
    <w:rsid w:val="0025342D"/>
    <w:rsid w:val="00255164"/>
    <w:rsid w:val="002574B9"/>
    <w:rsid w:val="00257798"/>
    <w:rsid w:val="00257C76"/>
    <w:rsid w:val="002617BF"/>
    <w:rsid w:val="00261883"/>
    <w:rsid w:val="00261A6C"/>
    <w:rsid w:val="00262A05"/>
    <w:rsid w:val="00263112"/>
    <w:rsid w:val="00263209"/>
    <w:rsid w:val="00264FD9"/>
    <w:rsid w:val="0026578C"/>
    <w:rsid w:val="002672D7"/>
    <w:rsid w:val="00267705"/>
    <w:rsid w:val="0027087A"/>
    <w:rsid w:val="00271094"/>
    <w:rsid w:val="00271DFA"/>
    <w:rsid w:val="00272109"/>
    <w:rsid w:val="00273D2D"/>
    <w:rsid w:val="00273F5F"/>
    <w:rsid w:val="00275849"/>
    <w:rsid w:val="00276B91"/>
    <w:rsid w:val="00280AA4"/>
    <w:rsid w:val="00280D65"/>
    <w:rsid w:val="00281629"/>
    <w:rsid w:val="0028188C"/>
    <w:rsid w:val="00281F3A"/>
    <w:rsid w:val="002832D2"/>
    <w:rsid w:val="00283EF4"/>
    <w:rsid w:val="00285138"/>
    <w:rsid w:val="00285C38"/>
    <w:rsid w:val="00290DED"/>
    <w:rsid w:val="00292ACC"/>
    <w:rsid w:val="002931EB"/>
    <w:rsid w:val="00294053"/>
    <w:rsid w:val="0029406E"/>
    <w:rsid w:val="00295758"/>
    <w:rsid w:val="00295ECD"/>
    <w:rsid w:val="0029726A"/>
    <w:rsid w:val="0029729F"/>
    <w:rsid w:val="002973BC"/>
    <w:rsid w:val="00297A08"/>
    <w:rsid w:val="00297C61"/>
    <w:rsid w:val="002A0E08"/>
    <w:rsid w:val="002A137C"/>
    <w:rsid w:val="002A3572"/>
    <w:rsid w:val="002A3FD8"/>
    <w:rsid w:val="002A4368"/>
    <w:rsid w:val="002A466E"/>
    <w:rsid w:val="002A49F3"/>
    <w:rsid w:val="002A71A7"/>
    <w:rsid w:val="002B02E4"/>
    <w:rsid w:val="002B05A0"/>
    <w:rsid w:val="002B1ABF"/>
    <w:rsid w:val="002B2D46"/>
    <w:rsid w:val="002B3F44"/>
    <w:rsid w:val="002B4A6F"/>
    <w:rsid w:val="002B5166"/>
    <w:rsid w:val="002B5172"/>
    <w:rsid w:val="002B5620"/>
    <w:rsid w:val="002B6395"/>
    <w:rsid w:val="002B6F64"/>
    <w:rsid w:val="002B79AD"/>
    <w:rsid w:val="002B7D91"/>
    <w:rsid w:val="002C0819"/>
    <w:rsid w:val="002C0F3D"/>
    <w:rsid w:val="002C1571"/>
    <w:rsid w:val="002C1E2A"/>
    <w:rsid w:val="002C6E81"/>
    <w:rsid w:val="002D046D"/>
    <w:rsid w:val="002D15C0"/>
    <w:rsid w:val="002D2139"/>
    <w:rsid w:val="002D261D"/>
    <w:rsid w:val="002D3936"/>
    <w:rsid w:val="002D4E0A"/>
    <w:rsid w:val="002D56C1"/>
    <w:rsid w:val="002D67F4"/>
    <w:rsid w:val="002D6A30"/>
    <w:rsid w:val="002D6C25"/>
    <w:rsid w:val="002D7569"/>
    <w:rsid w:val="002D7BA4"/>
    <w:rsid w:val="002E0EC3"/>
    <w:rsid w:val="002E0F82"/>
    <w:rsid w:val="002E1211"/>
    <w:rsid w:val="002E2F4A"/>
    <w:rsid w:val="002E4AC1"/>
    <w:rsid w:val="002E6240"/>
    <w:rsid w:val="002F0E4E"/>
    <w:rsid w:val="002F14FD"/>
    <w:rsid w:val="002F16A4"/>
    <w:rsid w:val="002F18A7"/>
    <w:rsid w:val="002F1EB0"/>
    <w:rsid w:val="002F2450"/>
    <w:rsid w:val="002F2675"/>
    <w:rsid w:val="002F2BAD"/>
    <w:rsid w:val="002F5048"/>
    <w:rsid w:val="002F63CD"/>
    <w:rsid w:val="00300C72"/>
    <w:rsid w:val="00300D77"/>
    <w:rsid w:val="003012C4"/>
    <w:rsid w:val="003019C6"/>
    <w:rsid w:val="003020DF"/>
    <w:rsid w:val="00302812"/>
    <w:rsid w:val="0030281C"/>
    <w:rsid w:val="00303434"/>
    <w:rsid w:val="00303A6F"/>
    <w:rsid w:val="00304940"/>
    <w:rsid w:val="00305D36"/>
    <w:rsid w:val="00306021"/>
    <w:rsid w:val="00306274"/>
    <w:rsid w:val="0031097D"/>
    <w:rsid w:val="00310ADB"/>
    <w:rsid w:val="00310FDF"/>
    <w:rsid w:val="00311AC2"/>
    <w:rsid w:val="00312862"/>
    <w:rsid w:val="003130D2"/>
    <w:rsid w:val="00313518"/>
    <w:rsid w:val="003135D0"/>
    <w:rsid w:val="0031395C"/>
    <w:rsid w:val="00313CDE"/>
    <w:rsid w:val="00314817"/>
    <w:rsid w:val="00314FFD"/>
    <w:rsid w:val="00315489"/>
    <w:rsid w:val="00315FD0"/>
    <w:rsid w:val="003166FA"/>
    <w:rsid w:val="003171FA"/>
    <w:rsid w:val="00317FDF"/>
    <w:rsid w:val="0032108B"/>
    <w:rsid w:val="00322124"/>
    <w:rsid w:val="003227EA"/>
    <w:rsid w:val="00322829"/>
    <w:rsid w:val="003229BD"/>
    <w:rsid w:val="00322D87"/>
    <w:rsid w:val="00323008"/>
    <w:rsid w:val="00323639"/>
    <w:rsid w:val="003236C4"/>
    <w:rsid w:val="00325DF6"/>
    <w:rsid w:val="00326775"/>
    <w:rsid w:val="003267F0"/>
    <w:rsid w:val="00326B0C"/>
    <w:rsid w:val="003276E2"/>
    <w:rsid w:val="0033007A"/>
    <w:rsid w:val="003338D6"/>
    <w:rsid w:val="00333C16"/>
    <w:rsid w:val="003340A3"/>
    <w:rsid w:val="00334324"/>
    <w:rsid w:val="00336EB3"/>
    <w:rsid w:val="00336F6B"/>
    <w:rsid w:val="003435D9"/>
    <w:rsid w:val="003437F4"/>
    <w:rsid w:val="00343C29"/>
    <w:rsid w:val="003447C0"/>
    <w:rsid w:val="00345AF4"/>
    <w:rsid w:val="00347D07"/>
    <w:rsid w:val="00351204"/>
    <w:rsid w:val="0035180E"/>
    <w:rsid w:val="00352352"/>
    <w:rsid w:val="00352844"/>
    <w:rsid w:val="00352C1B"/>
    <w:rsid w:val="00352F16"/>
    <w:rsid w:val="003533A7"/>
    <w:rsid w:val="00354965"/>
    <w:rsid w:val="003555AC"/>
    <w:rsid w:val="0035726A"/>
    <w:rsid w:val="00357B59"/>
    <w:rsid w:val="00357DCF"/>
    <w:rsid w:val="00360055"/>
    <w:rsid w:val="003603B6"/>
    <w:rsid w:val="00361516"/>
    <w:rsid w:val="0036179D"/>
    <w:rsid w:val="00362590"/>
    <w:rsid w:val="00364440"/>
    <w:rsid w:val="00370B43"/>
    <w:rsid w:val="00371D01"/>
    <w:rsid w:val="00372D7D"/>
    <w:rsid w:val="00373490"/>
    <w:rsid w:val="00375209"/>
    <w:rsid w:val="00375B41"/>
    <w:rsid w:val="003768A3"/>
    <w:rsid w:val="00376EFB"/>
    <w:rsid w:val="003817A8"/>
    <w:rsid w:val="003822D1"/>
    <w:rsid w:val="00383860"/>
    <w:rsid w:val="00383D3F"/>
    <w:rsid w:val="003865C0"/>
    <w:rsid w:val="00390613"/>
    <w:rsid w:val="00390FA8"/>
    <w:rsid w:val="00392118"/>
    <w:rsid w:val="003931A9"/>
    <w:rsid w:val="003948D5"/>
    <w:rsid w:val="00394ACB"/>
    <w:rsid w:val="00395640"/>
    <w:rsid w:val="003962AB"/>
    <w:rsid w:val="00397E7B"/>
    <w:rsid w:val="00397F08"/>
    <w:rsid w:val="003A03C3"/>
    <w:rsid w:val="003A0C23"/>
    <w:rsid w:val="003A0F7E"/>
    <w:rsid w:val="003A14AF"/>
    <w:rsid w:val="003A1D78"/>
    <w:rsid w:val="003A29BD"/>
    <w:rsid w:val="003A466E"/>
    <w:rsid w:val="003A5DF3"/>
    <w:rsid w:val="003A5F20"/>
    <w:rsid w:val="003A65DD"/>
    <w:rsid w:val="003A6F44"/>
    <w:rsid w:val="003A7F16"/>
    <w:rsid w:val="003B131D"/>
    <w:rsid w:val="003B1C9E"/>
    <w:rsid w:val="003B4BC4"/>
    <w:rsid w:val="003B4E27"/>
    <w:rsid w:val="003B56FB"/>
    <w:rsid w:val="003B5EEC"/>
    <w:rsid w:val="003B6035"/>
    <w:rsid w:val="003B7A3C"/>
    <w:rsid w:val="003C0D94"/>
    <w:rsid w:val="003C0E5D"/>
    <w:rsid w:val="003C1BE0"/>
    <w:rsid w:val="003C1DE4"/>
    <w:rsid w:val="003C46C9"/>
    <w:rsid w:val="003C5AB5"/>
    <w:rsid w:val="003C5C8D"/>
    <w:rsid w:val="003C6D5C"/>
    <w:rsid w:val="003C70F2"/>
    <w:rsid w:val="003C7102"/>
    <w:rsid w:val="003D0B7D"/>
    <w:rsid w:val="003D1A4E"/>
    <w:rsid w:val="003D207D"/>
    <w:rsid w:val="003D2F4D"/>
    <w:rsid w:val="003D32CC"/>
    <w:rsid w:val="003D44BE"/>
    <w:rsid w:val="003D4CE5"/>
    <w:rsid w:val="003D577A"/>
    <w:rsid w:val="003D6455"/>
    <w:rsid w:val="003D686F"/>
    <w:rsid w:val="003D6E48"/>
    <w:rsid w:val="003D7D41"/>
    <w:rsid w:val="003D7E2A"/>
    <w:rsid w:val="003E0087"/>
    <w:rsid w:val="003E1309"/>
    <w:rsid w:val="003E19D4"/>
    <w:rsid w:val="003E1AF2"/>
    <w:rsid w:val="003E24C6"/>
    <w:rsid w:val="003E31A5"/>
    <w:rsid w:val="003E3BB1"/>
    <w:rsid w:val="003E4938"/>
    <w:rsid w:val="003E5AEC"/>
    <w:rsid w:val="003E792C"/>
    <w:rsid w:val="003F000A"/>
    <w:rsid w:val="003F0136"/>
    <w:rsid w:val="003F107B"/>
    <w:rsid w:val="003F2077"/>
    <w:rsid w:val="003F25AF"/>
    <w:rsid w:val="003F335A"/>
    <w:rsid w:val="003F39BC"/>
    <w:rsid w:val="003F4174"/>
    <w:rsid w:val="003F4341"/>
    <w:rsid w:val="003F4AA5"/>
    <w:rsid w:val="003F56E2"/>
    <w:rsid w:val="003F5877"/>
    <w:rsid w:val="003F589E"/>
    <w:rsid w:val="003F5BBC"/>
    <w:rsid w:val="003F5E71"/>
    <w:rsid w:val="003F789C"/>
    <w:rsid w:val="00401024"/>
    <w:rsid w:val="004011CB"/>
    <w:rsid w:val="004013FE"/>
    <w:rsid w:val="0040175D"/>
    <w:rsid w:val="00402DE8"/>
    <w:rsid w:val="00403443"/>
    <w:rsid w:val="0040344D"/>
    <w:rsid w:val="00403457"/>
    <w:rsid w:val="00404544"/>
    <w:rsid w:val="0040489E"/>
    <w:rsid w:val="00405357"/>
    <w:rsid w:val="0040608B"/>
    <w:rsid w:val="00410CBD"/>
    <w:rsid w:val="004113B2"/>
    <w:rsid w:val="0041232A"/>
    <w:rsid w:val="004123F2"/>
    <w:rsid w:val="00413B27"/>
    <w:rsid w:val="00414C3A"/>
    <w:rsid w:val="00415F8F"/>
    <w:rsid w:val="004162CE"/>
    <w:rsid w:val="004174B3"/>
    <w:rsid w:val="00417AC6"/>
    <w:rsid w:val="004209E0"/>
    <w:rsid w:val="00420B8B"/>
    <w:rsid w:val="0042245B"/>
    <w:rsid w:val="00426B09"/>
    <w:rsid w:val="00426BB7"/>
    <w:rsid w:val="00426BBE"/>
    <w:rsid w:val="00427D22"/>
    <w:rsid w:val="00430312"/>
    <w:rsid w:val="0043054B"/>
    <w:rsid w:val="004306AE"/>
    <w:rsid w:val="00431C07"/>
    <w:rsid w:val="004344E1"/>
    <w:rsid w:val="0043602F"/>
    <w:rsid w:val="00436160"/>
    <w:rsid w:val="004375A6"/>
    <w:rsid w:val="004405F1"/>
    <w:rsid w:val="00440B7F"/>
    <w:rsid w:val="00444506"/>
    <w:rsid w:val="00445EC2"/>
    <w:rsid w:val="0044615A"/>
    <w:rsid w:val="00447064"/>
    <w:rsid w:val="004474E9"/>
    <w:rsid w:val="00450D23"/>
    <w:rsid w:val="00451103"/>
    <w:rsid w:val="004526DC"/>
    <w:rsid w:val="004534E5"/>
    <w:rsid w:val="00453C48"/>
    <w:rsid w:val="00453E79"/>
    <w:rsid w:val="004553C1"/>
    <w:rsid w:val="00455771"/>
    <w:rsid w:val="00455E5B"/>
    <w:rsid w:val="00456251"/>
    <w:rsid w:val="004562F3"/>
    <w:rsid w:val="0045727C"/>
    <w:rsid w:val="00457EA9"/>
    <w:rsid w:val="00460A20"/>
    <w:rsid w:val="004617C5"/>
    <w:rsid w:val="00461F7D"/>
    <w:rsid w:val="00462A47"/>
    <w:rsid w:val="00462C45"/>
    <w:rsid w:val="00463228"/>
    <w:rsid w:val="00464203"/>
    <w:rsid w:val="004644E7"/>
    <w:rsid w:val="004656AA"/>
    <w:rsid w:val="00466330"/>
    <w:rsid w:val="00466579"/>
    <w:rsid w:val="00467CE5"/>
    <w:rsid w:val="00470915"/>
    <w:rsid w:val="00471ABB"/>
    <w:rsid w:val="00471ABC"/>
    <w:rsid w:val="004736B7"/>
    <w:rsid w:val="00474378"/>
    <w:rsid w:val="0047616B"/>
    <w:rsid w:val="0047621B"/>
    <w:rsid w:val="00476E56"/>
    <w:rsid w:val="00477F39"/>
    <w:rsid w:val="004804D0"/>
    <w:rsid w:val="0048148A"/>
    <w:rsid w:val="00482D4E"/>
    <w:rsid w:val="00482EE2"/>
    <w:rsid w:val="00485FC6"/>
    <w:rsid w:val="004860E8"/>
    <w:rsid w:val="00487B8B"/>
    <w:rsid w:val="004900F3"/>
    <w:rsid w:val="00490301"/>
    <w:rsid w:val="004909B3"/>
    <w:rsid w:val="00490B6D"/>
    <w:rsid w:val="00491001"/>
    <w:rsid w:val="004916CB"/>
    <w:rsid w:val="00492331"/>
    <w:rsid w:val="00492993"/>
    <w:rsid w:val="00493504"/>
    <w:rsid w:val="00493C04"/>
    <w:rsid w:val="0049500C"/>
    <w:rsid w:val="00495EE3"/>
    <w:rsid w:val="004961C8"/>
    <w:rsid w:val="00496FD7"/>
    <w:rsid w:val="004972F5"/>
    <w:rsid w:val="004A1309"/>
    <w:rsid w:val="004A2AE6"/>
    <w:rsid w:val="004A39F3"/>
    <w:rsid w:val="004A4A2D"/>
    <w:rsid w:val="004A4AB8"/>
    <w:rsid w:val="004A6C52"/>
    <w:rsid w:val="004A6D35"/>
    <w:rsid w:val="004A6FDD"/>
    <w:rsid w:val="004A72C3"/>
    <w:rsid w:val="004B0321"/>
    <w:rsid w:val="004B2B48"/>
    <w:rsid w:val="004B356B"/>
    <w:rsid w:val="004B5FEA"/>
    <w:rsid w:val="004B62D8"/>
    <w:rsid w:val="004B630B"/>
    <w:rsid w:val="004B6561"/>
    <w:rsid w:val="004B6EC5"/>
    <w:rsid w:val="004B7797"/>
    <w:rsid w:val="004C03A3"/>
    <w:rsid w:val="004C06AD"/>
    <w:rsid w:val="004C1A5C"/>
    <w:rsid w:val="004C2639"/>
    <w:rsid w:val="004C2D10"/>
    <w:rsid w:val="004C4262"/>
    <w:rsid w:val="004C4908"/>
    <w:rsid w:val="004C4939"/>
    <w:rsid w:val="004C4C8B"/>
    <w:rsid w:val="004C7230"/>
    <w:rsid w:val="004D0B97"/>
    <w:rsid w:val="004D1EEC"/>
    <w:rsid w:val="004D2437"/>
    <w:rsid w:val="004D35DB"/>
    <w:rsid w:val="004D38F5"/>
    <w:rsid w:val="004D428A"/>
    <w:rsid w:val="004D490A"/>
    <w:rsid w:val="004D7354"/>
    <w:rsid w:val="004D7D9F"/>
    <w:rsid w:val="004E15D6"/>
    <w:rsid w:val="004E1E07"/>
    <w:rsid w:val="004E1F7F"/>
    <w:rsid w:val="004E3644"/>
    <w:rsid w:val="004E3755"/>
    <w:rsid w:val="004E386A"/>
    <w:rsid w:val="004E4066"/>
    <w:rsid w:val="004E44E3"/>
    <w:rsid w:val="004E50EA"/>
    <w:rsid w:val="004E6282"/>
    <w:rsid w:val="004E62A0"/>
    <w:rsid w:val="004E7090"/>
    <w:rsid w:val="004F03A7"/>
    <w:rsid w:val="004F300C"/>
    <w:rsid w:val="004F31E3"/>
    <w:rsid w:val="004F586A"/>
    <w:rsid w:val="004F6286"/>
    <w:rsid w:val="004F7C5C"/>
    <w:rsid w:val="00500FEE"/>
    <w:rsid w:val="005016D6"/>
    <w:rsid w:val="00502540"/>
    <w:rsid w:val="00502744"/>
    <w:rsid w:val="005046A4"/>
    <w:rsid w:val="00504960"/>
    <w:rsid w:val="005052C8"/>
    <w:rsid w:val="00505B6D"/>
    <w:rsid w:val="00506008"/>
    <w:rsid w:val="0050783D"/>
    <w:rsid w:val="0051087A"/>
    <w:rsid w:val="00510DB5"/>
    <w:rsid w:val="00510ECB"/>
    <w:rsid w:val="0051351F"/>
    <w:rsid w:val="005136B2"/>
    <w:rsid w:val="0051490C"/>
    <w:rsid w:val="0051542D"/>
    <w:rsid w:val="005155B1"/>
    <w:rsid w:val="00517B53"/>
    <w:rsid w:val="00520B04"/>
    <w:rsid w:val="00520FD8"/>
    <w:rsid w:val="00520FFA"/>
    <w:rsid w:val="00521976"/>
    <w:rsid w:val="00521A73"/>
    <w:rsid w:val="00522389"/>
    <w:rsid w:val="00523959"/>
    <w:rsid w:val="00523C35"/>
    <w:rsid w:val="005240EA"/>
    <w:rsid w:val="00524191"/>
    <w:rsid w:val="00525682"/>
    <w:rsid w:val="00527AFA"/>
    <w:rsid w:val="00530694"/>
    <w:rsid w:val="00530A9A"/>
    <w:rsid w:val="0053274F"/>
    <w:rsid w:val="0053276F"/>
    <w:rsid w:val="00533B97"/>
    <w:rsid w:val="00533FBA"/>
    <w:rsid w:val="005342DD"/>
    <w:rsid w:val="00534DCE"/>
    <w:rsid w:val="00535824"/>
    <w:rsid w:val="00535D77"/>
    <w:rsid w:val="0053602E"/>
    <w:rsid w:val="00536235"/>
    <w:rsid w:val="005400A6"/>
    <w:rsid w:val="005412E0"/>
    <w:rsid w:val="00541363"/>
    <w:rsid w:val="00541C16"/>
    <w:rsid w:val="00542049"/>
    <w:rsid w:val="00542E62"/>
    <w:rsid w:val="00544170"/>
    <w:rsid w:val="00545F04"/>
    <w:rsid w:val="00547D65"/>
    <w:rsid w:val="005501AB"/>
    <w:rsid w:val="00552000"/>
    <w:rsid w:val="005534C5"/>
    <w:rsid w:val="0055426C"/>
    <w:rsid w:val="0055647F"/>
    <w:rsid w:val="0055687D"/>
    <w:rsid w:val="00557278"/>
    <w:rsid w:val="0055739B"/>
    <w:rsid w:val="005602AF"/>
    <w:rsid w:val="00561CFB"/>
    <w:rsid w:val="00561D3A"/>
    <w:rsid w:val="005639E5"/>
    <w:rsid w:val="005640CD"/>
    <w:rsid w:val="00564C11"/>
    <w:rsid w:val="00564DB0"/>
    <w:rsid w:val="0056506B"/>
    <w:rsid w:val="00566FBB"/>
    <w:rsid w:val="00567641"/>
    <w:rsid w:val="0056773D"/>
    <w:rsid w:val="00567ED1"/>
    <w:rsid w:val="0057001C"/>
    <w:rsid w:val="005704F6"/>
    <w:rsid w:val="00570C99"/>
    <w:rsid w:val="0057165E"/>
    <w:rsid w:val="00571B47"/>
    <w:rsid w:val="005734BC"/>
    <w:rsid w:val="00576C12"/>
    <w:rsid w:val="00577CCF"/>
    <w:rsid w:val="00580045"/>
    <w:rsid w:val="00580813"/>
    <w:rsid w:val="00581299"/>
    <w:rsid w:val="00581AED"/>
    <w:rsid w:val="00583E7E"/>
    <w:rsid w:val="00584BCF"/>
    <w:rsid w:val="0058509A"/>
    <w:rsid w:val="00585D84"/>
    <w:rsid w:val="00585E18"/>
    <w:rsid w:val="00586A07"/>
    <w:rsid w:val="00586E8E"/>
    <w:rsid w:val="00586FC5"/>
    <w:rsid w:val="00590CCC"/>
    <w:rsid w:val="00591297"/>
    <w:rsid w:val="005913A8"/>
    <w:rsid w:val="005917F9"/>
    <w:rsid w:val="00591B0A"/>
    <w:rsid w:val="0059234C"/>
    <w:rsid w:val="00592CB8"/>
    <w:rsid w:val="0059459A"/>
    <w:rsid w:val="00594D69"/>
    <w:rsid w:val="00594E39"/>
    <w:rsid w:val="0059594A"/>
    <w:rsid w:val="00595BD9"/>
    <w:rsid w:val="00595C35"/>
    <w:rsid w:val="005966E7"/>
    <w:rsid w:val="00596B3E"/>
    <w:rsid w:val="00596C06"/>
    <w:rsid w:val="00597843"/>
    <w:rsid w:val="005978A0"/>
    <w:rsid w:val="005A0CAA"/>
    <w:rsid w:val="005A0F1B"/>
    <w:rsid w:val="005A3345"/>
    <w:rsid w:val="005A414F"/>
    <w:rsid w:val="005A6C49"/>
    <w:rsid w:val="005A79A0"/>
    <w:rsid w:val="005B0269"/>
    <w:rsid w:val="005B0371"/>
    <w:rsid w:val="005B4189"/>
    <w:rsid w:val="005B44B9"/>
    <w:rsid w:val="005B5F49"/>
    <w:rsid w:val="005B6585"/>
    <w:rsid w:val="005B70E0"/>
    <w:rsid w:val="005B7210"/>
    <w:rsid w:val="005C03AE"/>
    <w:rsid w:val="005C1B71"/>
    <w:rsid w:val="005C2260"/>
    <w:rsid w:val="005C4FB9"/>
    <w:rsid w:val="005C5F23"/>
    <w:rsid w:val="005C72BF"/>
    <w:rsid w:val="005D0129"/>
    <w:rsid w:val="005D092D"/>
    <w:rsid w:val="005D426D"/>
    <w:rsid w:val="005D78C0"/>
    <w:rsid w:val="005D7958"/>
    <w:rsid w:val="005E1E18"/>
    <w:rsid w:val="005E43EC"/>
    <w:rsid w:val="005E44A7"/>
    <w:rsid w:val="005E66F6"/>
    <w:rsid w:val="005E69A3"/>
    <w:rsid w:val="005E71A7"/>
    <w:rsid w:val="005F0A6E"/>
    <w:rsid w:val="005F0EEA"/>
    <w:rsid w:val="005F2001"/>
    <w:rsid w:val="005F292F"/>
    <w:rsid w:val="005F3B7D"/>
    <w:rsid w:val="005F662A"/>
    <w:rsid w:val="005F7546"/>
    <w:rsid w:val="005F7681"/>
    <w:rsid w:val="005F7AC3"/>
    <w:rsid w:val="006009B5"/>
    <w:rsid w:val="00601139"/>
    <w:rsid w:val="0060176F"/>
    <w:rsid w:val="006017F2"/>
    <w:rsid w:val="00601D49"/>
    <w:rsid w:val="00602918"/>
    <w:rsid w:val="00606C32"/>
    <w:rsid w:val="00607C1C"/>
    <w:rsid w:val="00610FFF"/>
    <w:rsid w:val="006123DC"/>
    <w:rsid w:val="00612A60"/>
    <w:rsid w:val="0061305D"/>
    <w:rsid w:val="00613B9E"/>
    <w:rsid w:val="00614A52"/>
    <w:rsid w:val="00622743"/>
    <w:rsid w:val="006229F8"/>
    <w:rsid w:val="00622D03"/>
    <w:rsid w:val="006234C0"/>
    <w:rsid w:val="006238F0"/>
    <w:rsid w:val="00624043"/>
    <w:rsid w:val="00626FC7"/>
    <w:rsid w:val="006274D2"/>
    <w:rsid w:val="00627C35"/>
    <w:rsid w:val="0063011B"/>
    <w:rsid w:val="00630C55"/>
    <w:rsid w:val="006316BA"/>
    <w:rsid w:val="00632BB2"/>
    <w:rsid w:val="00633284"/>
    <w:rsid w:val="006334B7"/>
    <w:rsid w:val="00633E8C"/>
    <w:rsid w:val="006343D0"/>
    <w:rsid w:val="00634F09"/>
    <w:rsid w:val="0063562D"/>
    <w:rsid w:val="006378E8"/>
    <w:rsid w:val="00637A59"/>
    <w:rsid w:val="006400D8"/>
    <w:rsid w:val="006402CE"/>
    <w:rsid w:val="0064095A"/>
    <w:rsid w:val="00640C48"/>
    <w:rsid w:val="00641A14"/>
    <w:rsid w:val="00641DB7"/>
    <w:rsid w:val="00644243"/>
    <w:rsid w:val="006447DD"/>
    <w:rsid w:val="006449E2"/>
    <w:rsid w:val="00646562"/>
    <w:rsid w:val="0064684E"/>
    <w:rsid w:val="0064687B"/>
    <w:rsid w:val="00646CBA"/>
    <w:rsid w:val="006472FD"/>
    <w:rsid w:val="00647C9C"/>
    <w:rsid w:val="0065090D"/>
    <w:rsid w:val="00651474"/>
    <w:rsid w:val="00655308"/>
    <w:rsid w:val="00655CCD"/>
    <w:rsid w:val="00657092"/>
    <w:rsid w:val="0065755E"/>
    <w:rsid w:val="006579F1"/>
    <w:rsid w:val="00661516"/>
    <w:rsid w:val="00661780"/>
    <w:rsid w:val="00663653"/>
    <w:rsid w:val="00664267"/>
    <w:rsid w:val="0066542B"/>
    <w:rsid w:val="0066546D"/>
    <w:rsid w:val="006679AC"/>
    <w:rsid w:val="00670C96"/>
    <w:rsid w:val="006727A0"/>
    <w:rsid w:val="00673221"/>
    <w:rsid w:val="00674C98"/>
    <w:rsid w:val="00675748"/>
    <w:rsid w:val="006768D3"/>
    <w:rsid w:val="0067797C"/>
    <w:rsid w:val="00681416"/>
    <w:rsid w:val="00681F94"/>
    <w:rsid w:val="0068253A"/>
    <w:rsid w:val="00683165"/>
    <w:rsid w:val="00683318"/>
    <w:rsid w:val="006863E4"/>
    <w:rsid w:val="00686439"/>
    <w:rsid w:val="00687757"/>
    <w:rsid w:val="00687C28"/>
    <w:rsid w:val="00687CC0"/>
    <w:rsid w:val="00690E5E"/>
    <w:rsid w:val="006931DD"/>
    <w:rsid w:val="00694BC1"/>
    <w:rsid w:val="00696865"/>
    <w:rsid w:val="00696E4C"/>
    <w:rsid w:val="006970DE"/>
    <w:rsid w:val="006971C6"/>
    <w:rsid w:val="006979A7"/>
    <w:rsid w:val="00697A39"/>
    <w:rsid w:val="006A0061"/>
    <w:rsid w:val="006A22F3"/>
    <w:rsid w:val="006A24E4"/>
    <w:rsid w:val="006A488A"/>
    <w:rsid w:val="006A4C92"/>
    <w:rsid w:val="006A68BA"/>
    <w:rsid w:val="006A6C7C"/>
    <w:rsid w:val="006A792B"/>
    <w:rsid w:val="006A7AC6"/>
    <w:rsid w:val="006B0404"/>
    <w:rsid w:val="006B1387"/>
    <w:rsid w:val="006B1415"/>
    <w:rsid w:val="006B26BD"/>
    <w:rsid w:val="006B377E"/>
    <w:rsid w:val="006B4791"/>
    <w:rsid w:val="006B50F2"/>
    <w:rsid w:val="006B52A6"/>
    <w:rsid w:val="006B53B0"/>
    <w:rsid w:val="006B624F"/>
    <w:rsid w:val="006C0064"/>
    <w:rsid w:val="006C11B0"/>
    <w:rsid w:val="006C666E"/>
    <w:rsid w:val="006C6695"/>
    <w:rsid w:val="006C7085"/>
    <w:rsid w:val="006C7B7C"/>
    <w:rsid w:val="006C7FBF"/>
    <w:rsid w:val="006D3CD7"/>
    <w:rsid w:val="006D5A44"/>
    <w:rsid w:val="006D6018"/>
    <w:rsid w:val="006D72A3"/>
    <w:rsid w:val="006D7596"/>
    <w:rsid w:val="006D7A2A"/>
    <w:rsid w:val="006E0193"/>
    <w:rsid w:val="006E162A"/>
    <w:rsid w:val="006E2453"/>
    <w:rsid w:val="006E7BDD"/>
    <w:rsid w:val="006F02C5"/>
    <w:rsid w:val="006F09FA"/>
    <w:rsid w:val="006F23F5"/>
    <w:rsid w:val="006F2A4E"/>
    <w:rsid w:val="006F362F"/>
    <w:rsid w:val="006F3BDA"/>
    <w:rsid w:val="006F3C91"/>
    <w:rsid w:val="006F4B75"/>
    <w:rsid w:val="006F5603"/>
    <w:rsid w:val="006F5C05"/>
    <w:rsid w:val="006F60F5"/>
    <w:rsid w:val="006F6F54"/>
    <w:rsid w:val="006F6F68"/>
    <w:rsid w:val="00701A81"/>
    <w:rsid w:val="00701B4F"/>
    <w:rsid w:val="007020D4"/>
    <w:rsid w:val="00702275"/>
    <w:rsid w:val="007029DC"/>
    <w:rsid w:val="00702A64"/>
    <w:rsid w:val="00702FC8"/>
    <w:rsid w:val="007039DC"/>
    <w:rsid w:val="00704E90"/>
    <w:rsid w:val="007050B7"/>
    <w:rsid w:val="0070684F"/>
    <w:rsid w:val="00710A45"/>
    <w:rsid w:val="0071276F"/>
    <w:rsid w:val="00712FDC"/>
    <w:rsid w:val="00713430"/>
    <w:rsid w:val="007134E8"/>
    <w:rsid w:val="00713592"/>
    <w:rsid w:val="007150CC"/>
    <w:rsid w:val="00716F39"/>
    <w:rsid w:val="007200E8"/>
    <w:rsid w:val="00720816"/>
    <w:rsid w:val="00723C79"/>
    <w:rsid w:val="00723F5B"/>
    <w:rsid w:val="0072433B"/>
    <w:rsid w:val="0072503D"/>
    <w:rsid w:val="007253AF"/>
    <w:rsid w:val="007269B6"/>
    <w:rsid w:val="00726D5B"/>
    <w:rsid w:val="0072747C"/>
    <w:rsid w:val="007300E7"/>
    <w:rsid w:val="007305FC"/>
    <w:rsid w:val="00730772"/>
    <w:rsid w:val="007307BB"/>
    <w:rsid w:val="0073136E"/>
    <w:rsid w:val="00732246"/>
    <w:rsid w:val="00734493"/>
    <w:rsid w:val="00735D79"/>
    <w:rsid w:val="00740B58"/>
    <w:rsid w:val="00740BA1"/>
    <w:rsid w:val="00741C3F"/>
    <w:rsid w:val="00741E93"/>
    <w:rsid w:val="00742A59"/>
    <w:rsid w:val="00742BFB"/>
    <w:rsid w:val="00742F7C"/>
    <w:rsid w:val="00744CD8"/>
    <w:rsid w:val="00744D3A"/>
    <w:rsid w:val="007453F4"/>
    <w:rsid w:val="00745448"/>
    <w:rsid w:val="00745C9D"/>
    <w:rsid w:val="00746639"/>
    <w:rsid w:val="00746DAD"/>
    <w:rsid w:val="00747A1C"/>
    <w:rsid w:val="00750725"/>
    <w:rsid w:val="00750BCA"/>
    <w:rsid w:val="00751D4B"/>
    <w:rsid w:val="00752EC0"/>
    <w:rsid w:val="0075359D"/>
    <w:rsid w:val="007537BA"/>
    <w:rsid w:val="0075392E"/>
    <w:rsid w:val="007544BC"/>
    <w:rsid w:val="00754C76"/>
    <w:rsid w:val="00755EE5"/>
    <w:rsid w:val="00756185"/>
    <w:rsid w:val="007568B1"/>
    <w:rsid w:val="007613A2"/>
    <w:rsid w:val="007614A9"/>
    <w:rsid w:val="007658D7"/>
    <w:rsid w:val="007726AE"/>
    <w:rsid w:val="00775961"/>
    <w:rsid w:val="00775D4D"/>
    <w:rsid w:val="00777EAA"/>
    <w:rsid w:val="00780548"/>
    <w:rsid w:val="00780869"/>
    <w:rsid w:val="00781D42"/>
    <w:rsid w:val="007829A6"/>
    <w:rsid w:val="007831A6"/>
    <w:rsid w:val="00783CF7"/>
    <w:rsid w:val="007848D2"/>
    <w:rsid w:val="00784C99"/>
    <w:rsid w:val="00785EEB"/>
    <w:rsid w:val="00785FEF"/>
    <w:rsid w:val="00787DB3"/>
    <w:rsid w:val="0079045F"/>
    <w:rsid w:val="00790468"/>
    <w:rsid w:val="007915E2"/>
    <w:rsid w:val="00791883"/>
    <w:rsid w:val="00791C02"/>
    <w:rsid w:val="00791DD7"/>
    <w:rsid w:val="007932B6"/>
    <w:rsid w:val="00794A28"/>
    <w:rsid w:val="00794CA3"/>
    <w:rsid w:val="00795A71"/>
    <w:rsid w:val="00797EAC"/>
    <w:rsid w:val="007A09B0"/>
    <w:rsid w:val="007A0A56"/>
    <w:rsid w:val="007A0D31"/>
    <w:rsid w:val="007A3EC4"/>
    <w:rsid w:val="007A4E9B"/>
    <w:rsid w:val="007A70AA"/>
    <w:rsid w:val="007A752A"/>
    <w:rsid w:val="007B0699"/>
    <w:rsid w:val="007B09E1"/>
    <w:rsid w:val="007B0DE6"/>
    <w:rsid w:val="007B114D"/>
    <w:rsid w:val="007B2478"/>
    <w:rsid w:val="007B2EEC"/>
    <w:rsid w:val="007B3266"/>
    <w:rsid w:val="007B32AA"/>
    <w:rsid w:val="007B3593"/>
    <w:rsid w:val="007B45D2"/>
    <w:rsid w:val="007B60A3"/>
    <w:rsid w:val="007B652D"/>
    <w:rsid w:val="007B7C49"/>
    <w:rsid w:val="007C1DA7"/>
    <w:rsid w:val="007C21AA"/>
    <w:rsid w:val="007C399B"/>
    <w:rsid w:val="007C3DD7"/>
    <w:rsid w:val="007C5312"/>
    <w:rsid w:val="007C6F23"/>
    <w:rsid w:val="007C79F6"/>
    <w:rsid w:val="007D0911"/>
    <w:rsid w:val="007D0C6E"/>
    <w:rsid w:val="007D15BA"/>
    <w:rsid w:val="007D1ADF"/>
    <w:rsid w:val="007D3ED7"/>
    <w:rsid w:val="007D3F14"/>
    <w:rsid w:val="007D6234"/>
    <w:rsid w:val="007E1422"/>
    <w:rsid w:val="007E1941"/>
    <w:rsid w:val="007E1EC0"/>
    <w:rsid w:val="007E2A00"/>
    <w:rsid w:val="007E37CD"/>
    <w:rsid w:val="007E3C74"/>
    <w:rsid w:val="007E3F7F"/>
    <w:rsid w:val="007E4260"/>
    <w:rsid w:val="007E4A5A"/>
    <w:rsid w:val="007E55B7"/>
    <w:rsid w:val="007E6CBC"/>
    <w:rsid w:val="007E6D12"/>
    <w:rsid w:val="007E72D5"/>
    <w:rsid w:val="007F0335"/>
    <w:rsid w:val="007F16A1"/>
    <w:rsid w:val="007F190A"/>
    <w:rsid w:val="007F1D04"/>
    <w:rsid w:val="007F20D0"/>
    <w:rsid w:val="007F2C4E"/>
    <w:rsid w:val="007F3430"/>
    <w:rsid w:val="007F3DD0"/>
    <w:rsid w:val="007F5E31"/>
    <w:rsid w:val="007F6CDE"/>
    <w:rsid w:val="007F7716"/>
    <w:rsid w:val="007F7C7D"/>
    <w:rsid w:val="007F7F2C"/>
    <w:rsid w:val="00800D49"/>
    <w:rsid w:val="0080297A"/>
    <w:rsid w:val="00804725"/>
    <w:rsid w:val="008049B5"/>
    <w:rsid w:val="0080681F"/>
    <w:rsid w:val="00806A4C"/>
    <w:rsid w:val="00807B14"/>
    <w:rsid w:val="00807C63"/>
    <w:rsid w:val="00810485"/>
    <w:rsid w:val="00811A62"/>
    <w:rsid w:val="008131B9"/>
    <w:rsid w:val="00814DE0"/>
    <w:rsid w:val="00816023"/>
    <w:rsid w:val="008163FE"/>
    <w:rsid w:val="00816AB1"/>
    <w:rsid w:val="00817488"/>
    <w:rsid w:val="00817831"/>
    <w:rsid w:val="00821145"/>
    <w:rsid w:val="0082189A"/>
    <w:rsid w:val="00821CA5"/>
    <w:rsid w:val="00822577"/>
    <w:rsid w:val="00822AFF"/>
    <w:rsid w:val="008235A5"/>
    <w:rsid w:val="00823A4C"/>
    <w:rsid w:val="00824FBD"/>
    <w:rsid w:val="00825244"/>
    <w:rsid w:val="00825BE7"/>
    <w:rsid w:val="0082700B"/>
    <w:rsid w:val="0082703A"/>
    <w:rsid w:val="00827C0A"/>
    <w:rsid w:val="0083199E"/>
    <w:rsid w:val="00831C12"/>
    <w:rsid w:val="00832646"/>
    <w:rsid w:val="00832A52"/>
    <w:rsid w:val="008340F9"/>
    <w:rsid w:val="00835878"/>
    <w:rsid w:val="00835CDB"/>
    <w:rsid w:val="00836E92"/>
    <w:rsid w:val="00837227"/>
    <w:rsid w:val="00837658"/>
    <w:rsid w:val="00837E43"/>
    <w:rsid w:val="00840D26"/>
    <w:rsid w:val="0084109E"/>
    <w:rsid w:val="00841A78"/>
    <w:rsid w:val="008451D6"/>
    <w:rsid w:val="0084543F"/>
    <w:rsid w:val="008455B6"/>
    <w:rsid w:val="00846BB0"/>
    <w:rsid w:val="00846F2D"/>
    <w:rsid w:val="00847981"/>
    <w:rsid w:val="00847F55"/>
    <w:rsid w:val="0085091D"/>
    <w:rsid w:val="00850DA7"/>
    <w:rsid w:val="00851E0D"/>
    <w:rsid w:val="00853F90"/>
    <w:rsid w:val="00854A0B"/>
    <w:rsid w:val="008561F7"/>
    <w:rsid w:val="00856BA2"/>
    <w:rsid w:val="0086040A"/>
    <w:rsid w:val="008604AE"/>
    <w:rsid w:val="00860CA4"/>
    <w:rsid w:val="00861473"/>
    <w:rsid w:val="00861D2A"/>
    <w:rsid w:val="008626C2"/>
    <w:rsid w:val="008627A6"/>
    <w:rsid w:val="00863C09"/>
    <w:rsid w:val="00864C6E"/>
    <w:rsid w:val="0086758E"/>
    <w:rsid w:val="00867E71"/>
    <w:rsid w:val="00867EEB"/>
    <w:rsid w:val="00871A4C"/>
    <w:rsid w:val="00871C63"/>
    <w:rsid w:val="00872C0F"/>
    <w:rsid w:val="00872D49"/>
    <w:rsid w:val="00873CD1"/>
    <w:rsid w:val="0087469F"/>
    <w:rsid w:val="00874DC1"/>
    <w:rsid w:val="00876A81"/>
    <w:rsid w:val="00877176"/>
    <w:rsid w:val="00877733"/>
    <w:rsid w:val="00877971"/>
    <w:rsid w:val="00880E5F"/>
    <w:rsid w:val="00881E5E"/>
    <w:rsid w:val="0088423F"/>
    <w:rsid w:val="008843DA"/>
    <w:rsid w:val="00884732"/>
    <w:rsid w:val="008852B9"/>
    <w:rsid w:val="008877B7"/>
    <w:rsid w:val="00887D98"/>
    <w:rsid w:val="008901AA"/>
    <w:rsid w:val="008920A8"/>
    <w:rsid w:val="0089246B"/>
    <w:rsid w:val="00892503"/>
    <w:rsid w:val="0089336F"/>
    <w:rsid w:val="00894DD4"/>
    <w:rsid w:val="0089525F"/>
    <w:rsid w:val="008959B3"/>
    <w:rsid w:val="00896028"/>
    <w:rsid w:val="0089636C"/>
    <w:rsid w:val="008A0383"/>
    <w:rsid w:val="008A04C4"/>
    <w:rsid w:val="008A06EA"/>
    <w:rsid w:val="008A11EE"/>
    <w:rsid w:val="008A1D7A"/>
    <w:rsid w:val="008A2E2A"/>
    <w:rsid w:val="008A483E"/>
    <w:rsid w:val="008A526E"/>
    <w:rsid w:val="008A532A"/>
    <w:rsid w:val="008A5AF2"/>
    <w:rsid w:val="008A5C20"/>
    <w:rsid w:val="008A7DC2"/>
    <w:rsid w:val="008B2884"/>
    <w:rsid w:val="008B4A54"/>
    <w:rsid w:val="008B5262"/>
    <w:rsid w:val="008B5C42"/>
    <w:rsid w:val="008B66E3"/>
    <w:rsid w:val="008B7506"/>
    <w:rsid w:val="008B76A3"/>
    <w:rsid w:val="008B7919"/>
    <w:rsid w:val="008B7B86"/>
    <w:rsid w:val="008C28F2"/>
    <w:rsid w:val="008C3452"/>
    <w:rsid w:val="008C409A"/>
    <w:rsid w:val="008C518F"/>
    <w:rsid w:val="008C6C2A"/>
    <w:rsid w:val="008D0342"/>
    <w:rsid w:val="008D0D7A"/>
    <w:rsid w:val="008D1084"/>
    <w:rsid w:val="008D2037"/>
    <w:rsid w:val="008D21D7"/>
    <w:rsid w:val="008D2B79"/>
    <w:rsid w:val="008D3FBE"/>
    <w:rsid w:val="008D53AE"/>
    <w:rsid w:val="008D6800"/>
    <w:rsid w:val="008D6D01"/>
    <w:rsid w:val="008E08AC"/>
    <w:rsid w:val="008E0BC1"/>
    <w:rsid w:val="008E382C"/>
    <w:rsid w:val="008E4973"/>
    <w:rsid w:val="008E4BCE"/>
    <w:rsid w:val="008E52A8"/>
    <w:rsid w:val="008E588A"/>
    <w:rsid w:val="008E5AB4"/>
    <w:rsid w:val="008E7403"/>
    <w:rsid w:val="008E7605"/>
    <w:rsid w:val="008E7C53"/>
    <w:rsid w:val="008F0744"/>
    <w:rsid w:val="008F1F00"/>
    <w:rsid w:val="008F2A58"/>
    <w:rsid w:val="008F36CE"/>
    <w:rsid w:val="008F3AE2"/>
    <w:rsid w:val="008F483B"/>
    <w:rsid w:val="008F4C54"/>
    <w:rsid w:val="008F50FA"/>
    <w:rsid w:val="008F5F39"/>
    <w:rsid w:val="008F77B0"/>
    <w:rsid w:val="00900018"/>
    <w:rsid w:val="00902C56"/>
    <w:rsid w:val="00904168"/>
    <w:rsid w:val="0090499F"/>
    <w:rsid w:val="00904DEC"/>
    <w:rsid w:val="00905426"/>
    <w:rsid w:val="00905AC5"/>
    <w:rsid w:val="009060CD"/>
    <w:rsid w:val="0090615D"/>
    <w:rsid w:val="0090630F"/>
    <w:rsid w:val="00906723"/>
    <w:rsid w:val="0090688F"/>
    <w:rsid w:val="009071C8"/>
    <w:rsid w:val="00910770"/>
    <w:rsid w:val="00910D9A"/>
    <w:rsid w:val="0091188B"/>
    <w:rsid w:val="00912332"/>
    <w:rsid w:val="00912DEB"/>
    <w:rsid w:val="00912E6D"/>
    <w:rsid w:val="009131AB"/>
    <w:rsid w:val="0091510E"/>
    <w:rsid w:val="009155B3"/>
    <w:rsid w:val="00916AE0"/>
    <w:rsid w:val="00920617"/>
    <w:rsid w:val="0092126A"/>
    <w:rsid w:val="00922B6D"/>
    <w:rsid w:val="00922F98"/>
    <w:rsid w:val="009235A2"/>
    <w:rsid w:val="00923998"/>
    <w:rsid w:val="009245B0"/>
    <w:rsid w:val="00924DD0"/>
    <w:rsid w:val="00924F3D"/>
    <w:rsid w:val="0092504F"/>
    <w:rsid w:val="00927442"/>
    <w:rsid w:val="00927581"/>
    <w:rsid w:val="0093034B"/>
    <w:rsid w:val="009310FE"/>
    <w:rsid w:val="009322B6"/>
    <w:rsid w:val="009338CA"/>
    <w:rsid w:val="009373F9"/>
    <w:rsid w:val="009400A6"/>
    <w:rsid w:val="00940D8B"/>
    <w:rsid w:val="00941453"/>
    <w:rsid w:val="0094228D"/>
    <w:rsid w:val="00942F02"/>
    <w:rsid w:val="00942FEB"/>
    <w:rsid w:val="0094330B"/>
    <w:rsid w:val="00943462"/>
    <w:rsid w:val="00943572"/>
    <w:rsid w:val="0094366D"/>
    <w:rsid w:val="00943B5E"/>
    <w:rsid w:val="0094427D"/>
    <w:rsid w:val="009446BB"/>
    <w:rsid w:val="00944ACA"/>
    <w:rsid w:val="009451DC"/>
    <w:rsid w:val="00946F23"/>
    <w:rsid w:val="00950550"/>
    <w:rsid w:val="00955136"/>
    <w:rsid w:val="00956545"/>
    <w:rsid w:val="0095656F"/>
    <w:rsid w:val="00956CD5"/>
    <w:rsid w:val="00956D50"/>
    <w:rsid w:val="0095728E"/>
    <w:rsid w:val="0095737B"/>
    <w:rsid w:val="009573AE"/>
    <w:rsid w:val="00957590"/>
    <w:rsid w:val="00957EEF"/>
    <w:rsid w:val="0096013E"/>
    <w:rsid w:val="00961195"/>
    <w:rsid w:val="009618AF"/>
    <w:rsid w:val="00961A3B"/>
    <w:rsid w:val="00963680"/>
    <w:rsid w:val="00965476"/>
    <w:rsid w:val="00967AC1"/>
    <w:rsid w:val="00967BD7"/>
    <w:rsid w:val="0097273B"/>
    <w:rsid w:val="009737F8"/>
    <w:rsid w:val="00974891"/>
    <w:rsid w:val="0097677A"/>
    <w:rsid w:val="0098011D"/>
    <w:rsid w:val="009802FA"/>
    <w:rsid w:val="00980981"/>
    <w:rsid w:val="00982540"/>
    <w:rsid w:val="00983280"/>
    <w:rsid w:val="009832C3"/>
    <w:rsid w:val="00984677"/>
    <w:rsid w:val="00984BB4"/>
    <w:rsid w:val="00984CDB"/>
    <w:rsid w:val="00985439"/>
    <w:rsid w:val="00986F9C"/>
    <w:rsid w:val="00991CE5"/>
    <w:rsid w:val="00994F28"/>
    <w:rsid w:val="00995F69"/>
    <w:rsid w:val="0099608D"/>
    <w:rsid w:val="0099750D"/>
    <w:rsid w:val="00997559"/>
    <w:rsid w:val="009A0487"/>
    <w:rsid w:val="009A1429"/>
    <w:rsid w:val="009A16EC"/>
    <w:rsid w:val="009A1B36"/>
    <w:rsid w:val="009A2556"/>
    <w:rsid w:val="009A2971"/>
    <w:rsid w:val="009A29E4"/>
    <w:rsid w:val="009A2BF9"/>
    <w:rsid w:val="009A2E13"/>
    <w:rsid w:val="009A4D10"/>
    <w:rsid w:val="009A5410"/>
    <w:rsid w:val="009B04D9"/>
    <w:rsid w:val="009B1B77"/>
    <w:rsid w:val="009B3000"/>
    <w:rsid w:val="009B3AE8"/>
    <w:rsid w:val="009B4AF3"/>
    <w:rsid w:val="009B4DC8"/>
    <w:rsid w:val="009B508B"/>
    <w:rsid w:val="009B55BA"/>
    <w:rsid w:val="009B5D7A"/>
    <w:rsid w:val="009B65CF"/>
    <w:rsid w:val="009B6F69"/>
    <w:rsid w:val="009B71ED"/>
    <w:rsid w:val="009B7D3A"/>
    <w:rsid w:val="009C105B"/>
    <w:rsid w:val="009C127D"/>
    <w:rsid w:val="009C3072"/>
    <w:rsid w:val="009C387C"/>
    <w:rsid w:val="009C3B2F"/>
    <w:rsid w:val="009C5BD5"/>
    <w:rsid w:val="009C60C4"/>
    <w:rsid w:val="009C62DC"/>
    <w:rsid w:val="009C6417"/>
    <w:rsid w:val="009D1D97"/>
    <w:rsid w:val="009D1FF8"/>
    <w:rsid w:val="009D26BB"/>
    <w:rsid w:val="009D31E3"/>
    <w:rsid w:val="009D3374"/>
    <w:rsid w:val="009D40D4"/>
    <w:rsid w:val="009D40F6"/>
    <w:rsid w:val="009D4346"/>
    <w:rsid w:val="009D43E6"/>
    <w:rsid w:val="009D5C52"/>
    <w:rsid w:val="009D5D15"/>
    <w:rsid w:val="009D79A8"/>
    <w:rsid w:val="009E0BDF"/>
    <w:rsid w:val="009E1724"/>
    <w:rsid w:val="009E1833"/>
    <w:rsid w:val="009E3DA6"/>
    <w:rsid w:val="009E3E73"/>
    <w:rsid w:val="009E5DB4"/>
    <w:rsid w:val="009E7C77"/>
    <w:rsid w:val="009F07CB"/>
    <w:rsid w:val="009F1680"/>
    <w:rsid w:val="009F3A9A"/>
    <w:rsid w:val="009F3D09"/>
    <w:rsid w:val="009F4236"/>
    <w:rsid w:val="009F4872"/>
    <w:rsid w:val="009F5C14"/>
    <w:rsid w:val="009F6B3D"/>
    <w:rsid w:val="009F7AF9"/>
    <w:rsid w:val="00A001A2"/>
    <w:rsid w:val="00A0062D"/>
    <w:rsid w:val="00A0102E"/>
    <w:rsid w:val="00A0141A"/>
    <w:rsid w:val="00A016ED"/>
    <w:rsid w:val="00A0171D"/>
    <w:rsid w:val="00A02557"/>
    <w:rsid w:val="00A03B22"/>
    <w:rsid w:val="00A03CB5"/>
    <w:rsid w:val="00A07B11"/>
    <w:rsid w:val="00A107E8"/>
    <w:rsid w:val="00A10EDA"/>
    <w:rsid w:val="00A10FBD"/>
    <w:rsid w:val="00A1486F"/>
    <w:rsid w:val="00A14A38"/>
    <w:rsid w:val="00A17695"/>
    <w:rsid w:val="00A17991"/>
    <w:rsid w:val="00A17BBC"/>
    <w:rsid w:val="00A20DFD"/>
    <w:rsid w:val="00A20EF7"/>
    <w:rsid w:val="00A211B6"/>
    <w:rsid w:val="00A23398"/>
    <w:rsid w:val="00A234FD"/>
    <w:rsid w:val="00A24319"/>
    <w:rsid w:val="00A24F81"/>
    <w:rsid w:val="00A25A6B"/>
    <w:rsid w:val="00A26B7B"/>
    <w:rsid w:val="00A272FC"/>
    <w:rsid w:val="00A3016B"/>
    <w:rsid w:val="00A3029E"/>
    <w:rsid w:val="00A30CFE"/>
    <w:rsid w:val="00A33188"/>
    <w:rsid w:val="00A3337C"/>
    <w:rsid w:val="00A33B92"/>
    <w:rsid w:val="00A360BA"/>
    <w:rsid w:val="00A3718B"/>
    <w:rsid w:val="00A4010B"/>
    <w:rsid w:val="00A40122"/>
    <w:rsid w:val="00A4263F"/>
    <w:rsid w:val="00A4284F"/>
    <w:rsid w:val="00A42E42"/>
    <w:rsid w:val="00A4361B"/>
    <w:rsid w:val="00A43D5E"/>
    <w:rsid w:val="00A43F02"/>
    <w:rsid w:val="00A45B8D"/>
    <w:rsid w:val="00A5021C"/>
    <w:rsid w:val="00A5242B"/>
    <w:rsid w:val="00A52F96"/>
    <w:rsid w:val="00A53276"/>
    <w:rsid w:val="00A543A1"/>
    <w:rsid w:val="00A55774"/>
    <w:rsid w:val="00A55DB4"/>
    <w:rsid w:val="00A566F8"/>
    <w:rsid w:val="00A56AFF"/>
    <w:rsid w:val="00A56E71"/>
    <w:rsid w:val="00A5710F"/>
    <w:rsid w:val="00A57471"/>
    <w:rsid w:val="00A57889"/>
    <w:rsid w:val="00A603D2"/>
    <w:rsid w:val="00A6130E"/>
    <w:rsid w:val="00A620E6"/>
    <w:rsid w:val="00A635B5"/>
    <w:rsid w:val="00A655F5"/>
    <w:rsid w:val="00A66180"/>
    <w:rsid w:val="00A66F50"/>
    <w:rsid w:val="00A701B2"/>
    <w:rsid w:val="00A71F74"/>
    <w:rsid w:val="00A742F3"/>
    <w:rsid w:val="00A75796"/>
    <w:rsid w:val="00A75A70"/>
    <w:rsid w:val="00A75C56"/>
    <w:rsid w:val="00A75ED2"/>
    <w:rsid w:val="00A77090"/>
    <w:rsid w:val="00A80793"/>
    <w:rsid w:val="00A82E37"/>
    <w:rsid w:val="00A83AFC"/>
    <w:rsid w:val="00A84BE1"/>
    <w:rsid w:val="00A85502"/>
    <w:rsid w:val="00A869D3"/>
    <w:rsid w:val="00A8790F"/>
    <w:rsid w:val="00A913BC"/>
    <w:rsid w:val="00A91FC1"/>
    <w:rsid w:val="00A926F7"/>
    <w:rsid w:val="00A928FE"/>
    <w:rsid w:val="00AA0575"/>
    <w:rsid w:val="00AA066B"/>
    <w:rsid w:val="00AA0BD4"/>
    <w:rsid w:val="00AA0C9C"/>
    <w:rsid w:val="00AA1B09"/>
    <w:rsid w:val="00AA4D7D"/>
    <w:rsid w:val="00AA5636"/>
    <w:rsid w:val="00AA656B"/>
    <w:rsid w:val="00AA731F"/>
    <w:rsid w:val="00AB0693"/>
    <w:rsid w:val="00AB09E4"/>
    <w:rsid w:val="00AB5DA7"/>
    <w:rsid w:val="00AC06ED"/>
    <w:rsid w:val="00AC0ABE"/>
    <w:rsid w:val="00AC10B9"/>
    <w:rsid w:val="00AC170D"/>
    <w:rsid w:val="00AC3EDE"/>
    <w:rsid w:val="00AC62CB"/>
    <w:rsid w:val="00AC684C"/>
    <w:rsid w:val="00AC77AB"/>
    <w:rsid w:val="00AD0A0F"/>
    <w:rsid w:val="00AD32A1"/>
    <w:rsid w:val="00AD426E"/>
    <w:rsid w:val="00AD4C09"/>
    <w:rsid w:val="00AD554F"/>
    <w:rsid w:val="00AD5576"/>
    <w:rsid w:val="00AD62E6"/>
    <w:rsid w:val="00AE043D"/>
    <w:rsid w:val="00AE0493"/>
    <w:rsid w:val="00AE1226"/>
    <w:rsid w:val="00AE1515"/>
    <w:rsid w:val="00AE163D"/>
    <w:rsid w:val="00AE2588"/>
    <w:rsid w:val="00AE2700"/>
    <w:rsid w:val="00AE3628"/>
    <w:rsid w:val="00AE3C73"/>
    <w:rsid w:val="00AE493F"/>
    <w:rsid w:val="00AE678F"/>
    <w:rsid w:val="00AE6909"/>
    <w:rsid w:val="00AE7675"/>
    <w:rsid w:val="00AE7D40"/>
    <w:rsid w:val="00AE7E26"/>
    <w:rsid w:val="00AE7E6F"/>
    <w:rsid w:val="00AF0DE7"/>
    <w:rsid w:val="00AF0FE5"/>
    <w:rsid w:val="00AF12D2"/>
    <w:rsid w:val="00AF1D9E"/>
    <w:rsid w:val="00AF2622"/>
    <w:rsid w:val="00AF3C28"/>
    <w:rsid w:val="00AF418B"/>
    <w:rsid w:val="00AF4AB3"/>
    <w:rsid w:val="00AF622B"/>
    <w:rsid w:val="00AF6B7A"/>
    <w:rsid w:val="00AF7B9D"/>
    <w:rsid w:val="00B003C7"/>
    <w:rsid w:val="00B00AD6"/>
    <w:rsid w:val="00B01A70"/>
    <w:rsid w:val="00B01A96"/>
    <w:rsid w:val="00B01B15"/>
    <w:rsid w:val="00B02230"/>
    <w:rsid w:val="00B02911"/>
    <w:rsid w:val="00B0295F"/>
    <w:rsid w:val="00B040F8"/>
    <w:rsid w:val="00B0458B"/>
    <w:rsid w:val="00B04ED7"/>
    <w:rsid w:val="00B1040E"/>
    <w:rsid w:val="00B106A9"/>
    <w:rsid w:val="00B110FA"/>
    <w:rsid w:val="00B12D53"/>
    <w:rsid w:val="00B12EDD"/>
    <w:rsid w:val="00B1382B"/>
    <w:rsid w:val="00B1583B"/>
    <w:rsid w:val="00B17996"/>
    <w:rsid w:val="00B17C6C"/>
    <w:rsid w:val="00B21645"/>
    <w:rsid w:val="00B21E58"/>
    <w:rsid w:val="00B2278E"/>
    <w:rsid w:val="00B22920"/>
    <w:rsid w:val="00B231F8"/>
    <w:rsid w:val="00B259B5"/>
    <w:rsid w:val="00B266D6"/>
    <w:rsid w:val="00B26947"/>
    <w:rsid w:val="00B27A57"/>
    <w:rsid w:val="00B300BD"/>
    <w:rsid w:val="00B30318"/>
    <w:rsid w:val="00B3126B"/>
    <w:rsid w:val="00B31F52"/>
    <w:rsid w:val="00B3226B"/>
    <w:rsid w:val="00B37126"/>
    <w:rsid w:val="00B37A62"/>
    <w:rsid w:val="00B37CED"/>
    <w:rsid w:val="00B400CE"/>
    <w:rsid w:val="00B4012F"/>
    <w:rsid w:val="00B41E54"/>
    <w:rsid w:val="00B41E5E"/>
    <w:rsid w:val="00B441FA"/>
    <w:rsid w:val="00B4495F"/>
    <w:rsid w:val="00B45776"/>
    <w:rsid w:val="00B4621D"/>
    <w:rsid w:val="00B46B89"/>
    <w:rsid w:val="00B47154"/>
    <w:rsid w:val="00B51086"/>
    <w:rsid w:val="00B523BC"/>
    <w:rsid w:val="00B53593"/>
    <w:rsid w:val="00B537F6"/>
    <w:rsid w:val="00B53F2F"/>
    <w:rsid w:val="00B55E70"/>
    <w:rsid w:val="00B57583"/>
    <w:rsid w:val="00B6014E"/>
    <w:rsid w:val="00B612D0"/>
    <w:rsid w:val="00B61AF4"/>
    <w:rsid w:val="00B621DF"/>
    <w:rsid w:val="00B636A2"/>
    <w:rsid w:val="00B63F7B"/>
    <w:rsid w:val="00B67427"/>
    <w:rsid w:val="00B70304"/>
    <w:rsid w:val="00B732B8"/>
    <w:rsid w:val="00B737B9"/>
    <w:rsid w:val="00B73967"/>
    <w:rsid w:val="00B75AA5"/>
    <w:rsid w:val="00B75BB2"/>
    <w:rsid w:val="00B76580"/>
    <w:rsid w:val="00B7659A"/>
    <w:rsid w:val="00B76FFE"/>
    <w:rsid w:val="00B7795A"/>
    <w:rsid w:val="00B77C0B"/>
    <w:rsid w:val="00B802AE"/>
    <w:rsid w:val="00B80C4C"/>
    <w:rsid w:val="00B817C3"/>
    <w:rsid w:val="00B81B5B"/>
    <w:rsid w:val="00B824E6"/>
    <w:rsid w:val="00B85781"/>
    <w:rsid w:val="00B858B3"/>
    <w:rsid w:val="00B90DC5"/>
    <w:rsid w:val="00B91882"/>
    <w:rsid w:val="00B93057"/>
    <w:rsid w:val="00B9505B"/>
    <w:rsid w:val="00B95326"/>
    <w:rsid w:val="00BA0217"/>
    <w:rsid w:val="00BA1492"/>
    <w:rsid w:val="00BA2080"/>
    <w:rsid w:val="00BA2F71"/>
    <w:rsid w:val="00BA3753"/>
    <w:rsid w:val="00BA3766"/>
    <w:rsid w:val="00BA3A2C"/>
    <w:rsid w:val="00BA4652"/>
    <w:rsid w:val="00BA5459"/>
    <w:rsid w:val="00BA78C8"/>
    <w:rsid w:val="00BB3DE9"/>
    <w:rsid w:val="00BB3EC1"/>
    <w:rsid w:val="00BB43BC"/>
    <w:rsid w:val="00BB54E8"/>
    <w:rsid w:val="00BC1E80"/>
    <w:rsid w:val="00BC27A9"/>
    <w:rsid w:val="00BC3A51"/>
    <w:rsid w:val="00BC4096"/>
    <w:rsid w:val="00BC4A9C"/>
    <w:rsid w:val="00BC4D12"/>
    <w:rsid w:val="00BD0E4E"/>
    <w:rsid w:val="00BD231A"/>
    <w:rsid w:val="00BD23EF"/>
    <w:rsid w:val="00BD2669"/>
    <w:rsid w:val="00BD26F8"/>
    <w:rsid w:val="00BD4461"/>
    <w:rsid w:val="00BD459E"/>
    <w:rsid w:val="00BD47B3"/>
    <w:rsid w:val="00BD47B6"/>
    <w:rsid w:val="00BD5114"/>
    <w:rsid w:val="00BD529A"/>
    <w:rsid w:val="00BD52B5"/>
    <w:rsid w:val="00BD543A"/>
    <w:rsid w:val="00BD569E"/>
    <w:rsid w:val="00BD6ABC"/>
    <w:rsid w:val="00BD7302"/>
    <w:rsid w:val="00BD733F"/>
    <w:rsid w:val="00BE2334"/>
    <w:rsid w:val="00BE24CC"/>
    <w:rsid w:val="00BE4610"/>
    <w:rsid w:val="00BE4B6E"/>
    <w:rsid w:val="00BE50EE"/>
    <w:rsid w:val="00BE6FB5"/>
    <w:rsid w:val="00BE70B0"/>
    <w:rsid w:val="00BE7642"/>
    <w:rsid w:val="00BE78EA"/>
    <w:rsid w:val="00BE7B2F"/>
    <w:rsid w:val="00BF0001"/>
    <w:rsid w:val="00BF064D"/>
    <w:rsid w:val="00BF0CD3"/>
    <w:rsid w:val="00BF3080"/>
    <w:rsid w:val="00BF3560"/>
    <w:rsid w:val="00BF3801"/>
    <w:rsid w:val="00BF544C"/>
    <w:rsid w:val="00BF5D26"/>
    <w:rsid w:val="00BF6024"/>
    <w:rsid w:val="00BF6219"/>
    <w:rsid w:val="00BF7182"/>
    <w:rsid w:val="00C006AA"/>
    <w:rsid w:val="00C0130A"/>
    <w:rsid w:val="00C033DE"/>
    <w:rsid w:val="00C03D6D"/>
    <w:rsid w:val="00C05673"/>
    <w:rsid w:val="00C05734"/>
    <w:rsid w:val="00C05BCC"/>
    <w:rsid w:val="00C05F2F"/>
    <w:rsid w:val="00C0654C"/>
    <w:rsid w:val="00C0714D"/>
    <w:rsid w:val="00C10857"/>
    <w:rsid w:val="00C10DA7"/>
    <w:rsid w:val="00C11750"/>
    <w:rsid w:val="00C11A27"/>
    <w:rsid w:val="00C12E48"/>
    <w:rsid w:val="00C136C8"/>
    <w:rsid w:val="00C14BF8"/>
    <w:rsid w:val="00C14C7D"/>
    <w:rsid w:val="00C14EF5"/>
    <w:rsid w:val="00C14F8D"/>
    <w:rsid w:val="00C17B63"/>
    <w:rsid w:val="00C20356"/>
    <w:rsid w:val="00C20422"/>
    <w:rsid w:val="00C20F57"/>
    <w:rsid w:val="00C22000"/>
    <w:rsid w:val="00C22F25"/>
    <w:rsid w:val="00C246BD"/>
    <w:rsid w:val="00C24D38"/>
    <w:rsid w:val="00C25DCF"/>
    <w:rsid w:val="00C26440"/>
    <w:rsid w:val="00C2690A"/>
    <w:rsid w:val="00C26D11"/>
    <w:rsid w:val="00C305D4"/>
    <w:rsid w:val="00C309DA"/>
    <w:rsid w:val="00C316DE"/>
    <w:rsid w:val="00C32885"/>
    <w:rsid w:val="00C3390B"/>
    <w:rsid w:val="00C3394B"/>
    <w:rsid w:val="00C343BA"/>
    <w:rsid w:val="00C34FDF"/>
    <w:rsid w:val="00C3672A"/>
    <w:rsid w:val="00C36749"/>
    <w:rsid w:val="00C36A78"/>
    <w:rsid w:val="00C373A8"/>
    <w:rsid w:val="00C40403"/>
    <w:rsid w:val="00C407E1"/>
    <w:rsid w:val="00C40BAA"/>
    <w:rsid w:val="00C410E9"/>
    <w:rsid w:val="00C41403"/>
    <w:rsid w:val="00C415A8"/>
    <w:rsid w:val="00C42DCC"/>
    <w:rsid w:val="00C43A7F"/>
    <w:rsid w:val="00C4438F"/>
    <w:rsid w:val="00C449B7"/>
    <w:rsid w:val="00C465FD"/>
    <w:rsid w:val="00C46A5E"/>
    <w:rsid w:val="00C46B82"/>
    <w:rsid w:val="00C47EFD"/>
    <w:rsid w:val="00C5024A"/>
    <w:rsid w:val="00C51816"/>
    <w:rsid w:val="00C52759"/>
    <w:rsid w:val="00C53FCE"/>
    <w:rsid w:val="00C54D23"/>
    <w:rsid w:val="00C563D1"/>
    <w:rsid w:val="00C57C69"/>
    <w:rsid w:val="00C6089C"/>
    <w:rsid w:val="00C60965"/>
    <w:rsid w:val="00C62EB6"/>
    <w:rsid w:val="00C64A36"/>
    <w:rsid w:val="00C658A1"/>
    <w:rsid w:val="00C6749C"/>
    <w:rsid w:val="00C67EBF"/>
    <w:rsid w:val="00C72071"/>
    <w:rsid w:val="00C72AA4"/>
    <w:rsid w:val="00C741FA"/>
    <w:rsid w:val="00C743E9"/>
    <w:rsid w:val="00C749AD"/>
    <w:rsid w:val="00C74B5B"/>
    <w:rsid w:val="00C750E0"/>
    <w:rsid w:val="00C75576"/>
    <w:rsid w:val="00C75FE8"/>
    <w:rsid w:val="00C77E68"/>
    <w:rsid w:val="00C80BA9"/>
    <w:rsid w:val="00C848E6"/>
    <w:rsid w:val="00C86B2F"/>
    <w:rsid w:val="00C86E20"/>
    <w:rsid w:val="00C871F5"/>
    <w:rsid w:val="00C926EF"/>
    <w:rsid w:val="00C95A41"/>
    <w:rsid w:val="00C96431"/>
    <w:rsid w:val="00C96BFB"/>
    <w:rsid w:val="00C96E57"/>
    <w:rsid w:val="00C96F99"/>
    <w:rsid w:val="00C97B5A"/>
    <w:rsid w:val="00C97C7B"/>
    <w:rsid w:val="00CA0026"/>
    <w:rsid w:val="00CA03A8"/>
    <w:rsid w:val="00CA1211"/>
    <w:rsid w:val="00CA1425"/>
    <w:rsid w:val="00CA240F"/>
    <w:rsid w:val="00CA3CDF"/>
    <w:rsid w:val="00CA3E57"/>
    <w:rsid w:val="00CA522D"/>
    <w:rsid w:val="00CA5BF1"/>
    <w:rsid w:val="00CA6B08"/>
    <w:rsid w:val="00CA73A7"/>
    <w:rsid w:val="00CA73CF"/>
    <w:rsid w:val="00CB16E8"/>
    <w:rsid w:val="00CB1D5B"/>
    <w:rsid w:val="00CB29F0"/>
    <w:rsid w:val="00CB3369"/>
    <w:rsid w:val="00CB3A3F"/>
    <w:rsid w:val="00CB5347"/>
    <w:rsid w:val="00CC0D23"/>
    <w:rsid w:val="00CC3EF4"/>
    <w:rsid w:val="00CC4756"/>
    <w:rsid w:val="00CC5823"/>
    <w:rsid w:val="00CC58FE"/>
    <w:rsid w:val="00CC5AF0"/>
    <w:rsid w:val="00CC6261"/>
    <w:rsid w:val="00CC6818"/>
    <w:rsid w:val="00CC708F"/>
    <w:rsid w:val="00CD22D1"/>
    <w:rsid w:val="00CD31B6"/>
    <w:rsid w:val="00CD3A83"/>
    <w:rsid w:val="00CD3E90"/>
    <w:rsid w:val="00CD4303"/>
    <w:rsid w:val="00CD5773"/>
    <w:rsid w:val="00CD5A9A"/>
    <w:rsid w:val="00CD6763"/>
    <w:rsid w:val="00CD7DDB"/>
    <w:rsid w:val="00CE0F06"/>
    <w:rsid w:val="00CE1A3D"/>
    <w:rsid w:val="00CE3FED"/>
    <w:rsid w:val="00CE515B"/>
    <w:rsid w:val="00CE560F"/>
    <w:rsid w:val="00CE5663"/>
    <w:rsid w:val="00CE57FB"/>
    <w:rsid w:val="00CE5EE3"/>
    <w:rsid w:val="00CE72D0"/>
    <w:rsid w:val="00CE7E96"/>
    <w:rsid w:val="00CF101B"/>
    <w:rsid w:val="00CF1555"/>
    <w:rsid w:val="00CF1F12"/>
    <w:rsid w:val="00CF1F5F"/>
    <w:rsid w:val="00CF202F"/>
    <w:rsid w:val="00CF286F"/>
    <w:rsid w:val="00CF3703"/>
    <w:rsid w:val="00CF3A86"/>
    <w:rsid w:val="00CF6596"/>
    <w:rsid w:val="00CF67D7"/>
    <w:rsid w:val="00CF6F39"/>
    <w:rsid w:val="00D03C14"/>
    <w:rsid w:val="00D03FB4"/>
    <w:rsid w:val="00D04DE9"/>
    <w:rsid w:val="00D05532"/>
    <w:rsid w:val="00D10C13"/>
    <w:rsid w:val="00D118AE"/>
    <w:rsid w:val="00D1199F"/>
    <w:rsid w:val="00D11BBA"/>
    <w:rsid w:val="00D11BF5"/>
    <w:rsid w:val="00D1271A"/>
    <w:rsid w:val="00D132E5"/>
    <w:rsid w:val="00D13780"/>
    <w:rsid w:val="00D138D4"/>
    <w:rsid w:val="00D13C6B"/>
    <w:rsid w:val="00D14440"/>
    <w:rsid w:val="00D165FF"/>
    <w:rsid w:val="00D16AB5"/>
    <w:rsid w:val="00D17CEA"/>
    <w:rsid w:val="00D20253"/>
    <w:rsid w:val="00D20519"/>
    <w:rsid w:val="00D20888"/>
    <w:rsid w:val="00D21BC8"/>
    <w:rsid w:val="00D21D71"/>
    <w:rsid w:val="00D224F5"/>
    <w:rsid w:val="00D2424D"/>
    <w:rsid w:val="00D24B33"/>
    <w:rsid w:val="00D24F21"/>
    <w:rsid w:val="00D25588"/>
    <w:rsid w:val="00D25BC5"/>
    <w:rsid w:val="00D25E08"/>
    <w:rsid w:val="00D26FFA"/>
    <w:rsid w:val="00D30434"/>
    <w:rsid w:val="00D31069"/>
    <w:rsid w:val="00D314A3"/>
    <w:rsid w:val="00D31599"/>
    <w:rsid w:val="00D34A3F"/>
    <w:rsid w:val="00D3584A"/>
    <w:rsid w:val="00D3586C"/>
    <w:rsid w:val="00D37FAC"/>
    <w:rsid w:val="00D40BD6"/>
    <w:rsid w:val="00D417C6"/>
    <w:rsid w:val="00D41973"/>
    <w:rsid w:val="00D41CDB"/>
    <w:rsid w:val="00D41E1E"/>
    <w:rsid w:val="00D43562"/>
    <w:rsid w:val="00D4699A"/>
    <w:rsid w:val="00D46F7C"/>
    <w:rsid w:val="00D50DF3"/>
    <w:rsid w:val="00D53805"/>
    <w:rsid w:val="00D551B7"/>
    <w:rsid w:val="00D55F02"/>
    <w:rsid w:val="00D61438"/>
    <w:rsid w:val="00D6184F"/>
    <w:rsid w:val="00D619AF"/>
    <w:rsid w:val="00D628F2"/>
    <w:rsid w:val="00D62B71"/>
    <w:rsid w:val="00D63CEE"/>
    <w:rsid w:val="00D64F80"/>
    <w:rsid w:val="00D64FF9"/>
    <w:rsid w:val="00D66526"/>
    <w:rsid w:val="00D67681"/>
    <w:rsid w:val="00D67FB7"/>
    <w:rsid w:val="00D71C0D"/>
    <w:rsid w:val="00D72341"/>
    <w:rsid w:val="00D72364"/>
    <w:rsid w:val="00D728BA"/>
    <w:rsid w:val="00D72A31"/>
    <w:rsid w:val="00D72AF8"/>
    <w:rsid w:val="00D7342C"/>
    <w:rsid w:val="00D75508"/>
    <w:rsid w:val="00D75927"/>
    <w:rsid w:val="00D75E0D"/>
    <w:rsid w:val="00D760CF"/>
    <w:rsid w:val="00D77900"/>
    <w:rsid w:val="00D812A3"/>
    <w:rsid w:val="00D81ACE"/>
    <w:rsid w:val="00D81AE8"/>
    <w:rsid w:val="00D82EB2"/>
    <w:rsid w:val="00D843C6"/>
    <w:rsid w:val="00D855FC"/>
    <w:rsid w:val="00D8574A"/>
    <w:rsid w:val="00D8661B"/>
    <w:rsid w:val="00D90012"/>
    <w:rsid w:val="00D904FC"/>
    <w:rsid w:val="00D90696"/>
    <w:rsid w:val="00D91A82"/>
    <w:rsid w:val="00D946CA"/>
    <w:rsid w:val="00D94CA9"/>
    <w:rsid w:val="00D9532E"/>
    <w:rsid w:val="00D9547B"/>
    <w:rsid w:val="00D970D3"/>
    <w:rsid w:val="00D976CF"/>
    <w:rsid w:val="00DA0342"/>
    <w:rsid w:val="00DA12DB"/>
    <w:rsid w:val="00DA2220"/>
    <w:rsid w:val="00DA2496"/>
    <w:rsid w:val="00DA333B"/>
    <w:rsid w:val="00DA3535"/>
    <w:rsid w:val="00DA42BB"/>
    <w:rsid w:val="00DA4780"/>
    <w:rsid w:val="00DA6DA1"/>
    <w:rsid w:val="00DA7316"/>
    <w:rsid w:val="00DA7DE6"/>
    <w:rsid w:val="00DB0FDA"/>
    <w:rsid w:val="00DB1C4A"/>
    <w:rsid w:val="00DB2016"/>
    <w:rsid w:val="00DB2E11"/>
    <w:rsid w:val="00DB404D"/>
    <w:rsid w:val="00DB7711"/>
    <w:rsid w:val="00DC0280"/>
    <w:rsid w:val="00DC0BB3"/>
    <w:rsid w:val="00DC0EA4"/>
    <w:rsid w:val="00DC1EE5"/>
    <w:rsid w:val="00DC209F"/>
    <w:rsid w:val="00DC314C"/>
    <w:rsid w:val="00DC3352"/>
    <w:rsid w:val="00DC35C8"/>
    <w:rsid w:val="00DC3A36"/>
    <w:rsid w:val="00DC3F99"/>
    <w:rsid w:val="00DC57B6"/>
    <w:rsid w:val="00DC5A31"/>
    <w:rsid w:val="00DD0C3D"/>
    <w:rsid w:val="00DD14E0"/>
    <w:rsid w:val="00DD24F2"/>
    <w:rsid w:val="00DD3398"/>
    <w:rsid w:val="00DD3491"/>
    <w:rsid w:val="00DD43B2"/>
    <w:rsid w:val="00DD5731"/>
    <w:rsid w:val="00DD6996"/>
    <w:rsid w:val="00DD6BE1"/>
    <w:rsid w:val="00DD7466"/>
    <w:rsid w:val="00DE178F"/>
    <w:rsid w:val="00DE1DFC"/>
    <w:rsid w:val="00DE30CF"/>
    <w:rsid w:val="00DE3842"/>
    <w:rsid w:val="00DE5294"/>
    <w:rsid w:val="00DE5300"/>
    <w:rsid w:val="00DE55C6"/>
    <w:rsid w:val="00DE674B"/>
    <w:rsid w:val="00DE6FC3"/>
    <w:rsid w:val="00DE791E"/>
    <w:rsid w:val="00DE7954"/>
    <w:rsid w:val="00DE7AFF"/>
    <w:rsid w:val="00DF1080"/>
    <w:rsid w:val="00DF21CF"/>
    <w:rsid w:val="00DF222E"/>
    <w:rsid w:val="00DF48BB"/>
    <w:rsid w:val="00DF5162"/>
    <w:rsid w:val="00DF5D3B"/>
    <w:rsid w:val="00DF64B1"/>
    <w:rsid w:val="00DF6887"/>
    <w:rsid w:val="00E000A6"/>
    <w:rsid w:val="00E03152"/>
    <w:rsid w:val="00E04D09"/>
    <w:rsid w:val="00E05656"/>
    <w:rsid w:val="00E059D3"/>
    <w:rsid w:val="00E06E0D"/>
    <w:rsid w:val="00E077B7"/>
    <w:rsid w:val="00E10DEF"/>
    <w:rsid w:val="00E11037"/>
    <w:rsid w:val="00E117F9"/>
    <w:rsid w:val="00E12459"/>
    <w:rsid w:val="00E13940"/>
    <w:rsid w:val="00E148F2"/>
    <w:rsid w:val="00E16E5C"/>
    <w:rsid w:val="00E177A4"/>
    <w:rsid w:val="00E212A0"/>
    <w:rsid w:val="00E21AE2"/>
    <w:rsid w:val="00E22BB6"/>
    <w:rsid w:val="00E232B5"/>
    <w:rsid w:val="00E233EB"/>
    <w:rsid w:val="00E24090"/>
    <w:rsid w:val="00E2466B"/>
    <w:rsid w:val="00E248B5"/>
    <w:rsid w:val="00E25277"/>
    <w:rsid w:val="00E25A94"/>
    <w:rsid w:val="00E25AA3"/>
    <w:rsid w:val="00E25DEE"/>
    <w:rsid w:val="00E27683"/>
    <w:rsid w:val="00E27D43"/>
    <w:rsid w:val="00E31B1A"/>
    <w:rsid w:val="00E32356"/>
    <w:rsid w:val="00E32C22"/>
    <w:rsid w:val="00E32D76"/>
    <w:rsid w:val="00E32E5B"/>
    <w:rsid w:val="00E34815"/>
    <w:rsid w:val="00E34853"/>
    <w:rsid w:val="00E35710"/>
    <w:rsid w:val="00E40810"/>
    <w:rsid w:val="00E40856"/>
    <w:rsid w:val="00E43080"/>
    <w:rsid w:val="00E4433D"/>
    <w:rsid w:val="00E44470"/>
    <w:rsid w:val="00E45105"/>
    <w:rsid w:val="00E47C6A"/>
    <w:rsid w:val="00E507DF"/>
    <w:rsid w:val="00E508E2"/>
    <w:rsid w:val="00E50FE4"/>
    <w:rsid w:val="00E5138E"/>
    <w:rsid w:val="00E51D3A"/>
    <w:rsid w:val="00E51EED"/>
    <w:rsid w:val="00E52363"/>
    <w:rsid w:val="00E535FA"/>
    <w:rsid w:val="00E53914"/>
    <w:rsid w:val="00E53A8B"/>
    <w:rsid w:val="00E53E91"/>
    <w:rsid w:val="00E53FA3"/>
    <w:rsid w:val="00E5667C"/>
    <w:rsid w:val="00E60AD1"/>
    <w:rsid w:val="00E611EB"/>
    <w:rsid w:val="00E61686"/>
    <w:rsid w:val="00E62857"/>
    <w:rsid w:val="00E63282"/>
    <w:rsid w:val="00E6348D"/>
    <w:rsid w:val="00E65B41"/>
    <w:rsid w:val="00E675D6"/>
    <w:rsid w:val="00E701D7"/>
    <w:rsid w:val="00E704F3"/>
    <w:rsid w:val="00E713E3"/>
    <w:rsid w:val="00E727B1"/>
    <w:rsid w:val="00E7292C"/>
    <w:rsid w:val="00E72C51"/>
    <w:rsid w:val="00E7418B"/>
    <w:rsid w:val="00E76C25"/>
    <w:rsid w:val="00E77FA8"/>
    <w:rsid w:val="00E80546"/>
    <w:rsid w:val="00E80EBC"/>
    <w:rsid w:val="00E811BC"/>
    <w:rsid w:val="00E811DF"/>
    <w:rsid w:val="00E81A03"/>
    <w:rsid w:val="00E81C85"/>
    <w:rsid w:val="00E81FBC"/>
    <w:rsid w:val="00E825E8"/>
    <w:rsid w:val="00E82785"/>
    <w:rsid w:val="00E8280D"/>
    <w:rsid w:val="00E82E1C"/>
    <w:rsid w:val="00E84465"/>
    <w:rsid w:val="00E846B1"/>
    <w:rsid w:val="00E84C46"/>
    <w:rsid w:val="00E874CA"/>
    <w:rsid w:val="00E90177"/>
    <w:rsid w:val="00E91B1F"/>
    <w:rsid w:val="00E943D3"/>
    <w:rsid w:val="00E94D8C"/>
    <w:rsid w:val="00E956BD"/>
    <w:rsid w:val="00E956CB"/>
    <w:rsid w:val="00E965AF"/>
    <w:rsid w:val="00E970CD"/>
    <w:rsid w:val="00E976B5"/>
    <w:rsid w:val="00E97F00"/>
    <w:rsid w:val="00EA13DD"/>
    <w:rsid w:val="00EA1E7D"/>
    <w:rsid w:val="00EA2647"/>
    <w:rsid w:val="00EA28DA"/>
    <w:rsid w:val="00EA3E53"/>
    <w:rsid w:val="00EA629A"/>
    <w:rsid w:val="00EA6564"/>
    <w:rsid w:val="00EA7440"/>
    <w:rsid w:val="00EA799E"/>
    <w:rsid w:val="00EA7BD7"/>
    <w:rsid w:val="00EB0D7D"/>
    <w:rsid w:val="00EB1CEA"/>
    <w:rsid w:val="00EB221D"/>
    <w:rsid w:val="00EB251C"/>
    <w:rsid w:val="00EB33CF"/>
    <w:rsid w:val="00EB42B6"/>
    <w:rsid w:val="00EB44D1"/>
    <w:rsid w:val="00EB5D3F"/>
    <w:rsid w:val="00EC150A"/>
    <w:rsid w:val="00EC1676"/>
    <w:rsid w:val="00EC1809"/>
    <w:rsid w:val="00EC390A"/>
    <w:rsid w:val="00EC39E4"/>
    <w:rsid w:val="00EC632B"/>
    <w:rsid w:val="00ED0B3B"/>
    <w:rsid w:val="00ED0C59"/>
    <w:rsid w:val="00ED1880"/>
    <w:rsid w:val="00ED197B"/>
    <w:rsid w:val="00ED3206"/>
    <w:rsid w:val="00ED3280"/>
    <w:rsid w:val="00ED32BC"/>
    <w:rsid w:val="00ED451F"/>
    <w:rsid w:val="00ED46C1"/>
    <w:rsid w:val="00ED46C6"/>
    <w:rsid w:val="00EE1616"/>
    <w:rsid w:val="00EE20C9"/>
    <w:rsid w:val="00EE21BF"/>
    <w:rsid w:val="00EE2221"/>
    <w:rsid w:val="00EE34F0"/>
    <w:rsid w:val="00EE494D"/>
    <w:rsid w:val="00EE49C0"/>
    <w:rsid w:val="00EE588F"/>
    <w:rsid w:val="00EE6614"/>
    <w:rsid w:val="00EE6962"/>
    <w:rsid w:val="00EE6B1B"/>
    <w:rsid w:val="00EF0A80"/>
    <w:rsid w:val="00EF1B9A"/>
    <w:rsid w:val="00EF20DF"/>
    <w:rsid w:val="00EF35CA"/>
    <w:rsid w:val="00EF393D"/>
    <w:rsid w:val="00EF3E8B"/>
    <w:rsid w:val="00EF431D"/>
    <w:rsid w:val="00EF46B6"/>
    <w:rsid w:val="00EF63FE"/>
    <w:rsid w:val="00EF6B44"/>
    <w:rsid w:val="00EF7C36"/>
    <w:rsid w:val="00F00770"/>
    <w:rsid w:val="00F009A6"/>
    <w:rsid w:val="00F0274B"/>
    <w:rsid w:val="00F02BDC"/>
    <w:rsid w:val="00F03653"/>
    <w:rsid w:val="00F0494C"/>
    <w:rsid w:val="00F05FE8"/>
    <w:rsid w:val="00F0667A"/>
    <w:rsid w:val="00F06DCE"/>
    <w:rsid w:val="00F07BE8"/>
    <w:rsid w:val="00F114D3"/>
    <w:rsid w:val="00F14379"/>
    <w:rsid w:val="00F16492"/>
    <w:rsid w:val="00F16A2F"/>
    <w:rsid w:val="00F16A7D"/>
    <w:rsid w:val="00F16B72"/>
    <w:rsid w:val="00F174DB"/>
    <w:rsid w:val="00F17C32"/>
    <w:rsid w:val="00F17F70"/>
    <w:rsid w:val="00F201EC"/>
    <w:rsid w:val="00F2028E"/>
    <w:rsid w:val="00F204E3"/>
    <w:rsid w:val="00F206BE"/>
    <w:rsid w:val="00F20F29"/>
    <w:rsid w:val="00F21420"/>
    <w:rsid w:val="00F21596"/>
    <w:rsid w:val="00F23D2D"/>
    <w:rsid w:val="00F253E2"/>
    <w:rsid w:val="00F25DD0"/>
    <w:rsid w:val="00F27A4D"/>
    <w:rsid w:val="00F303C0"/>
    <w:rsid w:val="00F322FA"/>
    <w:rsid w:val="00F329AC"/>
    <w:rsid w:val="00F329DD"/>
    <w:rsid w:val="00F35AC9"/>
    <w:rsid w:val="00F361AF"/>
    <w:rsid w:val="00F40CAB"/>
    <w:rsid w:val="00F415A0"/>
    <w:rsid w:val="00F43C9E"/>
    <w:rsid w:val="00F4443B"/>
    <w:rsid w:val="00F44C60"/>
    <w:rsid w:val="00F455E4"/>
    <w:rsid w:val="00F4656E"/>
    <w:rsid w:val="00F505BF"/>
    <w:rsid w:val="00F5396A"/>
    <w:rsid w:val="00F53FC3"/>
    <w:rsid w:val="00F5473C"/>
    <w:rsid w:val="00F55079"/>
    <w:rsid w:val="00F55570"/>
    <w:rsid w:val="00F56029"/>
    <w:rsid w:val="00F602E2"/>
    <w:rsid w:val="00F61328"/>
    <w:rsid w:val="00F6158D"/>
    <w:rsid w:val="00F61CE3"/>
    <w:rsid w:val="00F6312A"/>
    <w:rsid w:val="00F6447E"/>
    <w:rsid w:val="00F650F5"/>
    <w:rsid w:val="00F659B9"/>
    <w:rsid w:val="00F66474"/>
    <w:rsid w:val="00F66AEE"/>
    <w:rsid w:val="00F6782F"/>
    <w:rsid w:val="00F701BC"/>
    <w:rsid w:val="00F713AE"/>
    <w:rsid w:val="00F72781"/>
    <w:rsid w:val="00F730FD"/>
    <w:rsid w:val="00F7322A"/>
    <w:rsid w:val="00F73E33"/>
    <w:rsid w:val="00F7685C"/>
    <w:rsid w:val="00F76900"/>
    <w:rsid w:val="00F83981"/>
    <w:rsid w:val="00F83F75"/>
    <w:rsid w:val="00F847DF"/>
    <w:rsid w:val="00F84AA5"/>
    <w:rsid w:val="00F851EB"/>
    <w:rsid w:val="00F852FC"/>
    <w:rsid w:val="00F85FA8"/>
    <w:rsid w:val="00F86455"/>
    <w:rsid w:val="00F87A83"/>
    <w:rsid w:val="00F87D29"/>
    <w:rsid w:val="00F918EB"/>
    <w:rsid w:val="00F93D1A"/>
    <w:rsid w:val="00F94DAC"/>
    <w:rsid w:val="00F961CB"/>
    <w:rsid w:val="00F962B3"/>
    <w:rsid w:val="00F96302"/>
    <w:rsid w:val="00FA12E9"/>
    <w:rsid w:val="00FA2C2E"/>
    <w:rsid w:val="00FA3846"/>
    <w:rsid w:val="00FA3E54"/>
    <w:rsid w:val="00FA485D"/>
    <w:rsid w:val="00FA4885"/>
    <w:rsid w:val="00FA4908"/>
    <w:rsid w:val="00FA4FAB"/>
    <w:rsid w:val="00FA4FC7"/>
    <w:rsid w:val="00FA6642"/>
    <w:rsid w:val="00FA7022"/>
    <w:rsid w:val="00FA7AA9"/>
    <w:rsid w:val="00FB00C4"/>
    <w:rsid w:val="00FB5A8C"/>
    <w:rsid w:val="00FB65BE"/>
    <w:rsid w:val="00FB7087"/>
    <w:rsid w:val="00FB7219"/>
    <w:rsid w:val="00FC07F5"/>
    <w:rsid w:val="00FC0857"/>
    <w:rsid w:val="00FC146C"/>
    <w:rsid w:val="00FC40C0"/>
    <w:rsid w:val="00FC4EB1"/>
    <w:rsid w:val="00FD08C7"/>
    <w:rsid w:val="00FD3074"/>
    <w:rsid w:val="00FD322D"/>
    <w:rsid w:val="00FD526D"/>
    <w:rsid w:val="00FD526E"/>
    <w:rsid w:val="00FD5B75"/>
    <w:rsid w:val="00FD6BE0"/>
    <w:rsid w:val="00FD6D94"/>
    <w:rsid w:val="00FD736C"/>
    <w:rsid w:val="00FE0505"/>
    <w:rsid w:val="00FE051C"/>
    <w:rsid w:val="00FE13F8"/>
    <w:rsid w:val="00FE15DA"/>
    <w:rsid w:val="00FE1B79"/>
    <w:rsid w:val="00FE201F"/>
    <w:rsid w:val="00FE22AE"/>
    <w:rsid w:val="00FE2953"/>
    <w:rsid w:val="00FE37C7"/>
    <w:rsid w:val="00FE4670"/>
    <w:rsid w:val="00FE4F3D"/>
    <w:rsid w:val="00FE4F93"/>
    <w:rsid w:val="00FE5AAB"/>
    <w:rsid w:val="00FE5B34"/>
    <w:rsid w:val="00FE621C"/>
    <w:rsid w:val="00FE693A"/>
    <w:rsid w:val="00FE76D3"/>
    <w:rsid w:val="00FE7D93"/>
    <w:rsid w:val="00FF0782"/>
    <w:rsid w:val="00FF1728"/>
    <w:rsid w:val="00FF264E"/>
    <w:rsid w:val="00FF27BA"/>
    <w:rsid w:val="00FF3195"/>
    <w:rsid w:val="00FF35E9"/>
    <w:rsid w:val="00FF4106"/>
    <w:rsid w:val="00FF5ED9"/>
    <w:rsid w:val="00FF6A49"/>
    <w:rsid w:val="00FF6C2E"/>
    <w:rsid w:val="00FF7AC1"/>
    <w:rsid w:val="041C41C1"/>
    <w:rsid w:val="05CEC7DC"/>
    <w:rsid w:val="0A1CA238"/>
    <w:rsid w:val="0E158CFC"/>
    <w:rsid w:val="16502D14"/>
    <w:rsid w:val="19C47CC3"/>
    <w:rsid w:val="24B0C0A8"/>
    <w:rsid w:val="2A5BD797"/>
    <w:rsid w:val="3862A2F8"/>
    <w:rsid w:val="3DFA66E9"/>
    <w:rsid w:val="425935D7"/>
    <w:rsid w:val="4301977F"/>
    <w:rsid w:val="45E9081E"/>
    <w:rsid w:val="55723801"/>
    <w:rsid w:val="5A00EE24"/>
    <w:rsid w:val="5BF9AFEE"/>
    <w:rsid w:val="5E0C9499"/>
    <w:rsid w:val="614FAEB6"/>
    <w:rsid w:val="6529FAAC"/>
    <w:rsid w:val="6A81A82E"/>
    <w:rsid w:val="7003669D"/>
    <w:rsid w:val="76D2741A"/>
    <w:rsid w:val="77A5B8A2"/>
    <w:rsid w:val="7CF601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C920C"/>
  <w15:docId w15:val="{6B4106FE-E375-413C-A1A0-71D733623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280"/>
    <w:rPr>
      <w:rFonts w:ascii="Times New Roman" w:eastAsia="Calibri" w:hAnsi="Times New Roman" w:cs="Calibri"/>
      <w:color w:val="000000"/>
      <w:lang w:val="sr-Latn-RS"/>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9"/>
      <w:ind w:left="118"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TOC1">
    <w:name w:val="toc 1"/>
    <w:hidden/>
    <w:uiPriority w:val="39"/>
    <w:pPr>
      <w:spacing w:after="7" w:line="216" w:lineRule="auto"/>
      <w:ind w:left="15" w:right="126"/>
      <w:jc w:val="both"/>
    </w:pPr>
    <w:rPr>
      <w:rFonts w:ascii="Times New Roman" w:eastAsia="Times New Roman" w:hAnsi="Times New Roman" w:cs="Times New Roman"/>
      <w:color w:val="000000"/>
    </w:rPr>
  </w:style>
  <w:style w:type="paragraph" w:styleId="ListParagraph">
    <w:name w:val="List Paragraph"/>
    <w:basedOn w:val="Normal"/>
    <w:uiPriority w:val="34"/>
    <w:qFormat/>
    <w:rsid w:val="004E1F7F"/>
    <w:pPr>
      <w:ind w:left="720"/>
      <w:contextualSpacing/>
    </w:pPr>
  </w:style>
  <w:style w:type="character" w:styleId="Hyperlink">
    <w:name w:val="Hyperlink"/>
    <w:basedOn w:val="DefaultParagraphFont"/>
    <w:uiPriority w:val="99"/>
    <w:unhideWhenUsed/>
    <w:rsid w:val="008F0744"/>
    <w:rPr>
      <w:color w:val="0563C1" w:themeColor="hyperlink"/>
      <w:u w:val="single"/>
    </w:rPr>
  </w:style>
  <w:style w:type="paragraph" w:styleId="Footer">
    <w:name w:val="footer"/>
    <w:basedOn w:val="Normal"/>
    <w:link w:val="FooterChar"/>
    <w:uiPriority w:val="99"/>
    <w:unhideWhenUsed/>
    <w:rsid w:val="008F0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744"/>
    <w:rPr>
      <w:rFonts w:ascii="Calibri" w:eastAsia="Calibri" w:hAnsi="Calibri" w:cs="Calibri"/>
      <w:color w:val="000000"/>
    </w:rPr>
  </w:style>
  <w:style w:type="paragraph" w:styleId="Header">
    <w:name w:val="header"/>
    <w:basedOn w:val="Normal"/>
    <w:link w:val="HeaderChar"/>
    <w:uiPriority w:val="99"/>
    <w:unhideWhenUsed/>
    <w:rsid w:val="009041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168"/>
    <w:rPr>
      <w:rFonts w:ascii="Calibri" w:eastAsia="Calibri" w:hAnsi="Calibri" w:cs="Calibri"/>
      <w:color w:val="000000"/>
    </w:rPr>
  </w:style>
  <w:style w:type="table" w:customStyle="1" w:styleId="TableGrid1">
    <w:name w:val="Table Grid1"/>
    <w:rsid w:val="00136035"/>
    <w:pPr>
      <w:spacing w:after="0" w:line="240" w:lineRule="auto"/>
    </w:pPr>
    <w:tblPr>
      <w:tblCellMar>
        <w:top w:w="0" w:type="dxa"/>
        <w:left w:w="0" w:type="dxa"/>
        <w:bottom w:w="0" w:type="dxa"/>
        <w:right w:w="0" w:type="dxa"/>
      </w:tblCellMar>
    </w:tblPr>
  </w:style>
  <w:style w:type="paragraph" w:styleId="Revision">
    <w:name w:val="Revision"/>
    <w:hidden/>
    <w:uiPriority w:val="99"/>
    <w:semiHidden/>
    <w:rsid w:val="008D6D01"/>
    <w:pPr>
      <w:spacing w:after="0" w:line="240" w:lineRule="auto"/>
    </w:pPr>
    <w:rPr>
      <w:rFonts w:ascii="Calibri" w:eastAsia="Calibri" w:hAnsi="Calibri" w:cs="Calibri"/>
      <w:color w:val="000000"/>
    </w:rPr>
  </w:style>
  <w:style w:type="character" w:styleId="UnresolvedMention">
    <w:name w:val="Unresolved Mention"/>
    <w:basedOn w:val="DefaultParagraphFont"/>
    <w:uiPriority w:val="99"/>
    <w:semiHidden/>
    <w:unhideWhenUsed/>
    <w:rsid w:val="008D1084"/>
    <w:rPr>
      <w:color w:val="605E5C"/>
      <w:shd w:val="clear" w:color="auto" w:fill="E1DFDD"/>
    </w:rPr>
  </w:style>
  <w:style w:type="table" w:styleId="TableGrid">
    <w:name w:val="Table Grid"/>
    <w:basedOn w:val="TableNormal"/>
    <w:uiPriority w:val="39"/>
    <w:rsid w:val="00323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2363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6A0061"/>
    <w:rPr>
      <w:color w:val="954F72" w:themeColor="followedHyperlink"/>
      <w:u w:val="single"/>
    </w:rPr>
  </w:style>
  <w:style w:type="character" w:styleId="Strong">
    <w:name w:val="Strong"/>
    <w:basedOn w:val="DefaultParagraphFont"/>
    <w:uiPriority w:val="22"/>
    <w:qFormat/>
    <w:rsid w:val="00273D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8E50B2C07E3E841B28FEB4477FE6446" ma:contentTypeVersion="4" ma:contentTypeDescription="Create a new document." ma:contentTypeScope="" ma:versionID="ace5308a80353f8722513c04e0b087a0">
  <xsd:schema xmlns:xsd="http://www.w3.org/2001/XMLSchema" xmlns:xs="http://www.w3.org/2001/XMLSchema" xmlns:p="http://schemas.microsoft.com/office/2006/metadata/properties" xmlns:ns2="15121d23-5a39-4313-b29c-10ef82022e9f" targetNamespace="http://schemas.microsoft.com/office/2006/metadata/properties" ma:root="true" ma:fieldsID="6353e62648e9b9bcc00d93129a2754f4" ns2:_="">
    <xsd:import namespace="15121d23-5a39-4313-b29c-10ef82022e9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121d23-5a39-4313-b29c-10ef82022e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E106C7-91EC-41B9-95A6-5A129667F6DB}">
  <ds:schemaRefs>
    <ds:schemaRef ds:uri="http://schemas.openxmlformats.org/officeDocument/2006/bibliography"/>
  </ds:schemaRefs>
</ds:datastoreItem>
</file>

<file path=customXml/itemProps2.xml><?xml version="1.0" encoding="utf-8"?>
<ds:datastoreItem xmlns:ds="http://schemas.openxmlformats.org/officeDocument/2006/customXml" ds:itemID="{966F966A-352C-40B3-A83B-F535D3DAE9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121d23-5a39-4313-b29c-10ef82022e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4E3DBC-7A22-45AA-8D4B-106440C12185}">
  <ds:schemaRefs>
    <ds:schemaRef ds:uri="http://schemas.microsoft.com/sharepoint/v3/contenttype/forms"/>
  </ds:schemaRefs>
</ds:datastoreItem>
</file>

<file path=customXml/itemProps4.xml><?xml version="1.0" encoding="utf-8"?>
<ds:datastoreItem xmlns:ds="http://schemas.openxmlformats.org/officeDocument/2006/customXml" ds:itemID="{5033FBBE-70F3-46C3-8D3F-7E78640048E0}">
  <ds:schemaRefs>
    <ds:schemaRef ds:uri="http://purl.org/dc/dcmitype/"/>
    <ds:schemaRef ds:uri="http://www.w3.org/XML/1998/namespace"/>
    <ds:schemaRef ds:uri="http://purl.org/dc/terms/"/>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15121d23-5a39-4313-b29c-10ef82022e9f"/>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1059</TotalTime>
  <Pages>13</Pages>
  <Words>4468</Words>
  <Characters>25468</Characters>
  <Application>Microsoft Office Word</Application>
  <DocSecurity>0</DocSecurity>
  <Lines>212</Lines>
  <Paragraphs>59</Paragraphs>
  <ScaleCrop>false</ScaleCrop>
  <Company/>
  <LinksUpToDate>false</LinksUpToDate>
  <CharactersWithSpaces>29877</CharactersWithSpaces>
  <SharedDoc>false</SharedDoc>
  <HLinks>
    <vt:vector size="72" baseType="variant">
      <vt:variant>
        <vt:i4>1507452</vt:i4>
      </vt:variant>
      <vt:variant>
        <vt:i4>69</vt:i4>
      </vt:variant>
      <vt:variant>
        <vt:i4>0</vt:i4>
      </vt:variant>
      <vt:variant>
        <vt:i4>5</vt:i4>
      </vt:variant>
      <vt:variant>
        <vt:lpwstr/>
      </vt:variant>
      <vt:variant>
        <vt:lpwstr>_Appendix._Sample_Risk</vt:lpwstr>
      </vt:variant>
      <vt:variant>
        <vt:i4>1376309</vt:i4>
      </vt:variant>
      <vt:variant>
        <vt:i4>62</vt:i4>
      </vt:variant>
      <vt:variant>
        <vt:i4>0</vt:i4>
      </vt:variant>
      <vt:variant>
        <vt:i4>5</vt:i4>
      </vt:variant>
      <vt:variant>
        <vt:lpwstr/>
      </vt:variant>
      <vt:variant>
        <vt:lpwstr>_Toc109582558</vt:lpwstr>
      </vt:variant>
      <vt:variant>
        <vt:i4>1376309</vt:i4>
      </vt:variant>
      <vt:variant>
        <vt:i4>56</vt:i4>
      </vt:variant>
      <vt:variant>
        <vt:i4>0</vt:i4>
      </vt:variant>
      <vt:variant>
        <vt:i4>5</vt:i4>
      </vt:variant>
      <vt:variant>
        <vt:lpwstr/>
      </vt:variant>
      <vt:variant>
        <vt:lpwstr>_Toc109582557</vt:lpwstr>
      </vt:variant>
      <vt:variant>
        <vt:i4>1376309</vt:i4>
      </vt:variant>
      <vt:variant>
        <vt:i4>50</vt:i4>
      </vt:variant>
      <vt:variant>
        <vt:i4>0</vt:i4>
      </vt:variant>
      <vt:variant>
        <vt:i4>5</vt:i4>
      </vt:variant>
      <vt:variant>
        <vt:lpwstr/>
      </vt:variant>
      <vt:variant>
        <vt:lpwstr>_Toc109582556</vt:lpwstr>
      </vt:variant>
      <vt:variant>
        <vt:i4>1376309</vt:i4>
      </vt:variant>
      <vt:variant>
        <vt:i4>44</vt:i4>
      </vt:variant>
      <vt:variant>
        <vt:i4>0</vt:i4>
      </vt:variant>
      <vt:variant>
        <vt:i4>5</vt:i4>
      </vt:variant>
      <vt:variant>
        <vt:lpwstr/>
      </vt:variant>
      <vt:variant>
        <vt:lpwstr>_Toc109582555</vt:lpwstr>
      </vt:variant>
      <vt:variant>
        <vt:i4>1376309</vt:i4>
      </vt:variant>
      <vt:variant>
        <vt:i4>38</vt:i4>
      </vt:variant>
      <vt:variant>
        <vt:i4>0</vt:i4>
      </vt:variant>
      <vt:variant>
        <vt:i4>5</vt:i4>
      </vt:variant>
      <vt:variant>
        <vt:lpwstr/>
      </vt:variant>
      <vt:variant>
        <vt:lpwstr>_Toc109582554</vt:lpwstr>
      </vt:variant>
      <vt:variant>
        <vt:i4>1376309</vt:i4>
      </vt:variant>
      <vt:variant>
        <vt:i4>32</vt:i4>
      </vt:variant>
      <vt:variant>
        <vt:i4>0</vt:i4>
      </vt:variant>
      <vt:variant>
        <vt:i4>5</vt:i4>
      </vt:variant>
      <vt:variant>
        <vt:lpwstr/>
      </vt:variant>
      <vt:variant>
        <vt:lpwstr>_Toc109582553</vt:lpwstr>
      </vt:variant>
      <vt:variant>
        <vt:i4>1376309</vt:i4>
      </vt:variant>
      <vt:variant>
        <vt:i4>26</vt:i4>
      </vt:variant>
      <vt:variant>
        <vt:i4>0</vt:i4>
      </vt:variant>
      <vt:variant>
        <vt:i4>5</vt:i4>
      </vt:variant>
      <vt:variant>
        <vt:lpwstr/>
      </vt:variant>
      <vt:variant>
        <vt:lpwstr>_Toc109582552</vt:lpwstr>
      </vt:variant>
      <vt:variant>
        <vt:i4>1376309</vt:i4>
      </vt:variant>
      <vt:variant>
        <vt:i4>20</vt:i4>
      </vt:variant>
      <vt:variant>
        <vt:i4>0</vt:i4>
      </vt:variant>
      <vt:variant>
        <vt:i4>5</vt:i4>
      </vt:variant>
      <vt:variant>
        <vt:lpwstr/>
      </vt:variant>
      <vt:variant>
        <vt:lpwstr>_Toc109582551</vt:lpwstr>
      </vt:variant>
      <vt:variant>
        <vt:i4>1376309</vt:i4>
      </vt:variant>
      <vt:variant>
        <vt:i4>14</vt:i4>
      </vt:variant>
      <vt:variant>
        <vt:i4>0</vt:i4>
      </vt:variant>
      <vt:variant>
        <vt:i4>5</vt:i4>
      </vt:variant>
      <vt:variant>
        <vt:lpwstr/>
      </vt:variant>
      <vt:variant>
        <vt:lpwstr>_Toc109582550</vt:lpwstr>
      </vt:variant>
      <vt:variant>
        <vt:i4>1310773</vt:i4>
      </vt:variant>
      <vt:variant>
        <vt:i4>8</vt:i4>
      </vt:variant>
      <vt:variant>
        <vt:i4>0</vt:i4>
      </vt:variant>
      <vt:variant>
        <vt:i4>5</vt:i4>
      </vt:variant>
      <vt:variant>
        <vt:lpwstr/>
      </vt:variant>
      <vt:variant>
        <vt:lpwstr>_Toc109582549</vt:lpwstr>
      </vt:variant>
      <vt:variant>
        <vt:i4>1310773</vt:i4>
      </vt:variant>
      <vt:variant>
        <vt:i4>2</vt:i4>
      </vt:variant>
      <vt:variant>
        <vt:i4>0</vt:i4>
      </vt:variant>
      <vt:variant>
        <vt:i4>5</vt:i4>
      </vt:variant>
      <vt:variant>
        <vt:lpwstr/>
      </vt:variant>
      <vt:variant>
        <vt:lpwstr>_Toc109582548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
  <dc:creator>Karl Wiegers</dc:creator>
  <cp:keywords/>
  <cp:lastModifiedBy>Sonja Galovic</cp:lastModifiedBy>
  <cp:revision>1159</cp:revision>
  <dcterms:created xsi:type="dcterms:W3CDTF">2022-07-17T20:09:00Z</dcterms:created>
  <dcterms:modified xsi:type="dcterms:W3CDTF">2022-08-11T21:08:00Z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0x01010058E50B2C07E3E841B28FEB4477FE6446</vt:lpwstr>
  </property>
</Properties>
</file>